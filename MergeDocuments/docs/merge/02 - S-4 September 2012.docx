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DF" w:rsidRPr="00A426DF" w:rsidRDefault="00A426DF" w:rsidP="003357A6">
      <w:pPr>
        <w:keepNext/>
        <w:keepLines/>
        <w:widowControl/>
        <w:tabs>
          <w:tab w:val="left" w:pos="720"/>
          <w:tab w:val="left" w:pos="1440"/>
          <w:tab w:val="center" w:pos="5400"/>
        </w:tabs>
        <w:suppressAutoHyphens/>
        <w:spacing w:after="200"/>
        <w:jc w:val="center"/>
        <w:rPr>
          <w:b/>
          <w:bCs/>
        </w:rPr>
      </w:pPr>
      <w:r w:rsidRPr="00A426DF">
        <w:rPr>
          <w:b/>
          <w:bCs/>
        </w:rPr>
        <w:t>DESCRIPTION OF OTHER INDEBTEDNESS</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The RBL Facility</w:t>
      </w:r>
    </w:p>
    <w:p w:rsidR="00A426DF" w:rsidRPr="00A426DF" w:rsidRDefault="00095E1A" w:rsidP="003357A6">
      <w:pPr>
        <w:widowControl/>
        <w:tabs>
          <w:tab w:val="left" w:pos="-720"/>
        </w:tabs>
        <w:suppressAutoHyphens/>
        <w:spacing w:after="200"/>
        <w:ind w:firstLine="720"/>
      </w:pPr>
      <w:r w:rsidRPr="00A426DF">
        <w:t>The following sets forth a summary of the terms of the RBL Facility. This summary is not a complete description of all the terms of the agreements governing our RBL Facility.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General</w:t>
      </w:r>
    </w:p>
    <w:p w:rsidR="00A426DF" w:rsidRPr="00A426DF" w:rsidRDefault="00095E1A" w:rsidP="003357A6">
      <w:pPr>
        <w:widowControl/>
        <w:tabs>
          <w:tab w:val="left" w:pos="-720"/>
        </w:tabs>
        <w:suppressAutoHyphens/>
        <w:spacing w:after="200"/>
        <w:ind w:firstLine="720"/>
      </w:pPr>
      <w:r w:rsidRPr="00A426DF">
        <w:t>In connection with the Acquisition Transactions, we entered into the RBL Facility, a new $2,000 million reserve</w:t>
      </w:r>
      <w:r w:rsidRPr="00A426DF">
        <w:noBreakHyphen/>
        <w:t xml:space="preserve">based borrowing base revolving credit facility, with </w:t>
      </w:r>
      <w:del w:id="0" w:author="Justin E. Vines, CPA" w:date="2013-02-04T16:26:00Z">
        <w:r w:rsidRPr="00A426DF" w:rsidDel="00E663D1">
          <w:delText>JPMorgan Chase</w:delText>
        </w:r>
      </w:del>
      <w:ins w:id="1" w:author="Justin E. Vines, CPA" w:date="2013-02-04T16:26:00Z">
        <w:r w:rsidR="00E663D1">
          <w:t>JEV</w:t>
        </w:r>
      </w:ins>
      <w:r w:rsidRPr="00A426DF">
        <w:t xml:space="preserve"> Bank, N.A. as the administrative agent, which will mature after five years. The RBL Facility provides for revolving loans, swing line loans and letters of credit. On the closing date of the Acquisition Transactions, we borrowed $750 million of loans under the RBL Facility to fund a portion of the Acquisition consideration, to fund certain original issue discount or upfront fees, to pay any working capital adjustments payable pursuant to the Purchase and Sale Agreement and to pay the costs and expenses incurred in connection with the Acquisition Transactions. The foregoing borrowings, together with letters of credit issued under the RBL Facility to roll over any of our letters of credit that are outstanding on the closing date of the Acquisition Transactions, reduce availability under the RBL Facility.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Interest Rates and Fees</w:t>
      </w:r>
    </w:p>
    <w:p w:rsidR="00A426DF" w:rsidRPr="00A426DF" w:rsidRDefault="00095E1A" w:rsidP="003357A6">
      <w:pPr>
        <w:widowControl/>
        <w:tabs>
          <w:tab w:val="left" w:pos="-720"/>
        </w:tabs>
        <w:suppressAutoHyphens/>
        <w:spacing w:after="200"/>
        <w:ind w:firstLine="720"/>
      </w:pPr>
      <w:r w:rsidRPr="00A426DF">
        <w:t>Under the RBL Facility, we have a choice of borrowing at an interest rate equal to, at our option, either (a) a base rate determined by reference to the highest of (1) the federal funds rate plus 50 basis points, (2) the prime commercial lending rate of JPMorgan Chase Bank, N.A. and (3) LIBOR for an interest period of one month beginning on such day plus 100 basis points or (b) a LIBOR rate, in each case, plus an applicable margin. The applicable margin varies depending on the percentage of our borrowing base utilized at a given time and ranges from 150 to 250 basis points per annum for LIBOR based borrowings and ranges from 50 to 150 basis points per annum for base rate borrowings.</w:t>
      </w:r>
    </w:p>
    <w:p w:rsidR="00A426DF" w:rsidRPr="00A426DF" w:rsidRDefault="00095E1A" w:rsidP="003357A6">
      <w:pPr>
        <w:widowControl/>
        <w:tabs>
          <w:tab w:val="left" w:pos="-720"/>
        </w:tabs>
        <w:suppressAutoHyphens/>
        <w:spacing w:after="200"/>
        <w:ind w:firstLine="720"/>
      </w:pPr>
      <w:r w:rsidRPr="00A426DF">
        <w:t>In addition to paying interest on outstanding principal under the RBL Facility, we are required to pay a commitment fee to the lenders in respect of the unutilized commitments. The commitment fee rate ranges from 37.5 to 50 basis points per annum based on our borrowing base usage at a given time.</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Prepayments and Adjustments of the Borrowing Base</w:t>
      </w:r>
    </w:p>
    <w:p w:rsidR="00A426DF" w:rsidRPr="00A426DF" w:rsidRDefault="00095E1A" w:rsidP="003357A6">
      <w:pPr>
        <w:widowControl/>
        <w:tabs>
          <w:tab w:val="left" w:pos="-720"/>
        </w:tabs>
        <w:suppressAutoHyphens/>
        <w:spacing w:after="200"/>
        <w:ind w:firstLine="720"/>
      </w:pPr>
      <w:r w:rsidRPr="00A426DF">
        <w:t>The first semi</w:t>
      </w:r>
      <w:r w:rsidR="00A426DF">
        <w:t>-</w:t>
      </w:r>
      <w:r w:rsidRPr="00A426DF">
        <w:t>annual redetermination date of our borrowing base is scheduled to be April 1, 2013. If following a scheduled or interim redetermination of the borrowing base the aggregate amount of outstanding revolving loans, swingline loans and letters of credit exceeds the borrowing base, we will be required to elect within 10 business days to (i) within 30 days after such election, provide additional collateral having a borrowing base value sufficient to eliminate the deficiency; (ii) within 30 days after such election, prepay the loans (or cash collateralize the letters of credit) in an amount sufficient to eliminate such deficiency; (iii) prepay such deficiency in six equal monthly installments beginning on the 30</w:t>
      </w:r>
      <w:r w:rsidR="00A426DF" w:rsidRPr="00A426DF">
        <w:rPr>
          <w:vertAlign w:val="superscript"/>
        </w:rPr>
        <w:t>th</w:t>
      </w:r>
      <w:r w:rsidRPr="00A426DF">
        <w:t xml:space="preserve"> day after our receipt of notice of the deficiency from the administrative agent; or (iv) undertake a combination of clauses (i), (ii) and (iii); provided that any such deficiency must be cured prior to the maturity date of the RBL Facility.</w:t>
      </w:r>
    </w:p>
    <w:p w:rsidR="00095E1A" w:rsidRPr="00A426DF" w:rsidRDefault="00095E1A" w:rsidP="003357A6">
      <w:pPr>
        <w:widowControl/>
        <w:tabs>
          <w:tab w:val="left" w:pos="-720"/>
        </w:tabs>
        <w:suppressAutoHyphens/>
        <w:spacing w:after="200"/>
        <w:ind w:firstLine="720"/>
      </w:pPr>
      <w:r w:rsidRPr="00A426DF">
        <w:t>If the borrowing base is reduced as a result of the incurrence of certain debt, early monetization or termination of hedge positions (above a certain agreed</w:t>
      </w:r>
      <w:r w:rsidR="00A426DF">
        <w:t>-</w:t>
      </w:r>
      <w:r w:rsidRPr="00A426DF">
        <w:t>upon threshold) or disposition of borrowing base assets (above a certain agreed</w:t>
      </w:r>
      <w:r w:rsidR="00A426DF">
        <w:t>-</w:t>
      </w:r>
      <w:r w:rsidRPr="00A426DF">
        <w:t>upon threshold) and the aggregate amount of outstanding revolving loans, swingline loans and letters of credit exceeds such reduced borrowing base, we are required to prepay the loans (or cash collateralize letters of credit) in an amount sufficient to eliminate such deficiency within two business days following receipt of the RBL Facility administrative agent</w:t>
      </w:r>
      <w:r w:rsidR="00A426DF">
        <w:t>’</w:t>
      </w:r>
      <w:r w:rsidRPr="00A426DF">
        <w:t>s written notice of such deficiency.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Guarantees and Security</w:t>
      </w:r>
    </w:p>
    <w:p w:rsidR="00A426DF" w:rsidRPr="00A426DF" w:rsidRDefault="00095E1A" w:rsidP="003357A6">
      <w:pPr>
        <w:widowControl/>
        <w:tabs>
          <w:tab w:val="left" w:pos="-720"/>
        </w:tabs>
        <w:suppressAutoHyphens/>
        <w:spacing w:after="200"/>
        <w:ind w:firstLine="720"/>
      </w:pPr>
      <w:r w:rsidRPr="00A426DF">
        <w:t xml:space="preserve">All obligations under the RBL Facility are fully and unconditionally guaranteed on a joint and several basis by, subject to certain exceptions, all of our existing and future direct and indirect wholly owned material domestic restricted subsidiaries, referred to collectively as guarantors (together with the borrower under the RBL Facility, referred to as </w:t>
      </w:r>
      <w:r w:rsidR="00A426DF">
        <w:t>“</w:t>
      </w:r>
      <w:r w:rsidRPr="00A426DF">
        <w:t>credit parties</w:t>
      </w:r>
      <w:r w:rsidR="00A426DF">
        <w:t>”</w:t>
      </w:r>
      <w:r w:rsidRPr="00A426DF">
        <w:t>). All obligations under the RBL Facility, and the guarantees of those obligations, are secured: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on a first</w:t>
      </w:r>
      <w:r w:rsidR="00095E1A" w:rsidRPr="00A426DF">
        <w:noBreakHyphen/>
        <w:t>priority basis by a perfected pledge of all of our capital stock and all of the capital stock of each direct, wholly owned, domestic, material restricted subsidiary held by the credit parties;</w:t>
      </w:r>
    </w:p>
    <w:p w:rsidR="00A426DF" w:rsidRPr="00A426DF" w:rsidRDefault="00A426DF" w:rsidP="00A426DF">
      <w:pPr>
        <w:widowControl/>
        <w:tabs>
          <w:tab w:val="left" w:pos="-720"/>
          <w:tab w:val="left" w:pos="0"/>
          <w:tab w:val="left" w:pos="1080"/>
        </w:tabs>
        <w:suppressAutoHyphens/>
        <w:spacing w:after="240"/>
        <w:ind w:left="1080" w:hanging="360"/>
      </w:pPr>
      <w:r>
        <w:lastRenderedPageBreak/>
        <w:t>•</w:t>
      </w:r>
      <w:r>
        <w:tab/>
      </w:r>
      <w:r w:rsidR="00095E1A" w:rsidRPr="00A426DF">
        <w:t>on a first</w:t>
      </w:r>
      <w:r w:rsidR="00095E1A" w:rsidRPr="00A426DF">
        <w:noBreakHyphen/>
        <w:t>priority basis by perfected real property mortgages on (x) not less than 50% of the PV</w:t>
      </w:r>
      <w:r>
        <w:t>-</w:t>
      </w:r>
      <w:r w:rsidR="00095E1A" w:rsidRPr="00A426DF">
        <w:t>10 value of the proved oil and gas reserves included in the borrowing base under the RBL Facility no later than 90 days following the closing date of the Acquisition and (y) not less than 80% of the PV</w:t>
      </w:r>
      <w:r>
        <w:t>-</w:t>
      </w:r>
      <w:r w:rsidR="00095E1A" w:rsidRPr="00A426DF">
        <w:t>10 value of the proved oil and gas reserves included in the borrowing base under the RBL Facility no later than 120 days following the closing date of the Acquisition, subject to extensions that may be granted in the discretion of the administrative agent under the RBL Facility;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on a first</w:t>
      </w:r>
      <w:r w:rsidR="00095E1A" w:rsidRPr="00A426DF">
        <w:noBreakHyphen/>
        <w:t xml:space="preserve">priority basis by a perfected security interest in substantially all other tangible (other than real property and other oil and gas properties) and intangible assets of the credit parties (together with the collateral described in the preceding sentences, collectively referred to as the </w:t>
      </w:r>
      <w:r>
        <w:t>“</w:t>
      </w:r>
      <w:r w:rsidR="00095E1A" w:rsidRPr="00A426DF">
        <w:t>RBL Facility Priority Collateral</w:t>
      </w:r>
      <w:r>
        <w:t>”</w:t>
      </w:r>
      <w:r w:rsidR="00095E1A" w:rsidRPr="00A426DF">
        <w:t>);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on a second</w:t>
      </w:r>
      <w:r w:rsidR="00095E1A" w:rsidRPr="00A426DF">
        <w:noBreakHyphen/>
        <w:t xml:space="preserve">priority basis by a perfected security interest in the Secured Notes/Term Loan Priority Collateral described below under </w:t>
      </w:r>
      <w:r>
        <w:t>“</w:t>
      </w:r>
      <w:r w:rsidR="00095E1A" w:rsidRPr="00A426DF">
        <w:t>Senior Secured Term Loan.</w:t>
      </w:r>
      <w:r>
        <w:t>”</w:t>
      </w:r>
    </w:p>
    <w:p w:rsidR="00A426DF" w:rsidRPr="00A426DF" w:rsidRDefault="00095E1A" w:rsidP="00A426DF">
      <w:pPr>
        <w:widowControl/>
        <w:tabs>
          <w:tab w:val="left" w:pos="-720"/>
        </w:tabs>
        <w:suppressAutoHyphens/>
        <w:spacing w:after="240"/>
        <w:ind w:firstLine="720"/>
      </w:pPr>
      <w:r w:rsidRPr="00A426DF">
        <w:t>The obligations under the RBL Facility are also guaranteed by Holdings, our direct parent. Holdings</w:t>
      </w:r>
      <w:r w:rsidR="00A426DF">
        <w:t>’</w:t>
      </w:r>
      <w:r w:rsidRPr="00A426DF">
        <w:t xml:space="preserve"> guarantee is limited recourse to our equity interests owned by Holdings.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Restrictive Covenants and Other Matters</w:t>
      </w:r>
    </w:p>
    <w:p w:rsidR="00A426DF" w:rsidRPr="00A426DF" w:rsidRDefault="00095E1A" w:rsidP="00A426DF">
      <w:pPr>
        <w:widowControl/>
        <w:tabs>
          <w:tab w:val="left" w:pos="-720"/>
        </w:tabs>
        <w:suppressAutoHyphens/>
        <w:spacing w:after="240"/>
        <w:ind w:firstLine="720"/>
      </w:pPr>
      <w:r w:rsidRPr="00A426DF">
        <w:t>The RBL Facility contains restrictive covenants that may limit our ability to, among other things: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incur additional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create liens;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engage in mergers or consolidations;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change our lines of business;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sell or transfer assets;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pay dividends and distributions or repurchase our capital stock;</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amend material agreements governing our subordinated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prepay, repay or repurchase certain junior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engage in transactions with affiliates;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make investments, acquisitions, loans and advances;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enter into certain commodity and other regulated non</w:t>
      </w:r>
      <w:r>
        <w:t>-</w:t>
      </w:r>
      <w:r w:rsidR="00095E1A" w:rsidRPr="00A426DF">
        <w:t>commodity hedging agreements.</w:t>
      </w:r>
    </w:p>
    <w:p w:rsidR="00A426DF" w:rsidRPr="00A426DF" w:rsidRDefault="00095E1A" w:rsidP="00A426DF">
      <w:pPr>
        <w:widowControl/>
        <w:tabs>
          <w:tab w:val="left" w:pos="-720"/>
        </w:tabs>
        <w:suppressAutoHyphens/>
        <w:spacing w:after="240"/>
        <w:ind w:firstLine="720"/>
      </w:pPr>
      <w:r w:rsidRPr="00A426DF">
        <w:t>Each of these covenants is subject to customary or agreed</w:t>
      </w:r>
      <w:r w:rsidR="00A426DF">
        <w:t>-</w:t>
      </w:r>
      <w:r w:rsidRPr="00A426DF">
        <w:t>upon exceptions, baskets and thresholds.</w:t>
      </w:r>
    </w:p>
    <w:p w:rsidR="00A426DF" w:rsidRPr="00A426DF" w:rsidRDefault="00095E1A" w:rsidP="00A426DF">
      <w:pPr>
        <w:widowControl/>
        <w:tabs>
          <w:tab w:val="left" w:pos="-720"/>
        </w:tabs>
        <w:suppressAutoHyphens/>
        <w:spacing w:after="240"/>
        <w:ind w:firstLine="720"/>
      </w:pPr>
      <w:r w:rsidRPr="00A426DF">
        <w:t>In addition, the RBL Facility requires us to maintain a ratio of our consolidated total debt, net of unrestricted cash and cash equivalents, to consolidated trailing 12</w:t>
      </w:r>
      <w:r w:rsidR="00A426DF">
        <w:t>-</w:t>
      </w:r>
      <w:r w:rsidRPr="00A426DF">
        <w:t>month EBITDAX (as defined in the credit agreement governing the RBL Facility) of not more than 5.0 to 1.0, with a step</w:t>
      </w:r>
      <w:r w:rsidR="00A426DF">
        <w:t>-</w:t>
      </w:r>
      <w:r w:rsidRPr="00A426DF">
        <w:t>down to 4.75 to 1.0 one year after entering into the RBL Facility and a further step down to 4.5 to 1.0 two years after entering into the RBL Facility and thereafter.</w:t>
      </w:r>
    </w:p>
    <w:p w:rsidR="00A426DF" w:rsidRPr="00A426DF" w:rsidRDefault="00095E1A" w:rsidP="00A426DF">
      <w:pPr>
        <w:widowControl/>
        <w:tabs>
          <w:tab w:val="left" w:pos="-720"/>
        </w:tabs>
        <w:suppressAutoHyphens/>
        <w:spacing w:after="240"/>
        <w:ind w:firstLine="720"/>
      </w:pPr>
      <w:r w:rsidRPr="00A426DF">
        <w:t>The credit agreement governing the RBL Facility also contains certain other customary affirmative covenants and events of default, subject to customary or agreed</w:t>
      </w:r>
      <w:r w:rsidR="00A426DF">
        <w:t>-</w:t>
      </w:r>
      <w:r w:rsidRPr="00A426DF">
        <w:t>upon exceptions, baskets and thresholds (including equity cure provisions).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Senior Secured Term Loan Facility</w:t>
      </w:r>
    </w:p>
    <w:p w:rsidR="00A426DF" w:rsidRPr="00A426DF" w:rsidRDefault="00095E1A" w:rsidP="00A426DF">
      <w:pPr>
        <w:widowControl/>
        <w:tabs>
          <w:tab w:val="left" w:pos="-720"/>
        </w:tabs>
        <w:suppressAutoHyphens/>
        <w:spacing w:after="240"/>
        <w:ind w:firstLine="720"/>
      </w:pPr>
      <w:r w:rsidRPr="00A426DF">
        <w:t xml:space="preserve">Concurrently with the closing of the offering of the initial senior secured notes and the initial 2020 senior notes, in order to fund a portion of the Acquisition, we also entered into a new $750 million senior secured term loan, with Citibank, N.A. as the administrative and collateral agent, which will mature on the sixth anniversary of the closing of the Acquisition. We refer to this loan in this prospectus as our </w:t>
      </w:r>
      <w:r w:rsidR="00A426DF">
        <w:t>“</w:t>
      </w:r>
      <w:r w:rsidRPr="00A426DF">
        <w:t>senior secured term loan.</w:t>
      </w:r>
      <w:r w:rsidR="00A426DF">
        <w:t>”</w:t>
      </w:r>
    </w:p>
    <w:p w:rsidR="00A426DF" w:rsidRPr="00A426DF" w:rsidRDefault="00095E1A" w:rsidP="00311414">
      <w:pPr>
        <w:widowControl/>
        <w:tabs>
          <w:tab w:val="left" w:pos="-720"/>
        </w:tabs>
        <w:suppressAutoHyphens/>
        <w:spacing w:after="140"/>
        <w:ind w:firstLine="720"/>
      </w:pPr>
      <w:r w:rsidRPr="00A426DF">
        <w:lastRenderedPageBreak/>
        <w:t>Our senior secured term loan bears interest, at our option, at a rate equal to either (a) a base rate determined by reference to the highest of (1) the federal funds rate plus 50 basis points, (2) the prime commercial lending rate of Citibank, N.A. and (3) LIBOR for an interest period of one month beginning on such day plus 100 basis points or (b) a LIBOR rate, in each case, plus an applicable margin.</w:t>
      </w:r>
    </w:p>
    <w:p w:rsidR="00A426DF" w:rsidRPr="00A426DF" w:rsidRDefault="00095E1A" w:rsidP="00311414">
      <w:pPr>
        <w:widowControl/>
        <w:tabs>
          <w:tab w:val="left" w:pos="-720"/>
        </w:tabs>
        <w:suppressAutoHyphens/>
        <w:spacing w:after="140"/>
        <w:ind w:firstLine="720"/>
      </w:pPr>
      <w:r w:rsidRPr="00A426DF">
        <w:t>Any repricing amendment or refinancing through the issuance of any debt that results in a repricing event applicable to the senior secured term loan occurring at any time during the first year after the closing date will be accompanied by a 1.00% prepayment premium.</w:t>
      </w:r>
    </w:p>
    <w:p w:rsidR="00A426DF" w:rsidRPr="00A426DF" w:rsidRDefault="00095E1A" w:rsidP="00311414">
      <w:pPr>
        <w:widowControl/>
        <w:tabs>
          <w:tab w:val="left" w:pos="-720"/>
        </w:tabs>
        <w:suppressAutoHyphens/>
        <w:spacing w:after="140"/>
        <w:ind w:firstLine="720"/>
      </w:pPr>
      <w:r w:rsidRPr="00A426DF">
        <w:t xml:space="preserve">We are also required to offer to prepay our senior secured term loan, on terms and subject to reinvestment rights and other exceptions consistent with comparable provisions applicable to the senior secured notes (as described in </w:t>
      </w:r>
      <w:r w:rsidR="00A426DF">
        <w:t>“</w:t>
      </w:r>
      <w:r w:rsidRPr="00A426DF">
        <w:t>Description of Senior Secured Exchange Notes</w:t>
      </w:r>
      <w:r w:rsidR="00A426DF">
        <w:t>”</w:t>
      </w:r>
      <w:r w:rsidRPr="00A426DF">
        <w:t>), with (a) the net cash proceeds from any non</w:t>
      </w:r>
      <w:r w:rsidR="00A426DF">
        <w:t>-</w:t>
      </w:r>
      <w:r w:rsidRPr="00A426DF">
        <w:t>ordinary course disposition of any Secured Notes/Term Loan Priority Collateral and (ii) the net cash proceeds from any non</w:t>
      </w:r>
      <w:r w:rsidR="00A426DF">
        <w:t>-</w:t>
      </w:r>
      <w:r w:rsidRPr="00A426DF">
        <w:t>ordinary</w:t>
      </w:r>
      <w:r w:rsidRPr="00A426DF">
        <w:noBreakHyphen/>
        <w:t>course asset sale of RBL Facility Priority Collateral in excess of the amount required to be paid to the lenders under the RBL Facility or the holders of certain other indebtedness. We are also required to offer to prepay our senior secured term loan following the occurrence of a change of control at 101% of the outstanding principal amount thereof, plus accrued and unpaid interest to the date of repayment, on terms consistent with those applicable to the senior secured notes.</w:t>
      </w:r>
    </w:p>
    <w:p w:rsidR="00A426DF" w:rsidRPr="00A426DF" w:rsidRDefault="00095E1A" w:rsidP="00311414">
      <w:pPr>
        <w:widowControl/>
        <w:tabs>
          <w:tab w:val="left" w:pos="-720"/>
        </w:tabs>
        <w:suppressAutoHyphens/>
        <w:spacing w:after="140"/>
        <w:ind w:firstLine="720"/>
      </w:pPr>
      <w:r w:rsidRPr="00A426DF">
        <w:t>All obligations under our new senior secured term loan are fully and unconditionally guaranteed on a joint and several basis by each of the guarantors under the RBL Facility and the notes, and all such obligations and guarantees are secured (i) on a first</w:t>
      </w:r>
      <w:r w:rsidRPr="00A426DF">
        <w:noBreakHyphen/>
        <w:t>priority basis by a perfected pledge of the capital stock of all first</w:t>
      </w:r>
      <w:r w:rsidR="00A426DF">
        <w:t>-</w:t>
      </w:r>
      <w:r w:rsidRPr="00A426DF">
        <w:t>tier foreign subsidiaries that are directly owned by the borrower or any guarantor (which pledge will be limited to 65% of the voting capital stock and 100% of the non</w:t>
      </w:r>
      <w:r w:rsidR="00A426DF">
        <w:t>-</w:t>
      </w:r>
      <w:r w:rsidRPr="00A426DF">
        <w:t xml:space="preserve">voting capital stock of such subsidiary) (referred to as the </w:t>
      </w:r>
      <w:r w:rsidR="00A426DF">
        <w:t>“</w:t>
      </w:r>
      <w:r w:rsidRPr="00A426DF">
        <w:t>Secured Notes/Term Loan Priority Collateral</w:t>
      </w:r>
      <w:r w:rsidR="00A426DF">
        <w:t>”</w:t>
      </w:r>
      <w:r w:rsidRPr="00A426DF">
        <w:t>) and (ii) on a second</w:t>
      </w:r>
      <w:r w:rsidRPr="00A426DF">
        <w:noBreakHyphen/>
        <w:t xml:space="preserve">priority basis by a security interest in the RBL Facility Priority Collateral.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r w:rsidRPr="00A426DF">
        <w:t xml:space="preserve"> The senior secured term loan shares equally with the senior secured notes in the liens on the Secured Notes/Term Loan Priority Collateral and the RBL Facility Priority Collateral. The agent for the senior secured term loan and the trustee for the senior secured notes have entered into an intercreditor agreement governing the relationship between the lenders of the senior secured term loan and holders of the senior secured notes as well as holders of any other indebtedness that is secured on a pari passu basis with the senior secured notes.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Pari Passu Intercreditor Agreement.</w:t>
      </w:r>
      <w:r w:rsidR="00A426DF">
        <w:t>”</w:t>
      </w:r>
    </w:p>
    <w:p w:rsidR="00095E1A" w:rsidRPr="00A426DF" w:rsidRDefault="00095E1A" w:rsidP="00311414">
      <w:pPr>
        <w:widowControl/>
        <w:tabs>
          <w:tab w:val="left" w:pos="-720"/>
        </w:tabs>
        <w:suppressAutoHyphens/>
        <w:spacing w:after="140"/>
        <w:ind w:firstLine="720"/>
      </w:pPr>
      <w:r w:rsidRPr="00A426DF">
        <w:t>Our senior secured term loan includes customary events of default and contains customary representations and warranties and customary covenants, including, among other things, restrictions on indebtedness, investments, asset sales, mergers and consolidations, prepayments of subordinated indebtedness, liens, transactions with affiliates and dividends and other distributions, in each case, consistent with comparable provisions applicable to the senior secured notes. Our senior secured term loan does not contain any financial maintenance covenant.</w:t>
      </w:r>
    </w:p>
    <w:p w:rsidR="00A426DF" w:rsidRPr="00A426DF" w:rsidRDefault="00A426DF" w:rsidP="00311414">
      <w:pPr>
        <w:keepNext/>
        <w:keepLines/>
        <w:widowControl/>
        <w:tabs>
          <w:tab w:val="left" w:pos="720"/>
          <w:tab w:val="left" w:pos="1440"/>
          <w:tab w:val="center" w:pos="5400"/>
        </w:tabs>
        <w:suppressAutoHyphens/>
        <w:spacing w:after="140"/>
        <w:jc w:val="center"/>
        <w:rPr>
          <w:b/>
          <w:bCs/>
        </w:rPr>
      </w:pPr>
      <w:r w:rsidRPr="00A426DF">
        <w:rPr>
          <w:b/>
          <w:bCs/>
        </w:rPr>
        <w:t>THE EXCHANGE OFFER</w:t>
      </w:r>
    </w:p>
    <w:p w:rsidR="00095E1A" w:rsidRPr="00A426DF" w:rsidRDefault="00095E1A" w:rsidP="00311414">
      <w:pPr>
        <w:keepNext/>
        <w:keepLines/>
        <w:widowControl/>
        <w:tabs>
          <w:tab w:val="left" w:pos="-720"/>
          <w:tab w:val="left" w:pos="720"/>
          <w:tab w:val="left" w:pos="1440"/>
        </w:tabs>
        <w:suppressAutoHyphens/>
        <w:spacing w:after="140"/>
        <w:rPr>
          <w:b/>
          <w:bCs/>
        </w:rPr>
      </w:pPr>
      <w:r w:rsidRPr="00A426DF">
        <w:rPr>
          <w:b/>
          <w:bCs/>
        </w:rPr>
        <w:t>Purpose and Effect of the Exchange Offer</w:t>
      </w:r>
    </w:p>
    <w:p w:rsidR="00A426DF" w:rsidRPr="00A426DF" w:rsidRDefault="00095E1A" w:rsidP="00311414">
      <w:pPr>
        <w:widowControl/>
        <w:tabs>
          <w:tab w:val="left" w:pos="-720"/>
        </w:tabs>
        <w:suppressAutoHyphens/>
        <w:spacing w:after="140"/>
        <w:ind w:firstLine="720"/>
      </w:pPr>
      <w:r w:rsidRPr="00A426DF">
        <w:t>We have entered into registration rights agreements with the initial purchasers of the initial notes, in which we agreed to file a registration statement relating to an offer to exchange the initial notes for exchange notes. The registration statement of which this prospectus forms a part was filed in compliance with this obligation. We also agreed to use our commercially reasonable efforts to file the registration statement with the SEC and to cause it to become effective under the Securities Act. The exchange notes will have terms substantially identical to the initial notes except that the exchange notes will not contain terms with respect to transfer restrictions and registration rights and additional interest payable for the failure to consummate the exchange offer by the dates set forth in the registration rights agreement. The initial senior secured notes and initial 2020 senior notes in aggregate principal amounts of $750,000,000 and $2,000,000,000, respectively, were issued on April 24, 2012 and the initial 2022 senior notes in aggregate principal amount of $350,000,000 were issued on August 13, 2012.</w:t>
      </w:r>
    </w:p>
    <w:p w:rsidR="00A426DF" w:rsidRPr="00A426DF" w:rsidRDefault="00095E1A" w:rsidP="00311414">
      <w:pPr>
        <w:widowControl/>
        <w:tabs>
          <w:tab w:val="left" w:pos="-720"/>
        </w:tabs>
        <w:suppressAutoHyphens/>
        <w:spacing w:after="140"/>
        <w:ind w:firstLine="720"/>
      </w:pPr>
      <w:r w:rsidRPr="00A426DF">
        <w:t>Under the circumstances set forth below, we will use our commercially reasonable efforts to cause the SEC to declare effective a shelf registration statement with respect to the resale of the initial notes and to keep the shelf registration statement effective for up to two years after the effective date of the shelf registration statement. These circumstances include:</w:t>
      </w:r>
    </w:p>
    <w:p w:rsidR="00A426DF" w:rsidRPr="00A426DF" w:rsidRDefault="00A426DF" w:rsidP="00311414">
      <w:pPr>
        <w:widowControl/>
        <w:tabs>
          <w:tab w:val="left" w:pos="-720"/>
          <w:tab w:val="left" w:pos="0"/>
          <w:tab w:val="left" w:pos="1080"/>
        </w:tabs>
        <w:suppressAutoHyphens/>
        <w:spacing w:after="140"/>
        <w:ind w:left="1080" w:hanging="360"/>
      </w:pPr>
      <w:r>
        <w:t>•</w:t>
      </w:r>
      <w:r>
        <w:tab/>
      </w:r>
      <w:r w:rsidR="00095E1A" w:rsidRPr="00A426DF">
        <w:t>the exchange offer is not permitted by applicable law or SEC policy;</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prior to the consummation of the exchange offer, existing SEC interpretations are changed such that the debt securities received by the holders of the initial notes in the exchange offer would not be transferable without restriction under the Securities Act;</w:t>
      </w:r>
    </w:p>
    <w:p w:rsidR="00A426DF" w:rsidRPr="00A426DF" w:rsidRDefault="00A426DF" w:rsidP="003357A6">
      <w:pPr>
        <w:widowControl/>
        <w:tabs>
          <w:tab w:val="left" w:pos="-720"/>
          <w:tab w:val="left" w:pos="0"/>
          <w:tab w:val="left" w:pos="1080"/>
        </w:tabs>
        <w:suppressAutoHyphens/>
        <w:spacing w:after="160"/>
        <w:ind w:left="1080" w:hanging="360"/>
      </w:pPr>
      <w:r>
        <w:lastRenderedPageBreak/>
        <w:t>•</w:t>
      </w:r>
      <w:r>
        <w:tab/>
      </w:r>
      <w:r w:rsidR="00095E1A" w:rsidRPr="00A426DF">
        <w:t>if any initial purchaser so requests on or prior to the 60th day after consummation of the exchange offer with respect to the initial notes not eligible to be exchanged for the exchange notes and held by it following the consummation of the exchange offer;</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if any holder that participates in the exchange offer does not receive freely transferable exchange notes in exchange for tendered initial notes and so requests on or prior to the 60th day after the consummation of the registered exchange offer;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any other reason the exchange offer is not completed within 365 days following the issue date of the initial notes.</w:t>
      </w:r>
    </w:p>
    <w:p w:rsidR="00A426DF" w:rsidRPr="00A426DF" w:rsidRDefault="00095E1A" w:rsidP="00A426DF">
      <w:pPr>
        <w:widowControl/>
        <w:tabs>
          <w:tab w:val="left" w:pos="-720"/>
        </w:tabs>
        <w:suppressAutoHyphens/>
        <w:spacing w:after="240"/>
        <w:ind w:firstLine="720"/>
      </w:pPr>
      <w:r w:rsidRPr="00A426DF">
        <w:t>Each holder of initial notes that wishes to exchange such initial notes for transferable exchange notes in the exchange offer will be required to make the following representations:</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any exchange notes to be received by it will be acquired in the ordinary course of its business;</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it has no arrangement or understanding with any person or entity, including any of our affiliates, to participate in the distribution (within the meaning of Securities Act) of the exchange notes in violation of the Securities Act;</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 xml:space="preserve">it is not our </w:t>
      </w:r>
      <w:r>
        <w:t>“</w:t>
      </w:r>
      <w:r w:rsidR="00095E1A" w:rsidRPr="00A426DF">
        <w:t>affiliate,</w:t>
      </w:r>
      <w:r>
        <w:t>”</w:t>
      </w:r>
      <w:r w:rsidR="00095E1A" w:rsidRPr="00A426DF">
        <w:t xml:space="preserve"> as defined in Rule 405 under the Securities Act, or, if it is an affiliate, that it will comply with applicable registration and prospectus delivery requirements of the Securities Act;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if such holder is not a broker</w:t>
      </w:r>
      <w:r w:rsidR="00095E1A" w:rsidRPr="00A426DF">
        <w:noBreakHyphen/>
        <w:t>dealer, that it is not engaged in, and does not intend to engage in, the distribution of the exchange notes and if such holder is a broker</w:t>
      </w:r>
      <w:r w:rsidR="00095E1A" w:rsidRPr="00A426DF">
        <w:noBreakHyphen/>
        <w:t>dealer, that it will receive exchange notes for its own account in exchange for initial notes that were acquired as a result of market</w:t>
      </w:r>
      <w:r w:rsidR="00095E1A" w:rsidRPr="00A426DF">
        <w:noBreakHyphen/>
        <w:t>making activities or other trading activities and such holder will acknowledge that it (i) has not entered into any arrangement or understanding with the Issuers or an affiliate of the Issuer to distribute such exchange notes and (ii) will deliver a prospectus in connection with any resale of such exchange notes.</w:t>
      </w:r>
    </w:p>
    <w:p w:rsidR="00A426DF" w:rsidRPr="00A426DF" w:rsidRDefault="00095E1A" w:rsidP="00A426DF">
      <w:pPr>
        <w:widowControl/>
        <w:tabs>
          <w:tab w:val="left" w:pos="-720"/>
        </w:tabs>
        <w:suppressAutoHyphens/>
        <w:spacing w:after="240"/>
        <w:ind w:firstLine="720"/>
      </w:pPr>
      <w:r w:rsidRPr="00A426DF">
        <w:t>In addition, 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will deliver a prospectus in connection with any resale of such exchange notes. See </w:t>
      </w:r>
      <w:r w:rsidR="00A426DF">
        <w:t>“</w:t>
      </w:r>
      <w:r w:rsidRPr="00A426DF">
        <w:t>Plan of Distribution.</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Resale of Exchange Notes</w:t>
      </w:r>
    </w:p>
    <w:p w:rsidR="00A426DF" w:rsidRPr="00A426DF" w:rsidRDefault="00095E1A" w:rsidP="00A426DF">
      <w:pPr>
        <w:widowControl/>
        <w:tabs>
          <w:tab w:val="left" w:pos="-720"/>
        </w:tabs>
        <w:suppressAutoHyphens/>
        <w:spacing w:after="240"/>
        <w:ind w:firstLine="720"/>
      </w:pPr>
      <w:r w:rsidRPr="00A426DF">
        <w:t>Based on interpretations of the SEC staff set forth in no action letters issued to unrelated third parties, we believe that exchange notes issued in the exchange offer in exchange for initial notes may be offered for resale, resold and otherwise transferred by any exchange note holder without compliance with the registration and prospectus delivery provisions of the Securities Act, if:</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 xml:space="preserve">such holder is not an </w:t>
      </w:r>
      <w:r>
        <w:t>“</w:t>
      </w:r>
      <w:r w:rsidR="00095E1A" w:rsidRPr="00A426DF">
        <w:t>affiliate</w:t>
      </w:r>
      <w:r>
        <w:t>”</w:t>
      </w:r>
      <w:r w:rsidR="00095E1A" w:rsidRPr="00A426DF">
        <w:t xml:space="preserve"> of ours within the meaning of Rule 405 under the Securities Act;</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such exchange notes are acquired in the ordinary course of the holder</w:t>
      </w:r>
      <w:r>
        <w:t>’</w:t>
      </w:r>
      <w:r w:rsidR="00095E1A" w:rsidRPr="00A426DF">
        <w:t>s business;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the holder does not intend to participate in the distribution of such exchange notes.</w:t>
      </w:r>
    </w:p>
    <w:p w:rsidR="00A426DF" w:rsidRPr="00A426DF" w:rsidRDefault="00095E1A" w:rsidP="00A426DF">
      <w:pPr>
        <w:widowControl/>
        <w:tabs>
          <w:tab w:val="left" w:pos="-720"/>
        </w:tabs>
        <w:suppressAutoHyphens/>
        <w:spacing w:after="240"/>
        <w:ind w:firstLine="720"/>
      </w:pPr>
      <w:r w:rsidRPr="00A426DF">
        <w:t>Any holder who tenders in the exchange offer with the intention of participating in any manner in a distribution of the exchange notes:</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 xml:space="preserve">cannot rely on the position of the staff of the SEC set forth in </w:t>
      </w:r>
      <w:r>
        <w:t>“</w:t>
      </w:r>
      <w:r w:rsidR="00095E1A" w:rsidRPr="00A426DF">
        <w:t>Exxon Capital Holdings Corporation</w:t>
      </w:r>
      <w:r>
        <w:t>”</w:t>
      </w:r>
      <w:r w:rsidR="00095E1A" w:rsidRPr="00A426DF">
        <w:t xml:space="preserve"> or similar interpretive letters;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must comply with the registration and prospectus delivery requirements of the Securities Act in connection with a secondary resale transaction.</w:t>
      </w:r>
    </w:p>
    <w:p w:rsidR="00A426DF" w:rsidRPr="00A426DF" w:rsidRDefault="00095E1A" w:rsidP="003357A6">
      <w:pPr>
        <w:widowControl/>
        <w:tabs>
          <w:tab w:val="left" w:pos="-720"/>
        </w:tabs>
        <w:suppressAutoHyphens/>
        <w:spacing w:after="200"/>
        <w:ind w:firstLine="720"/>
      </w:pPr>
      <w:r w:rsidRPr="00A426DF">
        <w:t xml:space="preserve">If, as stated above, a holder cannot rely on the position of the staff of the SEC set forth in </w:t>
      </w:r>
      <w:r w:rsidR="00A426DF">
        <w:t>“</w:t>
      </w:r>
      <w:r w:rsidRPr="00A426DF">
        <w:t>Exxon Capital Holdings Corporation</w:t>
      </w:r>
      <w:r w:rsidR="00A426DF">
        <w:t>”</w:t>
      </w:r>
      <w:r w:rsidRPr="00A426DF">
        <w:t xml:space="preserve"> or similar interpretive letters, any effective registration statement used in connection with a secondary resale transaction must contain the selling security holder information required by Item 507 of Regulation S</w:t>
      </w:r>
      <w:r w:rsidR="00A426DF">
        <w:t>-</w:t>
      </w:r>
      <w:r w:rsidRPr="00A426DF">
        <w:t>K under the Securities Act.</w:t>
      </w:r>
    </w:p>
    <w:p w:rsidR="00A426DF" w:rsidRPr="00A426DF" w:rsidRDefault="00095E1A" w:rsidP="003357A6">
      <w:pPr>
        <w:widowControl/>
        <w:tabs>
          <w:tab w:val="left" w:pos="-720"/>
        </w:tabs>
        <w:suppressAutoHyphens/>
        <w:spacing w:after="200"/>
        <w:ind w:firstLine="720"/>
      </w:pPr>
      <w:r w:rsidRPr="00A426DF">
        <w:lastRenderedPageBreak/>
        <w:t>This prospectus may be used for an offer to resell, for the resale or for other retransfer of exchange notes only as specifically set forth in this prospectus. With regard to broker</w:t>
      </w:r>
      <w:r w:rsidRPr="00A426DF">
        <w:noBreakHyphen/>
        <w:t>dealers, only broker</w:t>
      </w:r>
      <w:r w:rsidRPr="00A426DF">
        <w:noBreakHyphen/>
        <w:t>dealers that acquired the initial notes as a result of market</w:t>
      </w:r>
      <w:r w:rsidRPr="00A426DF">
        <w:noBreakHyphen/>
        <w:t>making activities or other trading activities may participate in the exchange offer. 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(i) has not entered into any arrangement or understanding with the Issuer or an affiliate of the Issuer to distribute the exchange notes and (ii) will deliver a prospectus in connection with any resale of the exchange notes. Please read the section captioned </w:t>
      </w:r>
      <w:r w:rsidR="00A426DF">
        <w:t>“</w:t>
      </w:r>
      <w:r w:rsidRPr="00A426DF">
        <w:t>Plan of Distribution</w:t>
      </w:r>
      <w:r w:rsidR="00A426DF">
        <w:t>”</w:t>
      </w:r>
      <w:r w:rsidRPr="00A426DF">
        <w:t xml:space="preserve"> for more details regarding these procedures for the transfer of exchange notes. We have agreed that, for a period of 180 days after the exchange offer is consummated, we will make this prospectus available to any broker</w:t>
      </w:r>
      <w:r w:rsidRPr="00A426DF">
        <w:noBreakHyphen/>
        <w:t>dealer for use in connection with any resale of the exchange notes.</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Terms of the Exchange Offer</w:t>
      </w:r>
    </w:p>
    <w:p w:rsidR="00A426DF" w:rsidRPr="00A426DF" w:rsidRDefault="00095E1A" w:rsidP="003357A6">
      <w:pPr>
        <w:widowControl/>
        <w:tabs>
          <w:tab w:val="left" w:pos="-720"/>
        </w:tabs>
        <w:suppressAutoHyphens/>
        <w:spacing w:after="200"/>
        <w:ind w:firstLine="720"/>
      </w:pPr>
      <w:r w:rsidRPr="00A426DF">
        <w:t>We are offering to exchange our exchange notes for a like aggregate principal amount of our initial notes. Upon the terms and subject to the conditions set forth in this prospectus and in the letter of transmittal, we will accept for exchange any initial notes properly tendered and not withdrawn prior to the expiration date. We will issue $1,000 principal amount of exchange notes in exchange for each $1,000 principal amount of initial notes surrendered under the exchange offer. Initial notes may be tendered only in denominations of $2,000 and in integral multiples of $1,000 in excess thereof.</w:t>
      </w:r>
    </w:p>
    <w:p w:rsidR="00A426DF" w:rsidRPr="00A426DF" w:rsidRDefault="00095E1A" w:rsidP="003357A6">
      <w:pPr>
        <w:widowControl/>
        <w:tabs>
          <w:tab w:val="left" w:pos="-720"/>
        </w:tabs>
        <w:suppressAutoHyphens/>
        <w:spacing w:after="200"/>
        <w:ind w:firstLine="720"/>
      </w:pPr>
      <w:r w:rsidRPr="00A426DF">
        <w:t xml:space="preserve">The exchange notes that we propose to issue in this exchange offer will be substantially identical to the form and terms of our initial notes except that, unlike our initial notes, the exchange notes will have no transfer restrictions or registration rights. You should read the description of the exchange notes in the section in this prospectus entitled </w:t>
      </w:r>
      <w:r w:rsidR="00A426DF">
        <w:t>“</w:t>
      </w:r>
      <w:r w:rsidRPr="00A426DF">
        <w:t>Description of Senior Secured Exchange Notes,</w:t>
      </w:r>
      <w:r w:rsidR="00A426DF">
        <w:t>”</w:t>
      </w:r>
      <w:r w:rsidRPr="00A426DF">
        <w:t xml:space="preserve"> </w:t>
      </w:r>
      <w:r w:rsidR="00A426DF">
        <w:t>“</w:t>
      </w:r>
      <w:r w:rsidRPr="00A426DF">
        <w:t>Description of Senior 2020 Exchange Notes</w:t>
      </w:r>
      <w:r w:rsidR="00A426DF">
        <w:t>”</w:t>
      </w:r>
      <w:r w:rsidRPr="00A426DF">
        <w:t xml:space="preserve"> and </w:t>
      </w:r>
      <w:r w:rsidR="00A426DF">
        <w:t>“</w:t>
      </w:r>
      <w:r w:rsidRPr="00A426DF">
        <w:t>Description of Senior 2022 Exchange Notes.</w:t>
      </w:r>
      <w:r w:rsidR="00A426DF">
        <w:t>”</w:t>
      </w:r>
    </w:p>
    <w:p w:rsidR="00A426DF" w:rsidRPr="00A426DF" w:rsidRDefault="00095E1A" w:rsidP="003357A6">
      <w:pPr>
        <w:widowControl/>
        <w:tabs>
          <w:tab w:val="left" w:pos="-720"/>
        </w:tabs>
        <w:suppressAutoHyphens/>
        <w:spacing w:after="200"/>
        <w:ind w:firstLine="720"/>
      </w:pPr>
      <w:r w:rsidRPr="00A426DF">
        <w:t>We reserve the right in our sole discretion to purchase or make offers for any initial notes that remain outstanding following the expiration or termination of this exchange offer and, to the extent permitted by applicable law, to purchase initial notes in the open market or privately negotiated transactions, one or more additional tender or exchange offers or otherwise. The terms and prices of these purchases or offers could differ significantly from the terms of this exchange offer.</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Expiration Date; Extensions; Amendments; Termination</w:t>
      </w:r>
    </w:p>
    <w:p w:rsidR="00A426DF" w:rsidRPr="00A426DF" w:rsidRDefault="00095E1A" w:rsidP="003357A6">
      <w:pPr>
        <w:widowControl/>
        <w:tabs>
          <w:tab w:val="left" w:pos="-720"/>
        </w:tabs>
        <w:suppressAutoHyphens/>
        <w:spacing w:after="200"/>
        <w:ind w:firstLine="720"/>
      </w:pPr>
      <w:r w:rsidRPr="00A426DF">
        <w:t>This exchange offer will expire at midnight, New York City time, on                         , 2012, unless we extend it in our reasonable discretion. The expiration date of this exchange offer will be at least 20 business days after the commencement of the exchange offer in accordance with Rule 14e</w:t>
      </w:r>
      <w:r w:rsidR="00A426DF">
        <w:t>-</w:t>
      </w:r>
      <w:r w:rsidRPr="00A426DF">
        <w:t>1(a) under the Securities Exchange Act of 1934.</w:t>
      </w:r>
    </w:p>
    <w:p w:rsidR="00A426DF" w:rsidRPr="00A426DF" w:rsidRDefault="00095E1A" w:rsidP="003357A6">
      <w:pPr>
        <w:widowControl/>
        <w:tabs>
          <w:tab w:val="left" w:pos="-720"/>
        </w:tabs>
        <w:suppressAutoHyphens/>
        <w:spacing w:after="200"/>
        <w:ind w:firstLine="720"/>
      </w:pPr>
      <w:r w:rsidRPr="00A426DF">
        <w:t xml:space="preserve">We expressly reserve the right to delay acceptance of any initial notes, extend or terminate this exchange offer and not accept any initial notes that we have not previously accepted if any of the conditions described below under </w:t>
      </w:r>
      <w:r w:rsidR="00A426DF">
        <w:t>“—</w:t>
      </w:r>
      <w:r w:rsidRPr="00A426DF">
        <w:t>Conditions to the Exchange Offer</w:t>
      </w:r>
      <w:r w:rsidR="00A426DF">
        <w:t>”</w:t>
      </w:r>
      <w:r w:rsidRPr="00A426DF">
        <w:t xml:space="preserve"> have not been satisfied or waived by us. We will notify the exchange agent of any extension by oral notice promptly confirmed in writing or by written notice. We will also notify the holders of the initial notes by a press release or other public announcement communicated before 9:00 a.m., New York City time, on the next business day after the previously scheduled expiration date unless applicable laws require us to do otherwise and we will disclose the number of initial notes tendered as of the date of the notice.</w:t>
      </w:r>
    </w:p>
    <w:p w:rsidR="00A426DF" w:rsidRPr="00A426DF" w:rsidRDefault="00095E1A" w:rsidP="003357A6">
      <w:pPr>
        <w:widowControl/>
        <w:tabs>
          <w:tab w:val="left" w:pos="-720"/>
        </w:tabs>
        <w:suppressAutoHyphens/>
        <w:spacing w:after="200"/>
        <w:ind w:firstLine="720"/>
      </w:pPr>
      <w:r w:rsidRPr="00A426DF">
        <w:t>We also expressly reserve the right to amend the terms of this exchange offer in any manner. If we make any material change, we will promptly disclose this change in a manner reasonably calculated to inform the holders of our initial notes of the change including providing public announcement or giving oral or written notice to these holders. A material change in the terms of this exchange offer could include a change in the timing of the exchange offer, a change in the exchange agent and other similar changes in the terms of this exchange offer. If we make any material change to this exchange offer, we will disclose this change by means of a post</w:t>
      </w:r>
      <w:r w:rsidRPr="00A426DF">
        <w:noBreakHyphen/>
        <w:t>effective amendment to the registration statement which includes this prospectus and will distribute an amended or supplemented prospectus to each registered holder of initial notes. In addition, we will extend this exchange offer for an additional five to ten business days as required by the Exchange Act, depending on the significance of the amendment, if the exchange offer would otherwise expire during that period. We will promptly notify the exchange agent by oral notice, promptly confirmed in writing, or written notice of any delay in acceptance, extension, termination or amendment of this exchange offer.</w:t>
      </w:r>
    </w:p>
    <w:p w:rsidR="00A426DF" w:rsidRPr="00A426DF" w:rsidRDefault="00095E1A" w:rsidP="003357A6">
      <w:pPr>
        <w:keepNext/>
        <w:keepLines/>
        <w:widowControl/>
        <w:tabs>
          <w:tab w:val="left" w:pos="-720"/>
          <w:tab w:val="left" w:pos="720"/>
          <w:tab w:val="left" w:pos="1440"/>
        </w:tabs>
        <w:suppressAutoHyphens/>
        <w:spacing w:after="200"/>
        <w:rPr>
          <w:b/>
          <w:bCs/>
        </w:rPr>
      </w:pPr>
      <w:r w:rsidRPr="00A426DF">
        <w:rPr>
          <w:b/>
          <w:bCs/>
        </w:rPr>
        <w:lastRenderedPageBreak/>
        <w:t>Procedures for Tendering Initial Notes</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Proper Execution and Delivery of Letters of Transmittal</w:t>
      </w:r>
    </w:p>
    <w:p w:rsidR="00A426DF" w:rsidRPr="00A426DF" w:rsidRDefault="00095E1A" w:rsidP="003357A6">
      <w:pPr>
        <w:widowControl/>
        <w:tabs>
          <w:tab w:val="left" w:pos="-720"/>
        </w:tabs>
        <w:suppressAutoHyphens/>
        <w:spacing w:after="200"/>
        <w:ind w:firstLine="720"/>
      </w:pPr>
      <w:r w:rsidRPr="00A426DF">
        <w:t xml:space="preserve">To tender your initial notes in this exchange offer, you must use </w:t>
      </w:r>
      <w:r w:rsidRPr="00A426DF">
        <w:rPr>
          <w:i/>
          <w:iCs/>
        </w:rPr>
        <w:t>one of the three</w:t>
      </w:r>
      <w:r w:rsidRPr="00A426DF">
        <w:t xml:space="preserve"> alternative procedures described below:</w:t>
      </w:r>
    </w:p>
    <w:p w:rsidR="00A426DF" w:rsidRPr="00A426DF" w:rsidRDefault="00095E1A" w:rsidP="003357A6">
      <w:pPr>
        <w:widowControl/>
        <w:tabs>
          <w:tab w:val="left" w:pos="-720"/>
          <w:tab w:val="left" w:pos="0"/>
        </w:tabs>
        <w:suppressAutoHyphens/>
        <w:spacing w:after="200"/>
        <w:ind w:left="1440" w:hanging="720"/>
      </w:pPr>
      <w:r w:rsidRPr="00A426DF">
        <w:t>(1)</w:t>
      </w:r>
      <w:r w:rsidRPr="00A426DF">
        <w:rPr>
          <w:i/>
          <w:iCs/>
        </w:rPr>
        <w:tab/>
        <w:t>Regular delivery procedure</w:t>
      </w:r>
      <w:r w:rsidRPr="00A426DF">
        <w:t>:  Complete, sign and date the letter of transmittal, or a facsimile of the letter of transmittal. Have the signatures on the letter of transmittal guaranteed if required by the letter of transmittal. Mail or otherwise deliver the letter of transmittal or the facsimile together with the certificates representing the initial notes being tendered and any other required documents to the exchange agent on or before midnight, New York City time, on the expiration date.</w:t>
      </w:r>
    </w:p>
    <w:p w:rsidR="00A426DF" w:rsidRPr="00A426DF" w:rsidRDefault="00095E1A" w:rsidP="003357A6">
      <w:pPr>
        <w:widowControl/>
        <w:tabs>
          <w:tab w:val="left" w:pos="-720"/>
          <w:tab w:val="left" w:pos="0"/>
        </w:tabs>
        <w:suppressAutoHyphens/>
        <w:spacing w:after="200"/>
        <w:ind w:left="1440" w:hanging="720"/>
      </w:pPr>
      <w:r w:rsidRPr="00A426DF">
        <w:t>(2)</w:t>
      </w:r>
      <w:r w:rsidRPr="00A426DF">
        <w:rPr>
          <w:i/>
          <w:iCs/>
        </w:rPr>
        <w:tab/>
        <w:t>Book</w:t>
      </w:r>
      <w:r w:rsidR="00A426DF">
        <w:rPr>
          <w:i/>
          <w:iCs/>
        </w:rPr>
        <w:t>-</w:t>
      </w:r>
      <w:r w:rsidRPr="00A426DF">
        <w:rPr>
          <w:i/>
          <w:iCs/>
        </w:rPr>
        <w:t>entry delivery procedure</w:t>
      </w:r>
      <w:r w:rsidRPr="00A426DF">
        <w:t>:  Send a timely confirmation of a book</w:t>
      </w:r>
      <w:r w:rsidR="00A426DF">
        <w:t>-</w:t>
      </w:r>
      <w:r w:rsidRPr="00A426DF">
        <w:t>entry transfer of your initial notes, if this procedure is available, into the exchange agent</w:t>
      </w:r>
      <w:r w:rsidR="00A426DF">
        <w:t>’</w:t>
      </w:r>
      <w:r w:rsidRPr="00A426DF">
        <w:t>s account at The Depository Trust Company in accordance with the procedures for book</w:t>
      </w:r>
      <w:r w:rsidR="00A426DF">
        <w:t>-</w:t>
      </w:r>
      <w:r w:rsidRPr="00A426DF">
        <w:t xml:space="preserve">entry transfer described under </w:t>
      </w:r>
      <w:r w:rsidR="00A426DF">
        <w:t>“—</w:t>
      </w:r>
      <w:r w:rsidRPr="00A426DF">
        <w:t>Book</w:t>
      </w:r>
      <w:r w:rsidR="00A426DF">
        <w:t>-</w:t>
      </w:r>
      <w:r w:rsidRPr="00A426DF">
        <w:t>Entry Delivery Procedure</w:t>
      </w:r>
      <w:r w:rsidR="00A426DF">
        <w:t>”</w:t>
      </w:r>
      <w:r w:rsidRPr="00A426DF">
        <w:t xml:space="preserve"> below, on or before midnight, New York City time, on the expiration date.</w:t>
      </w:r>
    </w:p>
    <w:p w:rsidR="00A426DF" w:rsidRPr="00A426DF" w:rsidRDefault="00095E1A" w:rsidP="003357A6">
      <w:pPr>
        <w:widowControl/>
        <w:tabs>
          <w:tab w:val="left" w:pos="-720"/>
          <w:tab w:val="left" w:pos="0"/>
        </w:tabs>
        <w:suppressAutoHyphens/>
        <w:spacing w:after="200"/>
        <w:ind w:left="1440" w:hanging="720"/>
      </w:pPr>
      <w:r w:rsidRPr="00A426DF">
        <w:t>(3)</w:t>
      </w:r>
      <w:r w:rsidRPr="00A426DF">
        <w:rPr>
          <w:i/>
          <w:iCs/>
        </w:rPr>
        <w:tab/>
        <w:t>Guaranteed delivery procedure</w:t>
      </w:r>
      <w:r w:rsidRPr="00A426DF">
        <w:t xml:space="preserve">:  If time will not permit you to complete your tender by using the procedures described in (1) or (2) above before the expiration date and this procedure is available, comply with the guaranteed delivery procedures described under </w:t>
      </w:r>
      <w:r w:rsidR="00A426DF">
        <w:t>“—</w:t>
      </w:r>
      <w:r w:rsidRPr="00A426DF">
        <w:t>Guaranteed Delivery Procedure</w:t>
      </w:r>
      <w:r w:rsidR="00A426DF">
        <w:t>”</w:t>
      </w:r>
      <w:r w:rsidRPr="00A426DF">
        <w:t xml:space="preserve"> below.</w:t>
      </w:r>
    </w:p>
    <w:p w:rsidR="00A426DF" w:rsidRPr="00A426DF" w:rsidRDefault="00095E1A" w:rsidP="003357A6">
      <w:pPr>
        <w:widowControl/>
        <w:tabs>
          <w:tab w:val="left" w:pos="-720"/>
        </w:tabs>
        <w:suppressAutoHyphens/>
        <w:spacing w:after="200"/>
        <w:ind w:firstLine="720"/>
      </w:pPr>
      <w:r w:rsidRPr="00A426DF">
        <w:t>The method of delivery of the initial notes, the letter of transmittal and all other required documents is at your election and risk. Instead of delivery by mail, we recommend that you use an overnight or hand</w:t>
      </w:r>
      <w:r w:rsidR="00A426DF">
        <w:t>-</w:t>
      </w:r>
      <w:r w:rsidRPr="00A426DF">
        <w:t xml:space="preserve">delivery service. If you choose the mail, we recommend that you use registered mail, properly insured, with return receipt requested. </w:t>
      </w:r>
      <w:r w:rsidRPr="00A426DF">
        <w:rPr>
          <w:b/>
          <w:bCs/>
        </w:rPr>
        <w:t>In all cases, you should allow sufficient time to assure timely delivery.</w:t>
      </w:r>
      <w:r w:rsidRPr="00A426DF">
        <w:t xml:space="preserve"> You should not send any letters of transmittal or initial notes to us. You must deliver all documents to the exchange agent at its address provided below. You may also request your broker, dealer, commercial bank, trust company or nominee to tender your initial notes on your behalf.</w:t>
      </w:r>
    </w:p>
    <w:p w:rsidR="00A426DF" w:rsidRPr="00A426DF" w:rsidRDefault="00095E1A" w:rsidP="003357A6">
      <w:pPr>
        <w:widowControl/>
        <w:tabs>
          <w:tab w:val="left" w:pos="-720"/>
        </w:tabs>
        <w:suppressAutoHyphens/>
        <w:spacing w:after="200"/>
        <w:ind w:firstLine="720"/>
      </w:pPr>
      <w:r w:rsidRPr="00A426DF">
        <w:t>Only a holder of initial notes may tender initial notes in this exchange offer. A holder is any person in whose name initial notes are registered on our books or any other person who has obtained a properly completed bond power from the registered holder.</w:t>
      </w:r>
    </w:p>
    <w:p w:rsidR="00A426DF" w:rsidRPr="00A426DF" w:rsidRDefault="00095E1A" w:rsidP="003357A6">
      <w:pPr>
        <w:widowControl/>
        <w:tabs>
          <w:tab w:val="left" w:pos="-720"/>
        </w:tabs>
        <w:suppressAutoHyphens/>
        <w:spacing w:after="200"/>
        <w:ind w:firstLine="720"/>
      </w:pPr>
      <w:r w:rsidRPr="00A426DF">
        <w:t>If you are the beneficial owner of initial notes that are registered in the name of a broker, dealer, commercial bank, trust company or other nominee and you wish to tender your notes, you must contact that registered holder promptly and instruct that registered holder to tender your notes on your behalf. If you wish to tender your initial notes on your own behalf, you must, before completing and executing the letter of transmittal and delivering your initial notes, either make appropriate arrangements to register the ownership of these notes in your name or obtain a properly completed bond power from the registered holder. The transfer of registered ownership may take considerable time.</w:t>
      </w:r>
    </w:p>
    <w:p w:rsidR="00A426DF" w:rsidRPr="00A426DF" w:rsidRDefault="00095E1A" w:rsidP="003357A6">
      <w:pPr>
        <w:widowControl/>
        <w:tabs>
          <w:tab w:val="left" w:pos="-720"/>
        </w:tabs>
        <w:suppressAutoHyphens/>
        <w:spacing w:after="200"/>
        <w:ind w:firstLine="720"/>
      </w:pPr>
      <w:r w:rsidRPr="00A426DF">
        <w:t>You must have any signatures on a letter of transmittal or a notice of withdrawal guaranteed by:</w:t>
      </w:r>
    </w:p>
    <w:p w:rsidR="00A426DF" w:rsidRPr="00A426DF" w:rsidRDefault="00095E1A" w:rsidP="003357A6">
      <w:pPr>
        <w:widowControl/>
        <w:tabs>
          <w:tab w:val="left" w:pos="-720"/>
          <w:tab w:val="left" w:pos="0"/>
        </w:tabs>
        <w:suppressAutoHyphens/>
        <w:spacing w:after="200"/>
        <w:ind w:left="1440" w:hanging="720"/>
      </w:pPr>
      <w:r w:rsidRPr="00A426DF">
        <w:t>(1)</w:t>
      </w:r>
      <w:r w:rsidRPr="00A426DF">
        <w:tab/>
        <w:t>a member firm of a registered national securities exchange or of the Financial Industry Regulatory Authority, Inc.;</w:t>
      </w:r>
    </w:p>
    <w:p w:rsidR="00A426DF" w:rsidRPr="00A426DF" w:rsidRDefault="00095E1A" w:rsidP="003357A6">
      <w:pPr>
        <w:widowControl/>
        <w:tabs>
          <w:tab w:val="left" w:pos="-720"/>
          <w:tab w:val="left" w:pos="0"/>
        </w:tabs>
        <w:suppressAutoHyphens/>
        <w:spacing w:after="200"/>
        <w:ind w:left="1440" w:hanging="720"/>
      </w:pPr>
      <w:r w:rsidRPr="00A426DF">
        <w:t>(2)</w:t>
      </w:r>
      <w:r w:rsidRPr="00A426DF">
        <w:tab/>
        <w:t>a commercial bank or trust company having an office or correspondent in the United States; or</w:t>
      </w:r>
    </w:p>
    <w:p w:rsidR="00A426DF" w:rsidRPr="00A426DF" w:rsidRDefault="00095E1A" w:rsidP="003357A6">
      <w:pPr>
        <w:widowControl/>
        <w:tabs>
          <w:tab w:val="left" w:pos="-720"/>
          <w:tab w:val="left" w:pos="0"/>
        </w:tabs>
        <w:suppressAutoHyphens/>
        <w:spacing w:after="200"/>
        <w:ind w:left="1440" w:hanging="720"/>
      </w:pPr>
      <w:r w:rsidRPr="00A426DF">
        <w:t>(3)</w:t>
      </w:r>
      <w:r w:rsidRPr="00A426DF">
        <w:tab/>
        <w:t>an eligible guarantor institution within the meaning of Rule 17Ad</w:t>
      </w:r>
      <w:r w:rsidR="00A426DF">
        <w:t>-</w:t>
      </w:r>
      <w:r w:rsidRPr="00A426DF">
        <w:t xml:space="preserve">15 under the Exchange Act, </w:t>
      </w:r>
      <w:r w:rsidRPr="00A426DF">
        <w:rPr>
          <w:i/>
          <w:iCs/>
        </w:rPr>
        <w:t>unless</w:t>
      </w:r>
      <w:r w:rsidRPr="00A426DF">
        <w:t xml:space="preserve"> the initial notes are tendered:</w:t>
      </w:r>
    </w:p>
    <w:p w:rsidR="00A426DF" w:rsidRPr="00A426DF" w:rsidRDefault="00095E1A" w:rsidP="003357A6">
      <w:pPr>
        <w:widowControl/>
        <w:tabs>
          <w:tab w:val="left" w:pos="-720"/>
          <w:tab w:val="left" w:pos="0"/>
        </w:tabs>
        <w:suppressAutoHyphens/>
        <w:spacing w:after="200"/>
        <w:ind w:left="2160" w:hanging="720"/>
      </w:pPr>
      <w:r w:rsidRPr="00A426DF">
        <w:t>(a)</w:t>
      </w:r>
      <w:r w:rsidRPr="00A426DF">
        <w:tab/>
        <w:t xml:space="preserve">by a registered holder or by a participant in The Depository Trust Company whose name appears on a security position listing as the owner, who has not completed the box entitled </w:t>
      </w:r>
      <w:r w:rsidR="00A426DF">
        <w:t>“</w:t>
      </w:r>
      <w:r w:rsidRPr="00A426DF">
        <w:t>Special Issuance Instructions</w:t>
      </w:r>
      <w:r w:rsidR="00A426DF">
        <w:t>”</w:t>
      </w:r>
      <w:r w:rsidRPr="00A426DF">
        <w:t xml:space="preserve"> or </w:t>
      </w:r>
      <w:r w:rsidR="00A426DF">
        <w:t>“</w:t>
      </w:r>
      <w:r w:rsidRPr="00A426DF">
        <w:t>Special Delivery Instructions</w:t>
      </w:r>
      <w:r w:rsidR="00A426DF">
        <w:t>”</w:t>
      </w:r>
      <w:r w:rsidRPr="00A426DF">
        <w:t xml:space="preserve"> on the letter of transmittal and only if the exchange notes are being issued directly to this registered holder or deposited into this participant</w:t>
      </w:r>
      <w:r w:rsidR="00A426DF">
        <w:t>’</w:t>
      </w:r>
      <w:r w:rsidRPr="00A426DF">
        <w:t>s account at The Depository Trust Company; or</w:t>
      </w:r>
    </w:p>
    <w:p w:rsidR="00A426DF" w:rsidRPr="00A426DF" w:rsidRDefault="00095E1A" w:rsidP="003357A6">
      <w:pPr>
        <w:widowControl/>
        <w:tabs>
          <w:tab w:val="left" w:pos="-720"/>
          <w:tab w:val="left" w:pos="0"/>
        </w:tabs>
        <w:suppressAutoHyphens/>
        <w:spacing w:after="200"/>
        <w:ind w:left="2160" w:hanging="720"/>
      </w:pPr>
      <w:r w:rsidRPr="00A426DF">
        <w:t>(b)</w:t>
      </w:r>
      <w:r w:rsidRPr="00A426DF">
        <w:tab/>
        <w:t>for the account of a member firm of a registered national securities exchange or of the Financial Industry Regulatory Authority, Inc., a commercial bank or trust company having an office or correspondent in the United States or an eligible guarantor institution within the meaning of Rule 17Ad</w:t>
      </w:r>
      <w:r w:rsidR="00A426DF">
        <w:t>-</w:t>
      </w:r>
      <w:r w:rsidRPr="00A426DF">
        <w:t>15 under the Securities Exchange Act of 1934.</w:t>
      </w:r>
    </w:p>
    <w:p w:rsidR="00A426DF" w:rsidRPr="00A426DF" w:rsidRDefault="00095E1A" w:rsidP="00A426DF">
      <w:pPr>
        <w:widowControl/>
        <w:tabs>
          <w:tab w:val="left" w:pos="-720"/>
        </w:tabs>
        <w:suppressAutoHyphens/>
        <w:spacing w:after="240"/>
        <w:ind w:firstLine="720"/>
      </w:pPr>
      <w:r w:rsidRPr="00A426DF">
        <w:lastRenderedPageBreak/>
        <w:t>If the letter of transmittal or any bond powers are signed by:</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recordholder(s) of the initial notes tendered: the signature must correspond with the name(s) written on the face of the initial notes without alteration, enlargement or any change whatsoever.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 participant in The Depository Trust Company: the signature must correspond with the name as it appears on the security position listing as the holder of the initial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 person other than the registered holder of any initial notes: these initial notes must be endorsed or accompanied by bond powers and a proxy that authorize this person to tender the initial notes on behalf of the registered holder, in satisfactory form to us as determined in our sole discretion, in each case, as the name of the registered holder or holders appears on the initial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trustees, executors, administrators, guardians, attorneys</w:t>
      </w:r>
      <w:r w:rsidRPr="00A426DF">
        <w:noBreakHyphen/>
        <w:t>in</w:t>
      </w:r>
      <w:r w:rsidRPr="00A426DF">
        <w:noBreakHyphen/>
        <w:t>fact, officers of corporations or others acting in a fiduciary or representative capacity: these persons should so indicate when signing. Unless waived by us, evidence satisfactory to us of their authority to so act must also be submitted with the letter of transmittal.</w:t>
      </w:r>
    </w:p>
    <w:p w:rsidR="00A426DF" w:rsidRPr="00A426DF" w:rsidRDefault="00095E1A" w:rsidP="00A426DF">
      <w:pPr>
        <w:widowControl/>
        <w:tabs>
          <w:tab w:val="left" w:pos="-720"/>
        </w:tabs>
        <w:suppressAutoHyphens/>
        <w:spacing w:after="240"/>
        <w:ind w:firstLine="720"/>
      </w:pPr>
      <w:r w:rsidRPr="00A426DF">
        <w:t>To tender your initial notes in this exchange offer, you must make the following representations: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you are authorized to tender, sell, assign and transfer the initial notes tendered and to acquire exchange notes issuable upon the exchange of such tendered initial notes, and that we will acquire good and unencumbered title thereto, free and clear of all liens, restrictions, charges and encumbrances and not subject to any adverse claim when the same are accepted by us;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exchange notes acquired by you pursuant to the exchange offer are being acquired in the ordinary course of business, whether or not you are the holder;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you or any other person who receives exchange notes, whether or not such person is the holder of the exchange notes, has no arrangement or understanding with any person to participate in a distribution of such exchange notes within the meaning of the Securities Act and is not participating in, and does not intend to participate in, the distribution of such exchange notes within the meaning of the Securities Act;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you or such other person who receives exchange notes, whether or not such person is the holder of the exchange notes, is not an </w:t>
      </w:r>
      <w:r w:rsidR="00A426DF">
        <w:t>“</w:t>
      </w:r>
      <w:r w:rsidRPr="00A426DF">
        <w:t>affiliate,</w:t>
      </w:r>
      <w:r w:rsidR="00A426DF">
        <w:t>”</w:t>
      </w:r>
      <w:r w:rsidRPr="00A426DF">
        <w:t xml:space="preserve"> as defined in Rule 405 of the Securities Act, of ours, or if you or such other person is an affiliate, you or such other person will comply with the registration and prospectus delivery requirements of the Securities Act to the extent applicable;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if you are not a broker</w:t>
      </w:r>
      <w:r w:rsidRPr="00A426DF">
        <w:noBreakHyphen/>
        <w:t>dealer, you represent that you are not engaging in, and do not intend to engage in, a distribution of exchange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if you are a broker</w:t>
      </w:r>
      <w:r w:rsidRPr="00A426DF">
        <w:noBreakHyphen/>
        <w:t>dealer that will receive exchange notes for your own account in exchange for initial notes, you represent that the initial notes to be exchanged for the exchange notes were acquired by you as a result of market</w:t>
      </w:r>
      <w:r w:rsidRPr="00A426DF">
        <w:noBreakHyphen/>
        <w:t>making or other trading activities and acknowledge that you will deliver a prospectus in connection with any resale, offer to resell or other transfer of such exchange notes.</w:t>
      </w:r>
    </w:p>
    <w:p w:rsidR="00A426DF" w:rsidRPr="00A426DF" w:rsidRDefault="00095E1A" w:rsidP="00A426DF">
      <w:pPr>
        <w:widowControl/>
        <w:tabs>
          <w:tab w:val="left" w:pos="-720"/>
        </w:tabs>
        <w:suppressAutoHyphens/>
        <w:spacing w:after="240"/>
        <w:ind w:firstLine="720"/>
      </w:pPr>
      <w:r w:rsidRPr="00A426DF">
        <w:t>You must also warrant that the acceptance of any tendered initial notes by the issuers and the issuance of exchange notes in exchange therefor shall constitute performance in full by the issuers of its obligations under the registration rights agreements relating to the initial notes.</w:t>
      </w:r>
    </w:p>
    <w:p w:rsidR="00A426DF" w:rsidRPr="00A426DF" w:rsidRDefault="00095E1A" w:rsidP="00A426DF">
      <w:pPr>
        <w:widowControl/>
        <w:tabs>
          <w:tab w:val="left" w:pos="-720"/>
        </w:tabs>
        <w:suppressAutoHyphens/>
        <w:spacing w:after="240"/>
        <w:ind w:firstLine="720"/>
      </w:pPr>
      <w:r w:rsidRPr="00A426DF">
        <w:t>To effectively tender notes through The Depository Trust Company, the financial institution that is a participant in The Depository Trust Company will electronically transmit its acceptance through the Automatic Tender Offer Program. The Depository Trust Company will then edit and verify the acceptance and send an agent</w:t>
      </w:r>
      <w:r w:rsidR="00A426DF">
        <w:t>’</w:t>
      </w:r>
      <w:r w:rsidRPr="00A426DF">
        <w:t>s message to the exchange agent for its acceptance. An agent</w:t>
      </w:r>
      <w:r w:rsidR="00A426DF">
        <w:t>’</w:t>
      </w:r>
      <w:r w:rsidRPr="00A426DF">
        <w:t>s message is a message transmitted by The Depository Trust Company to the exchange agent stating that The Depository Trust Company has received an express acknowledgment from the participant in The Depository Trust Company tendering the notes that this participant has received and agrees to be bound by the terms of the letter of transmittal, and that we may enforce this agreement against this participant.</w:t>
      </w:r>
    </w:p>
    <w:p w:rsidR="00A426DF" w:rsidRPr="00A426DF" w:rsidRDefault="00095E1A" w:rsidP="00A426DF">
      <w:pPr>
        <w:widowControl/>
        <w:tabs>
          <w:tab w:val="left" w:pos="-720"/>
        </w:tabs>
        <w:suppressAutoHyphens/>
        <w:spacing w:after="240"/>
        <w:ind w:firstLine="720"/>
      </w:pPr>
      <w:r w:rsidRPr="00A426DF">
        <w:lastRenderedPageBreak/>
        <w:t>In addition, each broker</w:t>
      </w:r>
      <w:r w:rsidRPr="00A426DF">
        <w:noBreakHyphen/>
        <w:t>dealer that receives exchange notes for its own account in exchange for old notes, where such old notes were acquired by such broker</w:t>
      </w:r>
      <w:r w:rsidRPr="00A426DF">
        <w:noBreakHyphen/>
        <w:t>dealer as a result of market</w:t>
      </w:r>
      <w:r w:rsidRPr="00A426DF">
        <w:noBreakHyphen/>
        <w:t xml:space="preserve">making activities or other trading activities, must acknowledge that it (i) has not entered into any arrangement or understanding with the Issuers or an affiliate of the Issuers to distribute such exchange notes and (ii) will deliver a prospectus in connection with any resale of such exchange notes. See </w:t>
      </w:r>
      <w:r w:rsidR="00A426DF">
        <w:t>“</w:t>
      </w:r>
      <w:r w:rsidRPr="00A426DF">
        <w:t>Plan of Distribution.</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Book</w:t>
      </w:r>
      <w:r w:rsidR="00A426DF">
        <w:rPr>
          <w:b/>
          <w:bCs/>
          <w:i/>
          <w:iCs/>
        </w:rPr>
        <w:t>-</w:t>
      </w:r>
      <w:r w:rsidRPr="00A426DF">
        <w:rPr>
          <w:b/>
          <w:bCs/>
          <w:i/>
          <w:iCs/>
        </w:rPr>
        <w:t>Entry Delivery Procedure</w:t>
      </w:r>
    </w:p>
    <w:p w:rsidR="00A426DF" w:rsidRPr="00A426DF" w:rsidRDefault="00095E1A" w:rsidP="00A426DF">
      <w:pPr>
        <w:widowControl/>
        <w:tabs>
          <w:tab w:val="left" w:pos="-720"/>
        </w:tabs>
        <w:suppressAutoHyphens/>
        <w:spacing w:after="240"/>
        <w:ind w:firstLine="720"/>
      </w:pPr>
      <w:r w:rsidRPr="00A426DF">
        <w:t>Any financial institution that is a participant in The Depository Trust Company</w:t>
      </w:r>
      <w:r w:rsidR="00A426DF">
        <w:t>’</w:t>
      </w:r>
      <w:r w:rsidRPr="00A426DF">
        <w:t>s systems may make book</w:t>
      </w:r>
      <w:r w:rsidR="00A426DF">
        <w:t>-</w:t>
      </w:r>
      <w:r w:rsidRPr="00A426DF">
        <w:t>entry deliveries of initial notes by causing The Depository Trust Company to transfer these initial notes into the exchange agent</w:t>
      </w:r>
      <w:r w:rsidR="00A426DF">
        <w:t>’</w:t>
      </w:r>
      <w:r w:rsidRPr="00A426DF">
        <w:t>s account at The Depository Trust Company in accordance with The Depository Trust Company</w:t>
      </w:r>
      <w:r w:rsidR="00A426DF">
        <w:t>’</w:t>
      </w:r>
      <w:r w:rsidRPr="00A426DF">
        <w:t>s procedures for transfer. To effectively tender notes through The Depository Trust Company, the financial institution that is a participant in The Depository Trust Company will electronically transmit its acceptance through the Automatic Tender Offer Program. The Depository Trust Company will then edit and verify the acceptance and send an agent</w:t>
      </w:r>
      <w:r w:rsidR="00A426DF">
        <w:t>’</w:t>
      </w:r>
      <w:r w:rsidRPr="00A426DF">
        <w:t>s message to the exchange agent for its acceptance. An agent</w:t>
      </w:r>
      <w:r w:rsidR="00A426DF">
        <w:t>’</w:t>
      </w:r>
      <w:r w:rsidRPr="00A426DF">
        <w:t>s message is a message transmitted by The Depository Trust Company to the exchange agent stating that The Depository Trust Company has received an express acknowledgment from the participant in The Depository Trust Company tendering the notes that this participation has received and agrees to be bound by the terms of the letter of transmittal, and that we may enforce this agreement against this participant. The exchange agent will make a request to establish an account for the initial notes at The Depository Trust Company for purposes of the exchange offer within two business days after the date of this prospectus.</w:t>
      </w:r>
    </w:p>
    <w:p w:rsidR="00095E1A" w:rsidRPr="00A426DF" w:rsidRDefault="00095E1A" w:rsidP="00A426DF">
      <w:pPr>
        <w:widowControl/>
        <w:tabs>
          <w:tab w:val="left" w:pos="-720"/>
        </w:tabs>
        <w:suppressAutoHyphens/>
        <w:spacing w:after="240"/>
        <w:ind w:firstLine="720"/>
      </w:pPr>
      <w:r w:rsidRPr="00A426DF">
        <w:t>A delivery of initial notes through a book</w:t>
      </w:r>
      <w:r w:rsidR="00A426DF">
        <w:t>-</w:t>
      </w:r>
      <w:r w:rsidRPr="00A426DF">
        <w:t>entry transfer into the exchange agent</w:t>
      </w:r>
      <w:r w:rsidR="00A426DF">
        <w:t>’</w:t>
      </w:r>
      <w:r w:rsidRPr="00A426DF">
        <w:t>s account at The Depository Trust Company will only be effective if an agent</w:t>
      </w:r>
      <w:r w:rsidR="00A426DF">
        <w:t>’</w:t>
      </w:r>
      <w:r w:rsidRPr="00A426DF">
        <w:t xml:space="preserve">s message or the letter of transmittal or a facsimile of the letter of transmittal with any required signature guarantees and any other required documents is transmitted to and received by the exchange agent at the address indicated below under </w:t>
      </w:r>
      <w:r w:rsidR="00A426DF">
        <w:t>“—</w:t>
      </w:r>
      <w:r w:rsidRPr="00A426DF">
        <w:t>Exchange Agent</w:t>
      </w:r>
      <w:r w:rsidR="00A426DF">
        <w:t>”</w:t>
      </w:r>
      <w:r w:rsidRPr="00A426DF">
        <w:t xml:space="preserve"> on or before the expiration date unless the guaranteed delivery procedures described below are complied with. </w:t>
      </w:r>
      <w:r w:rsidRPr="00A426DF">
        <w:rPr>
          <w:b/>
          <w:bCs/>
        </w:rPr>
        <w:t>Delivery of documents to The Depository Trust Company does not constitute delivery to the exchange agent.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Guaranteed Delivery Procedure</w:t>
      </w:r>
    </w:p>
    <w:p w:rsidR="00A426DF" w:rsidRPr="00A426DF" w:rsidRDefault="00095E1A" w:rsidP="00A426DF">
      <w:pPr>
        <w:widowControl/>
        <w:tabs>
          <w:tab w:val="left" w:pos="-720"/>
        </w:tabs>
        <w:suppressAutoHyphens/>
        <w:spacing w:after="240"/>
        <w:ind w:firstLine="720"/>
      </w:pPr>
      <w:r w:rsidRPr="00A426DF">
        <w:t>If you are a registered holder of initial notes and desire to tender your notes, and (1) these notes are not immediately available, (2) time will not permit your notes or other required documents to reach the exchange agent before the expiration date or (3) the procedures for book</w:t>
      </w:r>
      <w:r w:rsidR="00A426DF">
        <w:t>-</w:t>
      </w:r>
      <w:r w:rsidRPr="00A426DF">
        <w:t>entry transfer cannot be completed on a timely basis and an agent</w:t>
      </w:r>
      <w:r w:rsidR="00A426DF">
        <w:t>’</w:t>
      </w:r>
      <w:r w:rsidRPr="00A426DF">
        <w:t>s message delivered, you may still tender in this exchange offer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you tender through a member firm of a registered national securities exchange or of the Financial Industry Regulatory Authority, Inc., a commercial bank or trust company having an office or correspondent in the United States, or an eligible guarantor institution within the meaning of Rule 17Ad</w:t>
      </w:r>
      <w:r w:rsidR="00A426DF">
        <w:t>-</w:t>
      </w:r>
      <w:r w:rsidRPr="00A426DF">
        <w:t>15 under the Exchange Act;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on or before the expiration date, the exchange agent receives a properly completed and duly executed letter of transmittal or facsimile of the letter of transmittal, and a notice of guaranteed delivery, substantially in the form provided by us, with your name and address as holder of the initial notes and the amount of notes tendered, stating that the tender is being made by that letter and notice and guaranteeing that within three New York Stock Exchange trading days after the expiration date the certificates for all the initial notes tendered, in proper form for transfer, or a book</w:t>
      </w:r>
      <w:r w:rsidR="00A426DF">
        <w:t>-</w:t>
      </w:r>
      <w:r w:rsidRPr="00A426DF">
        <w:t>entry confirmation with an agent</w:t>
      </w:r>
      <w:r w:rsidR="00A426DF">
        <w:t>’</w:t>
      </w:r>
      <w:r w:rsidRPr="00A426DF">
        <w:t>s message, as the case may be, and any other documents required by the letter of transmittal will be deposited by the eligible institution with the exchange agent;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certificates for all your tendered initial notes in proper form for transfer or a book</w:t>
      </w:r>
      <w:r w:rsidR="00A426DF">
        <w:t>-</w:t>
      </w:r>
      <w:r w:rsidRPr="00A426DF">
        <w:t>entry confirmation as the case may be, and all other documents required by the letter of transmittal are received by the exchange agent within three New York Stock Exchange trading days after the expiration date.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Acceptance of Initial Notes for Exchange; Delivery of Exchange Notes</w:t>
      </w:r>
    </w:p>
    <w:p w:rsidR="00A426DF" w:rsidRPr="00A426DF" w:rsidRDefault="00095E1A" w:rsidP="00A426DF">
      <w:pPr>
        <w:widowControl/>
        <w:tabs>
          <w:tab w:val="left" w:pos="-720"/>
        </w:tabs>
        <w:suppressAutoHyphens/>
        <w:spacing w:after="240"/>
        <w:ind w:firstLine="720"/>
      </w:pPr>
      <w:r w:rsidRPr="00A426DF">
        <w:t>Your tender of initial notes will constitute an agreement between you and us governed by the terms and conditions provided in this prospectus and in the related letter of transmittal.</w:t>
      </w:r>
    </w:p>
    <w:p w:rsidR="00A426DF" w:rsidRPr="00A426DF" w:rsidRDefault="00095E1A" w:rsidP="003357A6">
      <w:pPr>
        <w:widowControl/>
        <w:tabs>
          <w:tab w:val="left" w:pos="-720"/>
        </w:tabs>
        <w:suppressAutoHyphens/>
        <w:spacing w:after="180"/>
        <w:ind w:firstLine="720"/>
      </w:pPr>
      <w:r w:rsidRPr="00A426DF">
        <w:lastRenderedPageBreak/>
        <w:t>We will be deemed to have received your tender as of the date when your duly signed letter of transmittal accompanied by your initial notes tendered, or a timely confirmation of a book</w:t>
      </w:r>
      <w:r w:rsidR="00A426DF">
        <w:t>-</w:t>
      </w:r>
      <w:r w:rsidRPr="00A426DF">
        <w:t>entry transfer of these notes into the exchange agent</w:t>
      </w:r>
      <w:r w:rsidR="00A426DF">
        <w:t>’</w:t>
      </w:r>
      <w:r w:rsidRPr="00A426DF">
        <w:t>s account at The Depository Trust Company with an agent</w:t>
      </w:r>
      <w:r w:rsidR="00A426DF">
        <w:t>’</w:t>
      </w:r>
      <w:r w:rsidRPr="00A426DF">
        <w:t>s message, or a notice of guaranteed delivery from an eligible institution is received by the exchange agent.</w:t>
      </w:r>
    </w:p>
    <w:p w:rsidR="00A426DF" w:rsidRPr="00A426DF" w:rsidRDefault="00095E1A" w:rsidP="003357A6">
      <w:pPr>
        <w:widowControl/>
        <w:tabs>
          <w:tab w:val="left" w:pos="-720"/>
        </w:tabs>
        <w:suppressAutoHyphens/>
        <w:spacing w:after="180"/>
        <w:ind w:firstLine="720"/>
      </w:pPr>
      <w:r w:rsidRPr="00A426DF">
        <w:t>All questions as to the validity, form, eligibility, including time of receipt, acceptance and withdrawal of tenders will be determined by us in our sole discretion. Our determination will be final and binding.</w:t>
      </w:r>
    </w:p>
    <w:p w:rsidR="00A426DF" w:rsidRPr="00A426DF" w:rsidRDefault="00095E1A" w:rsidP="003357A6">
      <w:pPr>
        <w:widowControl/>
        <w:tabs>
          <w:tab w:val="left" w:pos="-720"/>
        </w:tabs>
        <w:suppressAutoHyphens/>
        <w:spacing w:after="180"/>
        <w:ind w:firstLine="720"/>
      </w:pPr>
      <w:r w:rsidRPr="00A426DF">
        <w:t>We reserve the absolute right to reject any and all initial notes not properly tendered or any initial notes which, if accepted, would, in our opinion or our counsel</w:t>
      </w:r>
      <w:r w:rsidR="00A426DF">
        <w:t>’</w:t>
      </w:r>
      <w:r w:rsidRPr="00A426DF">
        <w:t>s opinion, be unlawful. We also reserve the absolute right to waive any conditions of this exchange offer or irregularities or defects in tender as to particular notes with the exception of conditions to this exchange offer relating to the obligations of broker dealers, which we will not waive. If we waive a condition to this exchange offer, the waiver will be applied equally to all noteholders. Our interpretation of the terms and conditions of this exchange offer, including the instructions in the letter of transmittal, will be final and binding on all parties. Unless waived, any defects or irregularities in connection with tenders of initial notes must be cured within such time as we shall determine. We, the exchange agent or any other person will be under no duty to give notification of defects or irregularities with respect to tenders of initial notes. We and the exchange agent or any other person will incur no liability for any failure to give notification of these defects or irregularities. Tenders of initial notes will not be deemed to have been made until such irregularities have been cured or waived. The exchange agent will return without cost to their holders any initial notes that are not properly tendered and as to which the defects or irregularities have not been cured or waived promptly following the expiration date.</w:t>
      </w:r>
    </w:p>
    <w:p w:rsidR="00A426DF" w:rsidRPr="00A426DF" w:rsidRDefault="00095E1A" w:rsidP="003357A6">
      <w:pPr>
        <w:widowControl/>
        <w:tabs>
          <w:tab w:val="left" w:pos="-720"/>
        </w:tabs>
        <w:suppressAutoHyphens/>
        <w:spacing w:after="180"/>
        <w:ind w:firstLine="720"/>
      </w:pPr>
      <w:r w:rsidRPr="00A426DF">
        <w:t xml:space="preserve">If all the conditions to the exchange offer are satisfied or waived on the expiration date, we will accept all initial notes properly tendered and will issue the exchange notes promptly thereafter. Please refer to the section of this prospectus entitled </w:t>
      </w:r>
      <w:r w:rsidR="00A426DF">
        <w:t>“—</w:t>
      </w:r>
      <w:r w:rsidRPr="00A426DF">
        <w:t>Conditions to the Exchange Offer</w:t>
      </w:r>
      <w:r w:rsidR="00A426DF">
        <w:t>”</w:t>
      </w:r>
      <w:r w:rsidRPr="00A426DF">
        <w:t xml:space="preserve"> below. For purposes of this exchange offer, initial notes will be deemed to have been accepted as validly tendered for exchange when, as and if we give oral or written notice of acceptance to the exchange agent.</w:t>
      </w:r>
    </w:p>
    <w:p w:rsidR="00A426DF" w:rsidRPr="00A426DF" w:rsidRDefault="00095E1A" w:rsidP="003357A6">
      <w:pPr>
        <w:widowControl/>
        <w:tabs>
          <w:tab w:val="left" w:pos="-720"/>
        </w:tabs>
        <w:suppressAutoHyphens/>
        <w:spacing w:after="180"/>
        <w:ind w:firstLine="720"/>
      </w:pPr>
      <w:r w:rsidRPr="00A426DF">
        <w:t>We will issue the exchange notes in exchange for the initial notes tendered pursuant to a notice of guaranteed delivery by an eligible institution only against delivery to the exchange agent of the letter of transmittal, the tendered initial notes and any other required documents, or the receipt by the exchange agent of a timely confirmation of a book</w:t>
      </w:r>
      <w:r w:rsidR="00A426DF">
        <w:t>-</w:t>
      </w:r>
      <w:r w:rsidRPr="00A426DF">
        <w:t>entry transfer of initial notes into the exchange agent</w:t>
      </w:r>
      <w:r w:rsidR="00A426DF">
        <w:t>’</w:t>
      </w:r>
      <w:r w:rsidRPr="00A426DF">
        <w:t>s account at The Depository Trust Company with an agent</w:t>
      </w:r>
      <w:r w:rsidR="00A426DF">
        <w:t>’</w:t>
      </w:r>
      <w:r w:rsidRPr="00A426DF">
        <w:t>s message, in each case, in form satisfactory to us and the exchange agent.</w:t>
      </w:r>
    </w:p>
    <w:p w:rsidR="00A426DF" w:rsidRPr="00A426DF" w:rsidRDefault="00095E1A" w:rsidP="003357A6">
      <w:pPr>
        <w:widowControl/>
        <w:tabs>
          <w:tab w:val="left" w:pos="-720"/>
        </w:tabs>
        <w:suppressAutoHyphens/>
        <w:spacing w:after="180"/>
        <w:ind w:firstLine="720"/>
      </w:pPr>
      <w:r w:rsidRPr="00A426DF">
        <w:t>If any tendered initial notes are not accepted for any reason provided by the terms and conditions of this exchange offer or if initial notes are submitted for a greater principal amount than the holder desires to exchange, the unaccepted or non</w:t>
      </w:r>
      <w:r w:rsidR="00A426DF">
        <w:t>-</w:t>
      </w:r>
      <w:r w:rsidRPr="00A426DF">
        <w:t>exchanged initial notes will be returned without expense to the tendering holder, or, in the case of initial notes tendered by book</w:t>
      </w:r>
      <w:r w:rsidR="00A426DF">
        <w:t>-</w:t>
      </w:r>
      <w:r w:rsidRPr="00A426DF">
        <w:t>entry transfer procedures described above, will be credited to an account maintained with the book</w:t>
      </w:r>
      <w:r w:rsidR="00A426DF">
        <w:t>-</w:t>
      </w:r>
      <w:r w:rsidRPr="00A426DF">
        <w:t>entry transfer facility, promptly after withdrawal, rejection of tender or the expiration or termination of the exchange offer.</w:t>
      </w:r>
    </w:p>
    <w:p w:rsidR="00A426DF" w:rsidRPr="00A426DF" w:rsidRDefault="00095E1A" w:rsidP="003357A6">
      <w:pPr>
        <w:widowControl/>
        <w:tabs>
          <w:tab w:val="left" w:pos="-720"/>
        </w:tabs>
        <w:suppressAutoHyphens/>
        <w:spacing w:after="180"/>
        <w:ind w:firstLine="720"/>
      </w:pPr>
      <w:r w:rsidRPr="00A426DF">
        <w:t>By tendering into this exchange offer, you will irrevocably appoint our designees as your attorney</w:t>
      </w:r>
      <w:r w:rsidRPr="00A426DF">
        <w:noBreakHyphen/>
        <w:t>in</w:t>
      </w:r>
      <w:r w:rsidRPr="00A426DF">
        <w:noBreakHyphen/>
        <w:t>fact and proxy with full power of substitution and resubstitution to the full extent of your rights on the notes tendered. This proxy will be considered coupled with an interest in the tendered notes. This appointment will be effective only when, and to the extent that we accept your notes in this exchange offer. All prior proxies on these notes will then be revoked and you will not be entitled to give any subsequent proxy. Any proxy that you may give subsequently will not be deemed effective. Our designees will be empowered to exercise all voting and other rights of the holders as they may deem proper at any meeting of noteholders or otherwise. The initial notes will be validly tendered only if we are able to exercise full voting rights on the notes, including voting at any meeting of the noteholders, and full rights to consent to any action taken by the noteholders.</w:t>
      </w:r>
    </w:p>
    <w:p w:rsidR="00095E1A" w:rsidRPr="00A426DF" w:rsidRDefault="00095E1A" w:rsidP="003357A6">
      <w:pPr>
        <w:keepNext/>
        <w:keepLines/>
        <w:widowControl/>
        <w:tabs>
          <w:tab w:val="left" w:pos="-720"/>
          <w:tab w:val="left" w:pos="720"/>
          <w:tab w:val="left" w:pos="1440"/>
        </w:tabs>
        <w:suppressAutoHyphens/>
        <w:spacing w:after="180"/>
        <w:rPr>
          <w:b/>
          <w:bCs/>
        </w:rPr>
      </w:pPr>
      <w:r w:rsidRPr="00A426DF">
        <w:rPr>
          <w:b/>
          <w:bCs/>
        </w:rPr>
        <w:t>Withdrawal of Tenders</w:t>
      </w:r>
    </w:p>
    <w:p w:rsidR="00A426DF" w:rsidRPr="00A426DF" w:rsidRDefault="00095E1A" w:rsidP="003357A6">
      <w:pPr>
        <w:widowControl/>
        <w:tabs>
          <w:tab w:val="left" w:pos="-720"/>
        </w:tabs>
        <w:suppressAutoHyphens/>
        <w:spacing w:after="180"/>
        <w:ind w:firstLine="720"/>
      </w:pPr>
      <w:r w:rsidRPr="00A426DF">
        <w:t>Except as otherwise provided in this prospectus, you may withdraw tenders of initial notes at any time before midnight, New York City time, on the expiration date.</w:t>
      </w:r>
    </w:p>
    <w:p w:rsidR="00A426DF" w:rsidRPr="00A426DF" w:rsidRDefault="00095E1A" w:rsidP="003357A6">
      <w:pPr>
        <w:widowControl/>
        <w:tabs>
          <w:tab w:val="left" w:pos="-720"/>
        </w:tabs>
        <w:suppressAutoHyphens/>
        <w:spacing w:after="180"/>
        <w:ind w:firstLine="720"/>
      </w:pPr>
      <w:r w:rsidRPr="00A426DF">
        <w:t xml:space="preserve">For a withdrawal to be effective, you must send a written or facsimile transmission notice of withdrawal to the exchange agent before midnight, New York City time, on the expiration date at the address provided below under </w:t>
      </w:r>
      <w:r w:rsidR="00A426DF">
        <w:t>“—</w:t>
      </w:r>
      <w:r w:rsidRPr="00A426DF">
        <w:t>Exchange Agent</w:t>
      </w:r>
      <w:r w:rsidR="00A426DF">
        <w:t>”</w:t>
      </w:r>
      <w:r w:rsidRPr="00A426DF">
        <w:t xml:space="preserve"> and before acceptance of your tendered notes for exchange by us.</w:t>
      </w:r>
    </w:p>
    <w:p w:rsidR="00A426DF" w:rsidRPr="00A426DF" w:rsidRDefault="00095E1A" w:rsidP="003357A6">
      <w:pPr>
        <w:widowControl/>
        <w:tabs>
          <w:tab w:val="left" w:pos="-720"/>
        </w:tabs>
        <w:suppressAutoHyphens/>
        <w:spacing w:after="180"/>
        <w:ind w:firstLine="720"/>
      </w:pPr>
      <w:r w:rsidRPr="00A426DF">
        <w:t>Any notice of withdrawal must: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specify the name of the person having tendered the initial notes to be withdrawn;</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identify the notes to be withdrawn, including, if applicable, the registration number or numbers and total principal amount of these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be signed by the person having tendered the initial notes to be withdrawn in the same manner as the original signature on the letter of transmittal by which these notes were tendered, including any required signature guarantees, or be accompanied by documents of transfer sufficient to permit the trustee for the initial notes to register the transfer of these notes into the name of the person having made the original tender and withdrawing the tender;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specify the name in which any of these initial notes are to be registered, if this name is different from that of the person having tendered the initial notes to be withdrawn;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if applicable because the initial notes have been tendered through the book</w:t>
      </w:r>
      <w:r w:rsidR="00A426DF">
        <w:t>-</w:t>
      </w:r>
      <w:r w:rsidRPr="00A426DF">
        <w:t>entry procedure, specify the name and number of the participant</w:t>
      </w:r>
      <w:r w:rsidR="00A426DF">
        <w:t>’</w:t>
      </w:r>
      <w:r w:rsidRPr="00A426DF">
        <w:t>s account at The Depository Trust Company to be credited, if different than that of the person having tendered the initial notes to be withdrawn.</w:t>
      </w:r>
    </w:p>
    <w:p w:rsidR="00A426DF" w:rsidRPr="00A426DF" w:rsidRDefault="00095E1A" w:rsidP="00A426DF">
      <w:pPr>
        <w:widowControl/>
        <w:tabs>
          <w:tab w:val="left" w:pos="-720"/>
        </w:tabs>
        <w:suppressAutoHyphens/>
        <w:spacing w:after="240"/>
        <w:ind w:firstLine="720"/>
      </w:pPr>
      <w:r w:rsidRPr="00A426DF">
        <w:t>We will determine all questions as to the validity, form and eligibility, including time of receipt, of all notices of withdrawal and our determination will be final and binding on all parties. Initial notes that are withdrawn will be deemed not to have been validly tendered for exchange in this exchange offer.</w:t>
      </w:r>
    </w:p>
    <w:p w:rsidR="00A426DF" w:rsidRPr="00A426DF" w:rsidRDefault="00095E1A" w:rsidP="00A426DF">
      <w:pPr>
        <w:widowControl/>
        <w:tabs>
          <w:tab w:val="left" w:pos="-720"/>
        </w:tabs>
        <w:suppressAutoHyphens/>
        <w:spacing w:after="240"/>
        <w:ind w:firstLine="720"/>
      </w:pPr>
      <w:r w:rsidRPr="00A426DF">
        <w:t>The exchange agent will return without cost to their holders all initial notes that have been tendered for exchange and are not exchanged for any reason, promptly after withdrawal, rejection of tender or expiration or termination of this exchange offer.</w:t>
      </w:r>
    </w:p>
    <w:p w:rsidR="00A426DF" w:rsidRPr="00A426DF" w:rsidRDefault="00095E1A" w:rsidP="00A426DF">
      <w:pPr>
        <w:widowControl/>
        <w:tabs>
          <w:tab w:val="left" w:pos="-720"/>
        </w:tabs>
        <w:suppressAutoHyphens/>
        <w:spacing w:after="240"/>
        <w:ind w:firstLine="720"/>
      </w:pPr>
      <w:r w:rsidRPr="00A426DF">
        <w:t xml:space="preserve">You may retender properly withdrawn initial notes in this exchange offer by following one of the procedures described under </w:t>
      </w:r>
      <w:r w:rsidR="00A426DF">
        <w:t>“—</w:t>
      </w:r>
      <w:r w:rsidRPr="00A426DF">
        <w:t>Procedures for Tendering Initial Notes</w:t>
      </w:r>
      <w:r w:rsidR="00A426DF">
        <w:t>”</w:t>
      </w:r>
      <w:r w:rsidRPr="00A426DF">
        <w:t xml:space="preserve"> above at any time on or before the expiration date.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Conditions to the Exchange Offer</w:t>
      </w:r>
    </w:p>
    <w:p w:rsidR="00A426DF" w:rsidRPr="00A426DF" w:rsidRDefault="00095E1A" w:rsidP="00A426DF">
      <w:pPr>
        <w:widowControl/>
        <w:tabs>
          <w:tab w:val="left" w:pos="-720"/>
        </w:tabs>
        <w:suppressAutoHyphens/>
        <w:spacing w:after="240"/>
        <w:ind w:firstLine="720"/>
      </w:pPr>
      <w:r w:rsidRPr="00A426DF">
        <w:t>We will complete this exchange offer only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there is no change in the laws and regulations which would reasonably be expected to impair our ability to proceed with this exchange offer;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there is no change in the current interpretation of the staff of the SEC which permits resales of the exchange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there is no stop order issued by the SEC or any state securities authority suspending the effectiveness of the registration statement which includes this prospectus or the qualification of the indenture for our exchange notes under the Trust Indenture Act of 1939 and there are no proceedings initiated or, to our knowledge, threatened for that purpose;</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there is no action or proceeding instituted or threatened in any court or before any governmental agency or body that would reasonably be expected to prohibit, prevent or otherwise impair our ability to proceed with this exchange offer;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we obtain all governmental approvals that we deem in our sole discretion necessary to complete this exchange offer.</w:t>
      </w:r>
    </w:p>
    <w:p w:rsidR="00A426DF" w:rsidRPr="00A426DF" w:rsidRDefault="00095E1A" w:rsidP="00A426DF">
      <w:pPr>
        <w:widowControl/>
        <w:tabs>
          <w:tab w:val="left" w:pos="-720"/>
        </w:tabs>
        <w:suppressAutoHyphens/>
        <w:spacing w:after="240"/>
        <w:ind w:firstLine="720"/>
      </w:pPr>
      <w:r w:rsidRPr="00A426DF">
        <w:t>These conditions are for our sole benefit. We may assert any one of these conditions regardless of the circumstances giving rise to it and may also waive any one of them, in whole or in part, at any time and from time to time, if we determine in our reasonable discretion that it has not been satisfied, subject to applicable law. Notwithstanding the foregoing, all conditions to the exchange offer must be satisfied or waived before the expiration of this exchange offer. If we waive a condition to this exchange offer, the waiver will be applied equally to all noteholders. We will not be deemed to have waived our rights to assert or waive these conditions if we fail at any time to exercise any of them. Each of these rights will be deemed an ongoing right which we may assert at any time and from time to time.</w:t>
      </w:r>
    </w:p>
    <w:p w:rsidR="00A426DF" w:rsidRPr="00A426DF" w:rsidRDefault="00095E1A" w:rsidP="00A426DF">
      <w:pPr>
        <w:widowControl/>
        <w:tabs>
          <w:tab w:val="left" w:pos="-720"/>
        </w:tabs>
        <w:suppressAutoHyphens/>
        <w:spacing w:after="240"/>
        <w:ind w:firstLine="720"/>
      </w:pPr>
      <w:r w:rsidRPr="00A426DF">
        <w:t>If we determine that we may terminate this exchange offer because any of these conditions is not satisfied, we may:</w:t>
      </w:r>
    </w:p>
    <w:p w:rsidR="00A426DF" w:rsidRPr="00A426DF" w:rsidRDefault="00095E1A" w:rsidP="00A426DF">
      <w:pPr>
        <w:widowControl/>
        <w:tabs>
          <w:tab w:val="left" w:pos="-720"/>
          <w:tab w:val="left" w:pos="0"/>
        </w:tabs>
        <w:suppressAutoHyphens/>
        <w:spacing w:after="240"/>
        <w:ind w:left="1440" w:hanging="720"/>
      </w:pPr>
      <w:r w:rsidRPr="00A426DF">
        <w:lastRenderedPageBreak/>
        <w:t>(1)</w:t>
      </w:r>
      <w:r w:rsidRPr="00A426DF">
        <w:tab/>
        <w:t>refuse to accept and return to their holders any initial notes that have been tendered;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extend the exchange offer and retain all notes tendered before the expiration date, subject to the rights of the holders of these notes to withdraw their tenders;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waive any condition that has not been satisfied and accept all properly tendered notes that have not been withdrawn or otherwise amend the terms of this exchange offer in any respect as provided under the section in this prospectus entitled </w:t>
      </w:r>
      <w:r w:rsidR="00A426DF">
        <w:t>“—</w:t>
      </w:r>
      <w:r w:rsidRPr="00A426DF">
        <w:t>Expiration Date; Extensions; Amendments; Termination.</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Accounting Treatment</w:t>
      </w:r>
    </w:p>
    <w:p w:rsidR="00A426DF" w:rsidRPr="00A426DF" w:rsidRDefault="00095E1A" w:rsidP="00A426DF">
      <w:pPr>
        <w:widowControl/>
        <w:tabs>
          <w:tab w:val="left" w:pos="-720"/>
        </w:tabs>
        <w:suppressAutoHyphens/>
        <w:spacing w:after="240"/>
        <w:ind w:firstLine="720"/>
      </w:pPr>
      <w:r w:rsidRPr="00A426DF">
        <w:t>We will record the exchange notes at the same carrying value as the initial notes as reflected in our accounting records on the date of the exchange. Accordingly, we will not recognize any gain or loss for accounting purposes. We will amortize the costs of the initial notes offering and the exchange offer over the term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Exchange Agent</w:t>
      </w:r>
    </w:p>
    <w:p w:rsidR="00A426DF" w:rsidRPr="00A426DF" w:rsidRDefault="00095E1A" w:rsidP="00A426DF">
      <w:pPr>
        <w:widowControl/>
        <w:tabs>
          <w:tab w:val="left" w:pos="-720"/>
        </w:tabs>
        <w:suppressAutoHyphens/>
        <w:spacing w:after="240"/>
        <w:ind w:firstLine="720"/>
      </w:pPr>
      <w:r w:rsidRPr="00A426DF">
        <w:t>We have appointed Wilmington Trust, National Association as exchange agent for this exchange offer. You should direct all questions and requests for assistance on the procedures for tendering and all requests for additional copies of this prospectus or the letter of transmittal to the exchange agent as follows:</w:t>
      </w:r>
    </w:p>
    <w:p w:rsidR="00095E1A" w:rsidRPr="00A426DF" w:rsidRDefault="00095E1A" w:rsidP="00A426DF">
      <w:pPr>
        <w:widowControl/>
        <w:tabs>
          <w:tab w:val="left" w:pos="-720"/>
        </w:tabs>
        <w:suppressAutoHyphens/>
        <w:spacing w:after="240"/>
      </w:pPr>
      <w:r w:rsidRPr="00A426DF">
        <w:rPr>
          <w:b/>
          <w:bCs/>
        </w:rPr>
        <w:t>By Hand, Overnight Delivery, Registered or Certified Mail:</w:t>
      </w:r>
    </w:p>
    <w:p w:rsidR="00095E1A" w:rsidRPr="00A426DF" w:rsidRDefault="00095E1A" w:rsidP="003357A6">
      <w:pPr>
        <w:widowControl/>
        <w:tabs>
          <w:tab w:val="left" w:pos="-720"/>
          <w:tab w:val="left" w:pos="0"/>
        </w:tabs>
        <w:suppressAutoHyphens/>
        <w:ind w:left="720"/>
      </w:pPr>
      <w:r w:rsidRPr="00A426DF">
        <w:t>Wilmington Trust, National Association</w:t>
      </w:r>
    </w:p>
    <w:p w:rsidR="00095E1A" w:rsidRPr="00A426DF" w:rsidRDefault="00095E1A" w:rsidP="003357A6">
      <w:pPr>
        <w:widowControl/>
        <w:tabs>
          <w:tab w:val="left" w:pos="-720"/>
          <w:tab w:val="left" w:pos="0"/>
        </w:tabs>
        <w:suppressAutoHyphens/>
        <w:ind w:left="720"/>
      </w:pPr>
      <w:r w:rsidRPr="00A426DF">
        <w:t>c/o Wilmington Trust Company</w:t>
      </w:r>
    </w:p>
    <w:p w:rsidR="00095E1A" w:rsidRPr="00A426DF" w:rsidRDefault="00095E1A" w:rsidP="003357A6">
      <w:pPr>
        <w:widowControl/>
        <w:tabs>
          <w:tab w:val="left" w:pos="-720"/>
          <w:tab w:val="left" w:pos="0"/>
        </w:tabs>
        <w:suppressAutoHyphens/>
        <w:ind w:left="720"/>
      </w:pPr>
      <w:r w:rsidRPr="00A426DF">
        <w:t>Rodney Square North</w:t>
      </w:r>
    </w:p>
    <w:p w:rsidR="00095E1A" w:rsidRPr="00A426DF" w:rsidRDefault="00095E1A" w:rsidP="003357A6">
      <w:pPr>
        <w:widowControl/>
        <w:tabs>
          <w:tab w:val="left" w:pos="-720"/>
          <w:tab w:val="left" w:pos="0"/>
        </w:tabs>
        <w:suppressAutoHyphens/>
        <w:ind w:left="720"/>
      </w:pPr>
      <w:r w:rsidRPr="00A426DF">
        <w:t>1100 North Market Street</w:t>
      </w:r>
    </w:p>
    <w:p w:rsidR="00095E1A" w:rsidRPr="00A426DF" w:rsidRDefault="00095E1A" w:rsidP="003357A6">
      <w:pPr>
        <w:widowControl/>
        <w:tabs>
          <w:tab w:val="left" w:pos="-720"/>
          <w:tab w:val="left" w:pos="0"/>
        </w:tabs>
        <w:suppressAutoHyphens/>
        <w:ind w:left="720"/>
      </w:pPr>
      <w:r w:rsidRPr="00A426DF">
        <w:t>Wilmington, DE 19890</w:t>
      </w:r>
      <w:r w:rsidR="00A426DF">
        <w:t>-</w:t>
      </w:r>
      <w:r w:rsidRPr="00A426DF">
        <w:t>1626</w:t>
      </w:r>
    </w:p>
    <w:p w:rsidR="00A426DF" w:rsidRPr="00A426DF" w:rsidRDefault="00095E1A" w:rsidP="003357A6">
      <w:pPr>
        <w:widowControl/>
        <w:tabs>
          <w:tab w:val="left" w:pos="-720"/>
          <w:tab w:val="left" w:pos="0"/>
        </w:tabs>
        <w:suppressAutoHyphens/>
        <w:spacing w:after="240"/>
        <w:ind w:left="720"/>
      </w:pPr>
      <w:r w:rsidRPr="00A426DF">
        <w:t>Attention: Sam Hamed</w:t>
      </w:r>
    </w:p>
    <w:p w:rsidR="00A426DF" w:rsidRPr="00A426DF" w:rsidRDefault="00095E1A" w:rsidP="00A426DF">
      <w:pPr>
        <w:widowControl/>
        <w:tabs>
          <w:tab w:val="left" w:pos="-720"/>
        </w:tabs>
        <w:suppressAutoHyphens/>
        <w:spacing w:after="240"/>
      </w:pPr>
      <w:r w:rsidRPr="00A426DF">
        <w:rPr>
          <w:b/>
          <w:bCs/>
        </w:rPr>
        <w:t>By facsimile (for eligible institutions only):</w:t>
      </w:r>
      <w:r w:rsidRPr="00A426DF">
        <w:t xml:space="preserve"> (302) 636</w:t>
      </w:r>
      <w:r w:rsidR="00A426DF">
        <w:t>-</w:t>
      </w:r>
      <w:r w:rsidRPr="00A426DF">
        <w:t>4139, Attention: Sam Hamed</w:t>
      </w:r>
    </w:p>
    <w:p w:rsidR="00A426DF" w:rsidRPr="00A426DF" w:rsidRDefault="00095E1A" w:rsidP="00A426DF">
      <w:pPr>
        <w:widowControl/>
        <w:tabs>
          <w:tab w:val="left" w:pos="-720"/>
        </w:tabs>
        <w:suppressAutoHyphens/>
        <w:spacing w:after="240"/>
      </w:pPr>
      <w:r w:rsidRPr="00A426DF">
        <w:rPr>
          <w:b/>
          <w:bCs/>
        </w:rPr>
        <w:t>For information or confirmation by telephone:</w:t>
      </w:r>
      <w:r w:rsidRPr="00A426DF">
        <w:t xml:space="preserve"> (302) 636</w:t>
      </w:r>
      <w:r w:rsidR="00A426DF">
        <w:t>-</w:t>
      </w:r>
      <w:r w:rsidRPr="00A426DF">
        <w:t>6181</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Fees and Expenses</w:t>
      </w:r>
    </w:p>
    <w:p w:rsidR="00A426DF" w:rsidRPr="00A426DF" w:rsidRDefault="00095E1A" w:rsidP="00A426DF">
      <w:pPr>
        <w:widowControl/>
        <w:tabs>
          <w:tab w:val="left" w:pos="-720"/>
        </w:tabs>
        <w:suppressAutoHyphens/>
        <w:spacing w:after="240"/>
        <w:ind w:firstLine="720"/>
      </w:pPr>
      <w:r w:rsidRPr="00A426DF">
        <w:t>We will bear the expenses of soliciting tenders in this exchange offer, including fees and expenses of the exchange agent and trustee and accounting, legal, printing and related fees and expenses.</w:t>
      </w:r>
    </w:p>
    <w:p w:rsidR="00A426DF" w:rsidRPr="00A426DF" w:rsidRDefault="00095E1A" w:rsidP="00A426DF">
      <w:pPr>
        <w:widowControl/>
        <w:tabs>
          <w:tab w:val="left" w:pos="-720"/>
        </w:tabs>
        <w:suppressAutoHyphens/>
        <w:spacing w:after="240"/>
        <w:ind w:firstLine="720"/>
      </w:pPr>
      <w:r w:rsidRPr="00A426DF">
        <w:t>We will not make any payments to brokers, dealers or other persons soliciting acceptances of this exchange offer. However, we will pay the exchange agent reasonable and customary fees for its services and will reimburse the exchange agent for its reasonable out</w:t>
      </w:r>
      <w:r w:rsidR="00A426DF">
        <w:t>-</w:t>
      </w:r>
      <w:r w:rsidRPr="00A426DF">
        <w:t>of</w:t>
      </w:r>
      <w:r w:rsidR="00A426DF">
        <w:t>-</w:t>
      </w:r>
      <w:r w:rsidRPr="00A426DF">
        <w:t>pocket expenses in connection with this exchange offer. We will also pay brokerage houses and other custodians, nominees and fiduciaries their reasonable out</w:t>
      </w:r>
      <w:r w:rsidR="00A426DF">
        <w:t>-</w:t>
      </w:r>
      <w:r w:rsidRPr="00A426DF">
        <w:t>of</w:t>
      </w:r>
      <w:r w:rsidR="00A426DF">
        <w:t>-</w:t>
      </w:r>
      <w:r w:rsidRPr="00A426DF">
        <w:t>pocket expenses for forwarding copies of the prospectus, letters of transmittal and related documents to the beneficial owners of the initial notes and for handling or forwarding tenders for exchange to their customers.</w:t>
      </w:r>
    </w:p>
    <w:p w:rsidR="00A426DF" w:rsidRPr="00A426DF" w:rsidRDefault="00095E1A" w:rsidP="00A426DF">
      <w:pPr>
        <w:widowControl/>
        <w:tabs>
          <w:tab w:val="left" w:pos="-720"/>
        </w:tabs>
        <w:suppressAutoHyphens/>
        <w:spacing w:after="240"/>
        <w:ind w:firstLine="720"/>
      </w:pPr>
      <w:r w:rsidRPr="00A426DF">
        <w:t>We will pay all transfer taxes, if any, applicable to the exchange of initial notes in accordance with this exchange offer. However, tendering holders will pay the amount of any transfer taxes, whether imposed on the registered holder or any other persons,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certificates representing exchange notes or initial notes for principal amounts not tendered or accepted for exchange are to be delivered to, or are to be registered or issued in the name of, any person other than the registered holder of the notes tendered;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tendered initial notes are registered in the name of any person other than the person signing the letter of transmittal;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 transfer tax is payable for any reason other than the exchange of the initial notes in this exchange offer.</w:t>
      </w:r>
    </w:p>
    <w:p w:rsidR="00A426DF" w:rsidRPr="00A426DF" w:rsidRDefault="00095E1A" w:rsidP="00A426DF">
      <w:pPr>
        <w:widowControl/>
        <w:tabs>
          <w:tab w:val="left" w:pos="-720"/>
        </w:tabs>
        <w:suppressAutoHyphens/>
        <w:spacing w:after="240"/>
        <w:ind w:firstLine="720"/>
      </w:pPr>
      <w:r w:rsidRPr="00A426DF">
        <w:lastRenderedPageBreak/>
        <w:t>If you do not submit satisfactory evidence of the payment of any of these taxes or of any exemption from this payment with the letter of transmittal, we will bill you directly the amount of these transfer taxes.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Your Failure to Participate in the Exchange Offer Will Have Adverse Consequences</w:t>
      </w:r>
    </w:p>
    <w:p w:rsidR="00A426DF" w:rsidRPr="00A426DF" w:rsidRDefault="00095E1A" w:rsidP="00A426DF">
      <w:pPr>
        <w:widowControl/>
        <w:tabs>
          <w:tab w:val="left" w:pos="-720"/>
        </w:tabs>
        <w:suppressAutoHyphens/>
        <w:spacing w:after="240"/>
        <w:ind w:firstLine="720"/>
      </w:pPr>
      <w:r w:rsidRPr="00A426DF">
        <w:t>The initial notes were not registered under the Securities Act or under the securities laws of any state and you may not resell them, offer them for resale or otherwise transfer them unless they are subsequently registered or resold under an exemption from the registration requirements of the Securities Act and applicable state securities laws. If you do not exchange your initial notes for exchange notes in accordance with this exchange offer, or if you do not properly tender your initial notes in this exchange offer, you will not be able to resell, offer to resell or otherwise transfer the initial notes unless they are registered under the Securities Act or unless you resell them, offer to resell or otherwise transfer them under an exemption from the registration requirements of, or in a transaction not subject to, the Securities Act.</w:t>
      </w:r>
    </w:p>
    <w:p w:rsidR="00A426DF" w:rsidRPr="00A426DF" w:rsidRDefault="00095E1A" w:rsidP="00A426DF">
      <w:pPr>
        <w:widowControl/>
        <w:tabs>
          <w:tab w:val="left" w:pos="-720"/>
        </w:tabs>
        <w:suppressAutoHyphens/>
        <w:spacing w:after="240"/>
        <w:ind w:firstLine="720"/>
      </w:pPr>
      <w:r w:rsidRPr="00A426DF">
        <w:t>In addition, except as set forth in this paragraph, you will not be able to obligate us to register the initial notes under the Securities Act. You will not be able to require us to register your initial notes under the Securities Act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 initial purchaser requests us to register initial notes that are not eligible to be exchanged for exchange notes in the exchange offer;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you are not eligible to participate in the exchange offer;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you may not resell the exchange notes you acquire in the exchange offer to the public without delivering a prospectus and that the prospectus contained in the exchange offer registration statement is not appropriate or available for such resales by you;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you are a broker</w:t>
      </w:r>
      <w:r w:rsidRPr="00A426DF">
        <w:noBreakHyphen/>
        <w:t>dealer and hold initial notes that are part of an unsold allotment from the original sale of the initial notes, in which case the registration rights agreement requires us to file a registration statement for a continuous offer in accordance with Rule 415 under the Securities Act for the benefit of the holders of the initial notes described in this sentence. We do not currently anticipate that we will register under the Securities Act any notes that remain outstanding after completion of the exchange offer.</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Delivery of Prospectus</w:t>
      </w:r>
    </w:p>
    <w:p w:rsidR="00A426DF" w:rsidRPr="00A426DF" w:rsidRDefault="00095E1A" w:rsidP="00A426DF">
      <w:pPr>
        <w:widowControl/>
        <w:tabs>
          <w:tab w:val="left" w:pos="-720"/>
        </w:tabs>
        <w:suppressAutoHyphens/>
        <w:spacing w:after="240"/>
        <w:ind w:firstLine="720"/>
      </w:pPr>
      <w:r w:rsidRPr="00A426DF">
        <w:t>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will deliver a prospectus in connection with any resale of such exchange notes. See </w:t>
      </w:r>
      <w:r w:rsidR="00A426DF">
        <w:t>“</w:t>
      </w:r>
      <w:r w:rsidRPr="00A426DF">
        <w:t>Plan of Distribution.</w:t>
      </w:r>
      <w:r w:rsidR="00A426DF">
        <w:t>”</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DESCRIPTION OF SENIOR SECURED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General</w:t>
      </w:r>
    </w:p>
    <w:p w:rsidR="00A426DF" w:rsidRPr="00A426DF" w:rsidRDefault="00095E1A" w:rsidP="00A426DF">
      <w:pPr>
        <w:widowControl/>
        <w:tabs>
          <w:tab w:val="left" w:pos="-720"/>
        </w:tabs>
        <w:suppressAutoHyphens/>
        <w:spacing w:after="240"/>
        <w:ind w:firstLine="720"/>
      </w:pPr>
      <w:r w:rsidRPr="00A426DF">
        <w:t xml:space="preserve">EP Energy LLC (formerly known as Everest Acquisition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$750,000,000 aggregate principal amount of 6.875% Senior Secured Notes due 2019 (the </w:t>
      </w:r>
      <w:r w:rsidR="00A426DF">
        <w:t>“</w:t>
      </w:r>
      <w:r w:rsidRPr="00A426DF">
        <w:rPr>
          <w:i/>
          <w:iCs/>
        </w:rPr>
        <w:t>initial senior secured notes</w:t>
      </w:r>
      <w:r w:rsidR="00A426DF">
        <w:t>”</w:t>
      </w:r>
      <w:r w:rsidRPr="00A426DF">
        <w:t xml:space="preserve"> ) under an indenture (the </w:t>
      </w:r>
      <w:r w:rsidR="00A426DF">
        <w:t>“</w:t>
      </w:r>
      <w:r w:rsidRPr="00A426DF">
        <w:rPr>
          <w:i/>
          <w:iCs/>
        </w:rPr>
        <w:t>indenture</w:t>
      </w:r>
      <w:r w:rsidR="00A426DF">
        <w:t>”</w:t>
      </w:r>
      <w:r w:rsidRPr="00A426DF">
        <w:t>), dated as of April 24, 2012, by and among the Issuers, the Subsidiary Guarantors (as defined below) and Wilmington Trust, National Association, as Trustee. The Issuer will issue the senior secured exchange notes under the indenture.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A426DF">
      <w:pPr>
        <w:widowControl/>
        <w:tabs>
          <w:tab w:val="left" w:pos="-720"/>
        </w:tabs>
        <w:suppressAutoHyphens/>
        <w:spacing w:after="240"/>
        <w:ind w:firstLine="720"/>
      </w:pPr>
      <w:r w:rsidRPr="00A426DF">
        <w:t xml:space="preserve">The terms of the senior secured exchange notes are identical in all material respects to the initial senior secured notes except that upon completion of the exchange offer, the senior secured exchange notes will be registered under the Securities Act and free of any covenants regarding exchange registration rights. We refer to the initial senior secured notes as the </w:t>
      </w:r>
      <w:r w:rsidR="00A426DF">
        <w:t>“</w:t>
      </w:r>
      <w:r w:rsidRPr="00A426DF">
        <w:t>initial notes.</w:t>
      </w:r>
      <w:r w:rsidR="00A426DF">
        <w:t>”</w:t>
      </w:r>
      <w:r w:rsidRPr="00A426DF">
        <w:t xml:space="preserve"> We refer to the senior secured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Secured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A426DF">
      <w:pPr>
        <w:widowControl/>
        <w:tabs>
          <w:tab w:val="left" w:pos="-720"/>
        </w:tabs>
        <w:suppressAutoHyphens/>
        <w:spacing w:after="240"/>
        <w:ind w:firstLine="720"/>
      </w:pPr>
      <w:r w:rsidRPr="00A426DF">
        <w:lastRenderedPageBreak/>
        <w:t xml:space="preserve">The following summary of certain provisions of the indenture, the notes, the Security Documents and the Intercreditor Agreements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Secured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$750,000,000.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w:t>
      </w:r>
      <w:r w:rsidRPr="00A426DF">
        <w:rPr>
          <w:i/>
          <w:iCs/>
        </w:rPr>
        <w:t>provided</w:t>
      </w:r>
      <w:r w:rsidRPr="00A426DF">
        <w:t xml:space="preserve">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Secured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The exchange notes will be issued only in fully registered form, without coupons, in minimum denominations of $2,000 and any integral multiple of $1,000 in excess thereof, provided that the exchange notes may be issued in denominations of less than $1,000 solely to accommodate book</w:t>
      </w:r>
      <w:r w:rsidRPr="00A426DF">
        <w:noBreakHyphen/>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 xml:space="preserve">The notes are senior obligations of the Issuers, have the benefit of the security interests in the Collateral described below under </w:t>
      </w:r>
      <w:r w:rsidR="00A426DF">
        <w:t>“—</w:t>
      </w:r>
      <w:r w:rsidRPr="00A426DF">
        <w:t>Security</w:t>
      </w:r>
      <w:r w:rsidR="00A426DF">
        <w:t>”</w:t>
      </w:r>
      <w:r w:rsidRPr="00A426DF">
        <w:t xml:space="preserve"> and will mature on May 1, 2019. Each note bears interest at a rate of 6.875% per annum from the Issue Date or from the most recent date to which interest has been paid or provided for, payable semiannually to holders of record at the close of business on April 15 or October 15 immediately preceding the interest payment date on May 1 and November 1 of each year, commencing November 1, 2012.</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Optional Redemption</w:t>
      </w:r>
    </w:p>
    <w:p w:rsidR="00095E1A" w:rsidRPr="00A426DF" w:rsidRDefault="00095E1A" w:rsidP="00A426DF">
      <w:pPr>
        <w:widowControl/>
        <w:tabs>
          <w:tab w:val="left" w:pos="-720"/>
        </w:tabs>
        <w:suppressAutoHyphens/>
        <w:spacing w:after="240"/>
        <w:ind w:firstLine="720"/>
      </w:pPr>
      <w:r w:rsidRPr="00A426DF">
        <w:t>On or after May 1, 2015,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3750" w:type="pct"/>
        <w:jc w:val="center"/>
        <w:tblLayout w:type="fixed"/>
        <w:tblCellMar>
          <w:left w:w="72" w:type="dxa"/>
          <w:right w:w="72" w:type="dxa"/>
        </w:tblCellMar>
        <w:tblLook w:val="0000"/>
      </w:tblPr>
      <w:tblGrid>
        <w:gridCol w:w="664"/>
        <w:gridCol w:w="5831"/>
        <w:gridCol w:w="1173"/>
      </w:tblGrid>
      <w:tr w:rsidR="003357A6" w:rsidRPr="00A426DF">
        <w:trPr>
          <w:cantSplit/>
          <w:jc w:val="center"/>
        </w:trPr>
        <w:tc>
          <w:tcPr>
            <w:tcW w:w="664" w:type="dxa"/>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6351"/>
              </w:tabs>
              <w:suppressAutoHyphens/>
              <w:spacing w:after="20"/>
              <w:rPr>
                <w:b/>
                <w:bCs/>
                <w:sz w:val="18"/>
                <w:szCs w:val="18"/>
              </w:rPr>
            </w:pPr>
            <w:r w:rsidRPr="00A426DF">
              <w:rPr>
                <w:b/>
                <w:bCs/>
                <w:sz w:val="16"/>
                <w:szCs w:val="18"/>
              </w:rPr>
              <w:t>Period</w:t>
            </w:r>
          </w:p>
        </w:tc>
        <w:tc>
          <w:tcPr>
            <w:tcW w:w="5831" w:type="dxa"/>
            <w:tcBorders>
              <w:top w:val="nil"/>
              <w:left w:val="nil"/>
              <w:bottom w:val="nil"/>
              <w:right w:val="nil"/>
            </w:tcBorders>
            <w:shd w:val="clear" w:color="auto" w:fill="auto"/>
            <w:vAlign w:val="bottom"/>
          </w:tcPr>
          <w:p w:rsidR="003357A6" w:rsidRPr="00A426DF" w:rsidRDefault="003357A6" w:rsidP="003357A6">
            <w:pPr>
              <w:widowControl/>
              <w:tabs>
                <w:tab w:val="right" w:leader="dot" w:pos="6351"/>
              </w:tabs>
              <w:suppressAutoHyphens/>
              <w:spacing w:after="20"/>
              <w:rPr>
                <w:b/>
                <w:bCs/>
                <w:sz w:val="18"/>
                <w:szCs w:val="18"/>
              </w:rPr>
            </w:pPr>
          </w:p>
        </w:tc>
        <w:tc>
          <w:tcPr>
            <w:tcW w:w="1173" w:type="dxa"/>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2015</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103.438%</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2016</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101.719%</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2017 and thereafter</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May 1, 2015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3357A6">
      <w:pPr>
        <w:keepLines/>
        <w:pageBreakBefore/>
        <w:widowControl/>
        <w:tabs>
          <w:tab w:val="left" w:pos="-720"/>
        </w:tabs>
        <w:suppressAutoHyphens/>
        <w:spacing w:after="240"/>
        <w:ind w:firstLine="720"/>
      </w:pPr>
      <w:r w:rsidRPr="00A426DF">
        <w:lastRenderedPageBreak/>
        <w:t xml:space="preserve">Notwithstanding the foregoing, at any time and from time to time on or prior to May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106.875%,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Mandatory Redemption; Offers to Purchase; Open Market Purchases</w:t>
      </w:r>
    </w:p>
    <w:p w:rsidR="00A426DF" w:rsidRPr="00A426DF" w:rsidRDefault="00095E1A" w:rsidP="00A426DF">
      <w:pPr>
        <w:widowControl/>
        <w:tabs>
          <w:tab w:val="left" w:pos="-720"/>
        </w:tabs>
        <w:suppressAutoHyphens/>
        <w:spacing w:after="24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Ranking</w:t>
      </w:r>
    </w:p>
    <w:p w:rsidR="00A426DF" w:rsidRPr="00A426DF" w:rsidRDefault="00095E1A" w:rsidP="00A426DF">
      <w:pPr>
        <w:widowControl/>
        <w:tabs>
          <w:tab w:val="left" w:pos="-720"/>
        </w:tabs>
        <w:suppressAutoHyphens/>
        <w:spacing w:after="24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have the benefit of the security interest in the Collateral as described under </w:t>
      </w:r>
      <w:r w:rsidR="00A426DF">
        <w:t>“—</w:t>
      </w:r>
      <w:r w:rsidRPr="00A426DF">
        <w:t>Security</w:t>
      </w:r>
      <w:r w:rsidR="00A426DF">
        <w:t>”</w:t>
      </w:r>
      <w:r w:rsidRPr="00A426DF">
        <w:t xml:space="preserve"> and is senior in right of payment to all existing and future Subordinated Indebtedness of the Issuers. Pursuant to the Security Documents and the Intercreditor Agreements, the security interests securing the notes are senior in priority (subject to Permitted Liens, including exceptions described under the caption </w:t>
      </w:r>
      <w:r w:rsidR="00A426DF">
        <w:t>“—</w:t>
      </w:r>
      <w:r w:rsidRPr="00A426DF">
        <w:t>Security</w:t>
      </w:r>
      <w:r w:rsidR="00A426DF">
        <w:t>”</w:t>
      </w:r>
      <w:r w:rsidRPr="00A426DF">
        <w:t>) to all security interests in the Notes Priority Collateral granted to secure the First</w:t>
      </w:r>
      <w:r w:rsidRPr="00A426DF">
        <w:noBreakHyphen/>
        <w:t xml:space="preserve">Priority Lien Obligations and junior in priority (subject to Permitted Liens, including exceptions described under the caption </w:t>
      </w:r>
      <w:r w:rsidR="00A426DF">
        <w:t>“—</w:t>
      </w:r>
      <w:r w:rsidRPr="00A426DF">
        <w:t>Security</w:t>
      </w:r>
      <w:r w:rsidR="00A426DF">
        <w:t>”</w:t>
      </w:r>
      <w:r w:rsidRPr="00A426DF">
        <w:t>) to all security interests in the RBL Priority Collateral at any time granted to secure First</w:t>
      </w:r>
      <w:r w:rsidRPr="00A426DF">
        <w:noBreakHyphen/>
        <w:t>Priority Lien Obligations. The notes rank pari passu with the loans under the Term Loan Facility.</w:t>
      </w:r>
    </w:p>
    <w:p w:rsidR="00A426DF" w:rsidRPr="00A426DF" w:rsidRDefault="00095E1A" w:rsidP="00A426DF">
      <w:pPr>
        <w:widowControl/>
        <w:tabs>
          <w:tab w:val="left" w:pos="-720"/>
        </w:tabs>
        <w:suppressAutoHyphens/>
        <w:spacing w:after="24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have the benefit of the security interest in the Collateral of such Subsidiary Guarantor as described under </w:t>
      </w:r>
      <w:r w:rsidR="00A426DF">
        <w:t>“—</w:t>
      </w:r>
      <w:r w:rsidRPr="00A426DF">
        <w:t>Security</w:t>
      </w:r>
      <w:r w:rsidR="00A426DF">
        <w:t>”</w:t>
      </w:r>
      <w:r w:rsidRPr="00A426DF">
        <w:t xml:space="preserve"> and are senior in right of payment, to all existing and future Subordinated Indebtedness of such Subsidiary Guarantor. Pursuant to the Security Documents and the Intercreditor Agreements, the security interests securing the Subsidiary Guarantees are senior in priority (subject to Permitted Liens, including exceptions described under the caption </w:t>
      </w:r>
      <w:r w:rsidR="00A426DF">
        <w:t>“—</w:t>
      </w:r>
      <w:r w:rsidRPr="00A426DF">
        <w:t>Security</w:t>
      </w:r>
      <w:r w:rsidR="00A426DF">
        <w:t>”</w:t>
      </w:r>
      <w:r w:rsidRPr="00A426DF">
        <w:t>) to all security interests in the Notes Priority Collateral granted to secure the First</w:t>
      </w:r>
      <w:r w:rsidRPr="00A426DF">
        <w:noBreakHyphen/>
        <w:t xml:space="preserve">Priority Lien Obligations and junior in priority (subject to Permitted Liens, including exceptions described under the caption </w:t>
      </w:r>
      <w:r w:rsidR="00A426DF">
        <w:t>“—</w:t>
      </w:r>
      <w:r w:rsidRPr="00A426DF">
        <w:t>Security</w:t>
      </w:r>
      <w:r w:rsidR="00A426DF">
        <w:t>”</w:t>
      </w:r>
      <w:r w:rsidRPr="00A426DF">
        <w:t>) to all security interests in the Collateral at any time granted to secure First</w:t>
      </w:r>
      <w:r w:rsidRPr="00A426DF">
        <w:noBreakHyphen/>
        <w:t>Priority Lien Obligations. The Subsidiary Guarantees ranks pari passu with the guarantees of the loans under the Term Loan Facility.</w:t>
      </w:r>
    </w:p>
    <w:p w:rsidR="00A426DF" w:rsidRPr="00A426DF" w:rsidRDefault="00095E1A" w:rsidP="00A426DF">
      <w:pPr>
        <w:widowControl/>
        <w:tabs>
          <w:tab w:val="left" w:pos="-720"/>
        </w:tabs>
        <w:suppressAutoHyphens/>
        <w:spacing w:after="240"/>
        <w:ind w:firstLine="720"/>
      </w:pPr>
      <w:r w:rsidRPr="00A426DF">
        <w:lastRenderedPageBreak/>
        <w:t>At June 30, 2012, on a pro forma basis after giving effect to the Refinancing Transactions: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and its Subsidiaries would have had $1,900 million in aggregate principal amount of Secured Indebtedness outstanding, including the notes and loans under the Term Loan Facility, of which $400 million of Secured Indebtedness would have been outstanding under the Credit Agreement (which constitutes First</w:t>
      </w:r>
      <w:r w:rsidRPr="00A426DF">
        <w:noBreakHyphen/>
        <w:t>Priority Lien Obligations), and approximately $1.5 billion million would have been available and undrawn, and to all of which (other than the Term Loan Facility) the notes will be subordinated with respect to the Liens on the RBL Priority Collateral shared by such Indebtedness;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and its Subsidiaries would have had $2,350 million in aggregate principal amount of senior unsecured Indebtedness outstanding, represented by the Senior Notes.</w:t>
      </w:r>
    </w:p>
    <w:p w:rsidR="00A426DF" w:rsidRPr="00A426DF" w:rsidRDefault="00095E1A" w:rsidP="00A426DF">
      <w:pPr>
        <w:widowControl/>
        <w:tabs>
          <w:tab w:val="left" w:pos="-720"/>
        </w:tabs>
        <w:suppressAutoHyphens/>
        <w:spacing w:after="240"/>
        <w:ind w:firstLine="720"/>
      </w:pPr>
      <w:r w:rsidRPr="00A426DF">
        <w:t>Although the indenture limits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Incur additional amounts of Indebtedness. Under certain circumstances the amount of such Indebtedness could be substantial and, subject to certain limitations, such Indebtedness may be Secured Indebtedness constituting First</w:t>
      </w:r>
      <w:r w:rsidRPr="00A426DF">
        <w:noBreakHyphen/>
        <w:t>Priority Lien Obligations or Other Second</w:t>
      </w:r>
      <w:r w:rsidRPr="00A426DF">
        <w:noBreakHyphen/>
        <w:t xml:space="preserve">Lien Obligations.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A426DF">
      <w:pPr>
        <w:widowControl/>
        <w:tabs>
          <w:tab w:val="left" w:pos="-720"/>
        </w:tabs>
        <w:suppressAutoHyphens/>
        <w:spacing w:after="240"/>
        <w:ind w:firstLine="720"/>
      </w:pPr>
      <w:r w:rsidRPr="00A426DF">
        <w:t>Holdings is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June 30, 2012, had no outstanding indebtedness, excluding intercompany obligations.</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r w:rsidRPr="00A426DF">
        <w:t>The notes will be structurally subordinated to all liabilities of our non</w:t>
      </w:r>
      <w:r w:rsidR="00A426DF">
        <w:t>-</w:t>
      </w:r>
      <w:r w:rsidRPr="00A426DF">
        <w:t>guarantor subsidiaries.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Security</w:t>
      </w:r>
    </w:p>
    <w:p w:rsidR="00A426DF" w:rsidRPr="00A426DF" w:rsidRDefault="00095E1A" w:rsidP="00A426DF">
      <w:pPr>
        <w:widowControl/>
        <w:tabs>
          <w:tab w:val="left" w:pos="-720"/>
        </w:tabs>
        <w:suppressAutoHyphens/>
        <w:spacing w:after="240"/>
        <w:ind w:firstLine="720"/>
      </w:pPr>
      <w:r w:rsidRPr="00A426DF">
        <w:t>The Note Obligations will be secured (i) by first</w:t>
      </w:r>
      <w:r w:rsidRPr="00A426DF">
        <w:noBreakHyphen/>
        <w:t>priority security interests in 65% of the voting capital stock and 100% of the nonvoting capital stock of first</w:t>
      </w:r>
      <w:r w:rsidRPr="00A426DF">
        <w:noBreakHyphen/>
        <w:t xml:space="preserve">tier Foreign Subsidiaries that are owned by any Issuer or any Subsidiary Guarantor, subject to the limitation set forth below under </w:t>
      </w:r>
      <w:r w:rsidR="00A426DF">
        <w:t>“—</w:t>
      </w:r>
      <w:r w:rsidRPr="00A426DF">
        <w:t>Limitation on Stock Collateral</w:t>
      </w:r>
      <w:r w:rsidR="00A426DF">
        <w:t>”</w:t>
      </w:r>
      <w:r w:rsidRPr="00A426DF">
        <w:t xml:space="preserve"> (the </w:t>
      </w:r>
      <w:r w:rsidR="00A426DF">
        <w:t>“</w:t>
      </w:r>
      <w:r w:rsidRPr="00A426DF">
        <w:rPr>
          <w:i/>
          <w:iCs/>
        </w:rPr>
        <w:t>Notes/Term Loan Priority Collateral</w:t>
      </w:r>
      <w:r w:rsidR="00A426DF">
        <w:t>”</w:t>
      </w:r>
      <w:r w:rsidRPr="00A426DF">
        <w:t>) and (ii) by second</w:t>
      </w:r>
      <w:r w:rsidRPr="00A426DF">
        <w:noBreakHyphen/>
        <w:t xml:space="preserve">priority security interests in the collateral that secures the obligations of the Issuers and the Subsidiary Guarantors under the Credit Agreement other than the capital stock of Holdings (the </w:t>
      </w:r>
      <w:r w:rsidR="00A426DF">
        <w:t>“</w:t>
      </w:r>
      <w:r w:rsidRPr="00A426DF">
        <w:rPr>
          <w:i/>
          <w:iCs/>
        </w:rPr>
        <w:t>RBL Priority Collateral</w:t>
      </w:r>
      <w:r w:rsidR="00A426DF">
        <w:t>”</w:t>
      </w:r>
      <w:r w:rsidRPr="00A426DF">
        <w:t xml:space="preserve"> and, together with the Notes/Term Loan Priority Collateral, the </w:t>
      </w:r>
      <w:r w:rsidR="00A426DF">
        <w:t>“</w:t>
      </w:r>
      <w:r w:rsidRPr="00A426DF">
        <w:rPr>
          <w:i/>
          <w:iCs/>
        </w:rPr>
        <w:t>Collateral</w:t>
      </w:r>
      <w:r w:rsidR="00A426DF">
        <w:t>”</w:t>
      </w:r>
      <w:r w:rsidRPr="00A426DF">
        <w:t xml:space="preserve">), in each case, subject to Permitted Liens. The Term Loan Facility is secured by security interests in both the RBL Priority Collateral and the Notes/Term Loan Priority Collateral that rank </w:t>
      </w:r>
      <w:r w:rsidRPr="00A426DF">
        <w:rPr>
          <w:i/>
          <w:iCs/>
        </w:rPr>
        <w:t>pari passu</w:t>
      </w:r>
      <w:r w:rsidRPr="00A426DF">
        <w:t xml:space="preserve"> with the security interests securing the Notes Obligations. The Issuers and the Subsidiary Guarantors may incur additional Indebtedness in the future that may be secured by security interests in both the RBL Priority Collateral and the Notes/Term Loan Priority Collateral that rank </w:t>
      </w:r>
      <w:r w:rsidRPr="00A426DF">
        <w:rPr>
          <w:i/>
          <w:iCs/>
        </w:rPr>
        <w:t>pari passu</w:t>
      </w:r>
      <w:r w:rsidRPr="00A426DF">
        <w:t xml:space="preserve"> with the security interests securing the Notes Obligations.</w:t>
      </w:r>
    </w:p>
    <w:p w:rsidR="00A426DF" w:rsidRPr="00A426DF" w:rsidRDefault="00095E1A" w:rsidP="00A426DF">
      <w:pPr>
        <w:widowControl/>
        <w:tabs>
          <w:tab w:val="left" w:pos="-720"/>
        </w:tabs>
        <w:suppressAutoHyphens/>
        <w:spacing w:after="240"/>
        <w:ind w:firstLine="720"/>
      </w:pPr>
      <w:r w:rsidRPr="00A426DF">
        <w:t>The Collateral consists of substantially all of the property and assets, in each case, that are held by any Issuer or Subsidiary Guarantor, to the extent that such assets secure the First</w:t>
      </w:r>
      <w:r w:rsidRPr="00A426DF">
        <w:noBreakHyphen/>
        <w:t xml:space="preserve">Priority Lien Obligations and to the extent that a security interest is able to be granted or perfected therein, subject to the exceptions described below. Please see </w:t>
      </w:r>
      <w:r w:rsidR="00A426DF">
        <w:t>“</w:t>
      </w:r>
      <w:r w:rsidRPr="00A426DF">
        <w:t>Description of Other Indebtedness</w:t>
      </w:r>
      <w:r w:rsidR="00A426DF">
        <w:t>—</w:t>
      </w:r>
      <w:r w:rsidRPr="00A426DF">
        <w:t>The RBL Facility</w:t>
      </w:r>
      <w:r w:rsidR="00A426DF">
        <w:t>—</w:t>
      </w:r>
      <w:r w:rsidRPr="00A426DF">
        <w:t>Guarantees and Security</w:t>
      </w:r>
      <w:r w:rsidR="00A426DF">
        <w:t>”</w:t>
      </w:r>
      <w:r w:rsidRPr="00A426DF">
        <w:t xml:space="preserve"> for a description of the RBL Priority Collateral. The initial Collateral does not include, subject to certain exceptions, (i) any real property (owned or leased) or oil and gas properties (owned or leased), other than those securing the Credit Agreement, (ii) motor vehicles or other assets subject to certificates of title, letter of credit rights (other than to the extent a Lien thereon can be perfected by filing a customary financing statement) and commercial tort claims, (iii) those assets over which the granting of security interests in such assets would be prohibited by an enforceable contractual obligation binding on the assets that existed at the time of the acquisition thereof and was not created or made binding on the assets in contemplation or in connection with the acquisition of such assets (except in the case of assets owned on the Issue Date or acquired after the Issue Date with Indebtedness of the type permitted pursuant to </w:t>
      </w:r>
      <w:r w:rsidRPr="00A426DF">
        <w:lastRenderedPageBreak/>
        <w:t xml:space="preserve">clause (d) under the second paragraph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applicable law or regulation (in each case, except to the extent such prohibition is unenforceable after giving effect to applicable provisions of the Uniform Commercial Code, other than proceeds thereof, the assignment of which is expressly deemed effective under the Uniform Commercial Code notwithstanding such prohibitions) or to the extent that such security interests would require obtaining the consent of any governmental authority or would result in materially adverse tax consequences as reasonably determined by Holdings, (iv) except with respect to the capital stock referenced in subclause (i) of the first sentence of the preceding paragraph, any foreign collateral or credit support, (v) margin stock and, to the extent prohibited by the terms of any applicable organizational documents, joint venture agreement or shareholders</w:t>
      </w:r>
      <w:r w:rsidR="00A426DF">
        <w:t>’</w:t>
      </w:r>
      <w:r w:rsidRPr="00A426DF">
        <w:t xml:space="preserve"> agreement, equity interests in any Person other than Wholly</w:t>
      </w:r>
      <w:r w:rsidRPr="00A426DF">
        <w:noBreakHyphen/>
        <w:t>Owned Subsidiaries, (vi) any right, title or interest in any license, contract or agreement to which an Issuer or a Subsidiary Guarantor is a party or any of its right, title or interest thereunder to the extent, but only to the extent, that such a grant would violate the terms of applicable law or of such license, contract or agreement, or result in a breach of the terms of, or constitute a default under, any such license, contract or agreement to which an Issuer or such Subsidiary Guarantor is a party (other than to the extent that any such term would be rendered ineffective pursuant to Section 9</w:t>
      </w:r>
      <w:r w:rsidR="00A426DF">
        <w:t>-</w:t>
      </w:r>
      <w:r w:rsidRPr="00A426DF">
        <w:t>406, 9</w:t>
      </w:r>
      <w:r w:rsidR="00A426DF">
        <w:t>-</w:t>
      </w:r>
      <w:r w:rsidRPr="00A426DF">
        <w:t>407, 9</w:t>
      </w:r>
      <w:r w:rsidR="00A426DF">
        <w:t>-</w:t>
      </w:r>
      <w:r w:rsidRPr="00A426DF">
        <w:t>408 or 9</w:t>
      </w:r>
      <w:r w:rsidR="00A426DF">
        <w:t>-</w:t>
      </w:r>
      <w:r w:rsidRPr="00A426DF">
        <w:t>409 of the Uniform Commercial Code or any other applicable law or regulation (including Title 11 of the United States Code) or principles of equity); provided, that immediately upon the ineffectiveness, lapse or termination of any such provision, the Collateral shall include all such rights and interests as if such provision had never been in effect, (vii) any equipment or other asset owned by an Issuer or any Subsidiary Guarantor that is subject to a purchase money lien or a Capitalized Lease Obligation, in each case, as permitted under the Indenture, if the contract or other agreement in which the Lien is granted (or the documentation providing for such Capitalized Lease Obligation) prohibits or requires the consent of any Person other than an Issuer or any Subsidiary Guarantor as a condition to the creation of any other security interest on such equipment or asset and, in each case, the prohibition or requirement is permitted under the Indenture, (viii) other than with respect to Notes/Term Loan Priority Collateral, any asset at any time that is not then subject to a Lien securing First</w:t>
      </w:r>
      <w:r w:rsidRPr="00A426DF">
        <w:noBreakHyphen/>
        <w:t xml:space="preserve">Priority Lien Obligations at such time, (ix) with respect to Notes/Term Loan Priority Collateral, any asset at any time that is not then subject to a Lien securing Second Lien Term Loan Obligations, except for the release of all or substantially all of the Collateral or in connection with the repayment in full of the Second Lien Term Loan Obligations, and (x) certain other exceptions described in the Security Documents, including the limitation on stock collateral described below (all such excluded assets referred to as </w:t>
      </w:r>
      <w:r w:rsidR="00A426DF">
        <w:t>“</w:t>
      </w:r>
      <w:r w:rsidRPr="00A426DF">
        <w:rPr>
          <w:i/>
          <w:iCs/>
        </w:rPr>
        <w:t>Excluded Assets</w:t>
      </w:r>
      <w:r w:rsidR="00A426DF">
        <w:t>”</w:t>
      </w:r>
      <w:r w:rsidRPr="00A426DF">
        <w:t>). The foregoing Excluded Assets (other than stock collateral not subject to the limitations described below) will not secure the Credit Agreement or other First</w:t>
      </w:r>
      <w:r w:rsidRPr="00A426DF">
        <w:noBreakHyphen/>
        <w:t>Priority Lien Obligations. The security interests in the RBL Priority Collateral securing the notes are second in priority to any and all security interests at any time granted to secure the First</w:t>
      </w:r>
      <w:r w:rsidRPr="00A426DF">
        <w:noBreakHyphen/>
        <w:t>Priority Lien Obligations and are also subject to all other Permitted Liens. No control agreements or control arrangements will be required with respect to any assets requiring perfection through control, control agreements or other control arrangements (other than control of pledged capital stock that is certificated to the extent otherwise required to be included in the Collateral), including deposit accounts, securities accounts and commodities accounts. The First</w:t>
      </w:r>
      <w:r w:rsidRPr="00A426DF">
        <w:noBreakHyphen/>
        <w:t>Priority Lien Obligations include Secured Bank Indebtedness and related obligations, as well as certain Hedging Obligations and certain other obligations in respect of cash management services. The other Persons holding First</w:t>
      </w:r>
      <w:r w:rsidRPr="00A426DF">
        <w:noBreakHyphen/>
        <w:t xml:space="preserve">Priority Lien Obligations may have rights and remedies with respect to the RBL Priority Collateral that, if exercised, could adversely affect the value of the RBL Priority Collateral or the ability of the RBL Agent or Second Lien Agent under the applicable intercreditor agreement to realize or foreclose on the RBL Priority Collateral on behalf of the holders of the notes. The RBL Agent and Second Lien Agent also have rights and remedies with respect to the Collateral that, if exercised, could also adversely affect the value of the Collateral or the ability of the holders of the notes to cause a realization or foreclosure on the Collateral, particularly the rights described below under </w:t>
      </w:r>
      <w:r w:rsidR="00A426DF">
        <w:t>“—</w:t>
      </w:r>
      <w:r w:rsidRPr="00A426DF">
        <w:t>Security</w:t>
      </w:r>
      <w:r w:rsidR="00A426DF">
        <w:t>—</w:t>
      </w:r>
      <w:r w:rsidRPr="00A426DF">
        <w:t>Intercreditor Agreements.</w:t>
      </w:r>
      <w:r w:rsidR="00A426DF">
        <w:t>”</w:t>
      </w:r>
    </w:p>
    <w:p w:rsidR="00A426DF" w:rsidRPr="00A426DF" w:rsidRDefault="00095E1A" w:rsidP="00A426DF">
      <w:pPr>
        <w:widowControl/>
        <w:tabs>
          <w:tab w:val="left" w:pos="-720"/>
        </w:tabs>
        <w:suppressAutoHyphens/>
        <w:spacing w:after="240"/>
        <w:ind w:firstLine="720"/>
      </w:pPr>
      <w:r w:rsidRPr="00A426DF">
        <w:t>The Issuers and the Subsidiary Guarantors are able to incur additional Indebtedness in the future that could share in the Collateral, including additional First</w:t>
      </w:r>
      <w:r w:rsidRPr="00A426DF">
        <w:noBreakHyphen/>
        <w:t>Priority Lien Obligations and additional Indebtedness that would be secured on a pari passu basis with the notes. The amount of such First</w:t>
      </w:r>
      <w:r w:rsidRPr="00A426DF">
        <w:noBreakHyphen/>
        <w:t xml:space="preserve">Priority Lien Obligations and additional Indebtedness is limited by the covenants described under </w:t>
      </w:r>
      <w:r w:rsidR="00A426DF">
        <w:t>“—</w:t>
      </w:r>
      <w:r w:rsidRPr="00A426DF">
        <w:t>Certain Covenants</w:t>
      </w:r>
      <w:r w:rsidR="00A426DF">
        <w:t>—</w:t>
      </w:r>
      <w:r w:rsidRPr="00A426DF">
        <w:t>Liens</w:t>
      </w:r>
      <w:r w:rsidR="00A426DF">
        <w:t>”</w:t>
      </w:r>
      <w:r w:rsidRPr="00A426DF">
        <w:t xml:space="preserve"> and </w:t>
      </w:r>
      <w:r w:rsidR="00A426DF">
        <w:t>“—</w:t>
      </w:r>
      <w:r w:rsidRPr="00A426DF">
        <w:t>Certain Covenants</w:t>
      </w:r>
      <w:r w:rsidR="00A426DF">
        <w:t>—</w:t>
      </w:r>
      <w:r w:rsidRPr="00A426DF">
        <w:t>Limitation on Incurrence of Indebtedness and Issuances of Disqualified Stock and Preferred Stock.</w:t>
      </w:r>
      <w:r w:rsidR="00A426DF">
        <w:t>”</w:t>
      </w:r>
      <w:r w:rsidRPr="00A426DF">
        <w:t xml:space="preserve"> Under certain circumstances, the amount of such First</w:t>
      </w:r>
      <w:r w:rsidRPr="00A426DF">
        <w:noBreakHyphen/>
        <w:t>Priority Lien Obligations and additional Indebtedness could be significant.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Limitations on Stock Collateral</w:t>
      </w:r>
    </w:p>
    <w:p w:rsidR="00A426DF" w:rsidRPr="00A426DF" w:rsidRDefault="00095E1A" w:rsidP="003357A6">
      <w:pPr>
        <w:widowControl/>
        <w:tabs>
          <w:tab w:val="left" w:pos="-720"/>
        </w:tabs>
        <w:suppressAutoHyphens/>
        <w:spacing w:after="160"/>
        <w:ind w:firstLine="720"/>
      </w:pPr>
      <w:r w:rsidRPr="00A426DF">
        <w:t>The Capital Stock and securities of a Subsidiary of Holdings that are owned by an Issuer or any Subsidiary Guarantor will constitute Collateral only to the extent that such Capital Stock and securities can secure the notes without Rule 3</w:t>
      </w:r>
      <w:r w:rsidR="00A426DF">
        <w:t>-</w:t>
      </w:r>
      <w:r w:rsidRPr="00A426DF">
        <w:t>10 or Rule 3</w:t>
      </w:r>
      <w:r w:rsidR="00A426DF">
        <w:t>-</w:t>
      </w:r>
      <w:r w:rsidRPr="00A426DF">
        <w:t>16 of Regulation S</w:t>
      </w:r>
      <w:r w:rsidR="00A426DF">
        <w:t>-</w:t>
      </w:r>
      <w:r w:rsidRPr="00A426DF">
        <w:t>X under the Securities Act (or any other law, rule or regulation) requiring separate financial statements of such Subsidiary to be filed with the SEC (or any other governmental agency). In the event that Rule 3</w:t>
      </w:r>
      <w:r w:rsidR="00A426DF">
        <w:t>-</w:t>
      </w:r>
      <w:r w:rsidRPr="00A426DF">
        <w:t>10 or Rule 3</w:t>
      </w:r>
      <w:r w:rsidR="00A426DF">
        <w:t>-</w:t>
      </w:r>
      <w:r w:rsidRPr="00A426DF">
        <w:t>16 of Regulation S</w:t>
      </w:r>
      <w:r w:rsidR="00A426DF">
        <w:t>-</w:t>
      </w:r>
      <w:r w:rsidRPr="00A426DF">
        <w:t xml:space="preserve">X under the Securities Act requires or is amended, modified or interpreted by the SEC to require (or is replaced with another rule or regulation, or any other law, rule or regulation is adopted, which would require) the filing with the SEC (or any other governmental agency) of separate financial statements of any Subsidiary due to the fact </w:t>
      </w:r>
      <w:r w:rsidRPr="00A426DF">
        <w:lastRenderedPageBreak/>
        <w:t>that such Subsidiary</w:t>
      </w:r>
      <w:r w:rsidR="00A426DF">
        <w:t>’</w:t>
      </w:r>
      <w:r w:rsidRPr="00A426DF">
        <w:t>s Capital Stock or securities secure the notes or any Guarantee, then the Capital Stock and/or securities of such Subsidiary shall automatically be deemed not to be part of the Collateral (but only to the extent necessary to not be subject to such requirement). In such event, the Security Documents may be amended or modified, without the consent of the Trustee or any holder of notes, to the extent necessary to release the security interests on the shares of Capital Stock and securities that are so deemed to no longer constitute part of the Collateral.</w:t>
      </w:r>
    </w:p>
    <w:p w:rsidR="00A426DF" w:rsidRPr="00A426DF" w:rsidRDefault="00095E1A" w:rsidP="003357A6">
      <w:pPr>
        <w:widowControl/>
        <w:tabs>
          <w:tab w:val="left" w:pos="-720"/>
        </w:tabs>
        <w:suppressAutoHyphens/>
        <w:spacing w:after="160"/>
        <w:ind w:firstLine="720"/>
      </w:pPr>
      <w:r w:rsidRPr="00A426DF">
        <w:t>In the event that Rule 3</w:t>
      </w:r>
      <w:r w:rsidR="00A426DF">
        <w:t>-</w:t>
      </w:r>
      <w:r w:rsidRPr="00A426DF">
        <w:t>10 or Rule 3</w:t>
      </w:r>
      <w:r w:rsidR="00A426DF">
        <w:t>-</w:t>
      </w:r>
      <w:r w:rsidRPr="00A426DF">
        <w:t>16 of Regulation S</w:t>
      </w:r>
      <w:r w:rsidR="00A426DF">
        <w:t>-</w:t>
      </w:r>
      <w:r w:rsidRPr="00A426DF">
        <w:t>X under the Securities Act is amended, modified or interpreted by the SEC to permit (or is replaced with another rule or regulation, or any other law, rule or regulation is adopted, which would permit) such Subsidiary</w:t>
      </w:r>
      <w:r w:rsidR="00A426DF">
        <w:t>’</w:t>
      </w:r>
      <w:r w:rsidRPr="00A426DF">
        <w:t>s Capital Stock or securities to secure the notes in excess of the amount then pledged without the filing with the SEC (or any other governmental agency) of separate financial statements of such Subsidiary, then the Capital Stock and/or securities of such Subsidiary shall automatically be deemed to be a part of the Collateral (but only to the extent that will not result in such Subsidiary being subject to any such financial statement requirement). In such event, the Security Documents may be amended or modified, without the consent of the Trustee or any holder of notes, to the extent necessary to subject to the Liens under the Security Documents such additional Capital Stock and securities, on the terms contemplated herein.</w:t>
      </w:r>
    </w:p>
    <w:p w:rsidR="00095E1A"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After Acquired Collateral</w:t>
      </w:r>
    </w:p>
    <w:p w:rsidR="00A426DF" w:rsidRPr="00A426DF" w:rsidRDefault="00095E1A" w:rsidP="003357A6">
      <w:pPr>
        <w:widowControl/>
        <w:tabs>
          <w:tab w:val="left" w:pos="-720"/>
        </w:tabs>
        <w:suppressAutoHyphens/>
        <w:spacing w:after="160"/>
        <w:ind w:firstLine="720"/>
      </w:pPr>
      <w:r w:rsidRPr="00A426DF">
        <w:t>Subject to certain limitations and exceptions (including Excluded Assets), if an Issuer or any Subsidiary Guarantor creates any additional security interest upon any property or asset to secure any First</w:t>
      </w:r>
      <w:r w:rsidRPr="00A426DF">
        <w:noBreakHyphen/>
        <w:t>Priority Lien Obligations (which include Obligations in respect of the Credit Agreement), it must concurrently grant a second priority security interest (subject to Permitted Liens, including the first priority lien that secures obligations in respect of the First</w:t>
      </w:r>
      <w:r w:rsidRPr="00A426DF">
        <w:noBreakHyphen/>
        <w:t>Priority Lien Obligations) upon such property as security for the notes. Also, if granting a security interest in such property requires the consent of a third party, Holdings will use commercially reasonable efforts to obtain such consent with respect to the second</w:t>
      </w:r>
      <w:r w:rsidRPr="00A426DF">
        <w:noBreakHyphen/>
        <w:t>priority security interest for the benefit of the Second Lien Collateral Agent on behalf of the Trustee and the holders of the notes. If such third party does not consent to the granting of the second</w:t>
      </w:r>
      <w:r w:rsidRPr="00A426DF">
        <w:noBreakHyphen/>
        <w:t>priority security interest after the use of such commercially reasonable efforts, the applicable entity will not be required to provide such security interest.</w:t>
      </w:r>
    </w:p>
    <w:p w:rsidR="00095E1A"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Security Documents</w:t>
      </w:r>
    </w:p>
    <w:p w:rsidR="00A426DF" w:rsidRPr="00A426DF" w:rsidRDefault="00095E1A" w:rsidP="003357A6">
      <w:pPr>
        <w:widowControl/>
        <w:tabs>
          <w:tab w:val="left" w:pos="-720"/>
        </w:tabs>
        <w:suppressAutoHyphens/>
        <w:spacing w:after="160"/>
        <w:ind w:firstLine="720"/>
      </w:pPr>
      <w:r w:rsidRPr="00A426DF">
        <w:t>The Issuers, the Subsidiary Guarantors and the Second Lien Collateral Agent entered into the Security Documents defining the terms of the security interests that secure the notes. These security interests secure the payment and performance when due of all of the Obligations of the Issuers and the Subsidiary Guarantors under the notes, the Subsidiary Guarantees, the Indenture and the Security Documents, as provided in the Security Documents.</w:t>
      </w:r>
    </w:p>
    <w:p w:rsidR="00A426DF" w:rsidRPr="00A426DF" w:rsidRDefault="00095E1A" w:rsidP="003357A6">
      <w:pPr>
        <w:widowControl/>
        <w:tabs>
          <w:tab w:val="left" w:pos="-720"/>
        </w:tabs>
        <w:suppressAutoHyphens/>
        <w:spacing w:after="160"/>
        <w:ind w:firstLine="720"/>
      </w:pPr>
      <w:r w:rsidRPr="00A426DF">
        <w:t>Subject to the terms of the Security Documents, the Issuers and the Subsidiary Guarantors have the right to remain in possession and retain exclusive control of the Collateral securing the notes (other than any cash, securities, obligations and Cash Equivalents constituting part of the Collateral and deposited with the RBL Agent in accordance with the provisions of the Security Documents and other than as set forth in the Security Documents), to freely operate the Collateral and to collect, invest and dispose of any income therefrom.</w:t>
      </w:r>
    </w:p>
    <w:p w:rsidR="00A426DF"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Intercreditor Agreements</w:t>
      </w:r>
    </w:p>
    <w:p w:rsidR="00095E1A" w:rsidRPr="00A426DF" w:rsidRDefault="00095E1A" w:rsidP="003357A6">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Senior Lien Intercreditor Agreement</w:t>
      </w:r>
    </w:p>
    <w:p w:rsidR="00A426DF" w:rsidRPr="00A426DF" w:rsidRDefault="00095E1A" w:rsidP="003357A6">
      <w:pPr>
        <w:widowControl/>
        <w:tabs>
          <w:tab w:val="left" w:pos="-720"/>
        </w:tabs>
        <w:suppressAutoHyphens/>
        <w:spacing w:after="160"/>
        <w:ind w:firstLine="720"/>
      </w:pPr>
      <w:r w:rsidRPr="00A426DF">
        <w:t>The Second Lien Agent, on its own behalf and on behalf of the Secured Parties under the Indenture, the secured parties under the Term Loan Facility and holders of future Other Second</w:t>
      </w:r>
      <w:r w:rsidRPr="00A426DF">
        <w:noBreakHyphen/>
        <w:t>Lien Obligations, and the RBL Agent, on its own behalf and on behalf of the lenders under the Credit Agreement and the holders of the other First</w:t>
      </w:r>
      <w:r w:rsidRPr="00A426DF">
        <w:noBreakHyphen/>
        <w:t xml:space="preserve">Priority Lien Obligations (together with the Second Lien Agent, the </w:t>
      </w:r>
      <w:r w:rsidR="00A426DF">
        <w:t>“</w:t>
      </w:r>
      <w:r w:rsidRPr="00A426DF">
        <w:rPr>
          <w:i/>
          <w:iCs/>
        </w:rPr>
        <w:t>Applicable Collateral Agents</w:t>
      </w:r>
      <w:r w:rsidR="00A426DF">
        <w:t>”</w:t>
      </w:r>
      <w:r w:rsidRPr="00A426DF">
        <w:t xml:space="preserve">) entered into a senior lien intercreditor agreement (as hereafter amended, restated, supplemented or otherwise modified from time to time in accordance with the terms thereof, the </w:t>
      </w:r>
      <w:r w:rsidR="00A426DF">
        <w:t>“</w:t>
      </w:r>
      <w:r w:rsidRPr="00A426DF">
        <w:rPr>
          <w:i/>
          <w:iCs/>
        </w:rPr>
        <w:t>Senior Lien Intercreditor Agreement</w:t>
      </w:r>
      <w:r w:rsidR="00A426DF">
        <w:t>”</w:t>
      </w:r>
      <w:r w:rsidRPr="00A426DF">
        <w:t>) that sets forth the relative priority of the Liens securing the Second</w:t>
      </w:r>
      <w:r w:rsidRPr="00A426DF">
        <w:noBreakHyphen/>
        <w:t>Priority Lien Obligations compared to the Liens securing the First</w:t>
      </w:r>
      <w:r w:rsidRPr="00A426DF">
        <w:noBreakHyphen/>
        <w:t>Priority Lien Obligations (collectively, all such Second</w:t>
      </w:r>
      <w:r w:rsidRPr="00A426DF">
        <w:noBreakHyphen/>
        <w:t>Priority Lien Obligations and First</w:t>
      </w:r>
      <w:r w:rsidRPr="00A426DF">
        <w:noBreakHyphen/>
        <w:t xml:space="preserve">Priority Lien Obligations, the </w:t>
      </w:r>
      <w:r w:rsidR="00A426DF">
        <w:t>“</w:t>
      </w:r>
      <w:r w:rsidRPr="00A426DF">
        <w:rPr>
          <w:i/>
          <w:iCs/>
        </w:rPr>
        <w:t>Applicable Obligations</w:t>
      </w:r>
      <w:r w:rsidR="00A426DF">
        <w:t>”</w:t>
      </w:r>
      <w:r w:rsidRPr="00A426DF">
        <w:t>). The RBL Agent shall initially be the administrative agent under the Credit Agreement. Although the holders of Second</w:t>
      </w:r>
      <w:r w:rsidRPr="00A426DF">
        <w:noBreakHyphen/>
        <w:t>Priority Lien Obligations and First</w:t>
      </w:r>
      <w:r w:rsidRPr="00A426DF">
        <w:noBreakHyphen/>
        <w:t>Priority Lien Obligations will not be parties to the Senior Lien Intercreditor Agreement, by their acceptance of the instruments evidencing such Obligations, each will be deemed to agree to be bound thereby. In addition, the Senior Lien Intercreditor Agreement provides that it may be amended from time to time to add holders of Other Second</w:t>
      </w:r>
      <w:r w:rsidRPr="00A426DF">
        <w:noBreakHyphen/>
        <w:t>Lien Obligations to the extent permitted to be incurred under the Indenture, the Term Loan Facility and the Credit Agreement and to add holders of First</w:t>
      </w:r>
      <w:r w:rsidRPr="00A426DF">
        <w:noBreakHyphen/>
        <w:t>Priority Lien Obligations arising under any Credit Agreement Documents. The Senior Lien Intercreditor Agreement allocates the benefits of any Collateral between the holders of the First</w:t>
      </w:r>
      <w:r w:rsidRPr="00A426DF">
        <w:noBreakHyphen/>
        <w:t>Priority Lien Obligations on the one hand and the holders of the Second</w:t>
      </w:r>
      <w:r w:rsidRPr="00A426DF">
        <w:noBreakHyphen/>
        <w:t>Priority Lien Obligations on the other hand.</w:t>
      </w:r>
    </w:p>
    <w:p w:rsidR="00A426DF" w:rsidRPr="00A426DF" w:rsidRDefault="00095E1A" w:rsidP="003357A6">
      <w:pPr>
        <w:widowControl/>
        <w:tabs>
          <w:tab w:val="left" w:pos="-720"/>
        </w:tabs>
        <w:suppressAutoHyphens/>
        <w:spacing w:after="100"/>
        <w:ind w:firstLine="720"/>
      </w:pPr>
      <w:r w:rsidRPr="00A426DF">
        <w:lastRenderedPageBreak/>
        <w:t>The Senior Lien Intercreditor Agreement provides, among other things: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Lien Priority.  </w:t>
      </w:r>
      <w:r w:rsidR="00095E1A" w:rsidRPr="00A426DF">
        <w:t>Notwithstanding the time, order or method of grant, creation, attachment or perfection of any Liens securing any First</w:t>
      </w:r>
      <w:r w:rsidR="00095E1A" w:rsidRPr="00A426DF">
        <w:noBreakHyphen/>
        <w:t xml:space="preserve">Priority Lien Obligations (the </w:t>
      </w:r>
      <w:r>
        <w:t>“</w:t>
      </w:r>
      <w:r w:rsidR="00095E1A" w:rsidRPr="00A426DF">
        <w:rPr>
          <w:i/>
          <w:iCs/>
        </w:rPr>
        <w:t>RBL Liens</w:t>
      </w:r>
      <w:r>
        <w:t>”</w:t>
      </w:r>
      <w:r w:rsidR="00095E1A" w:rsidRPr="00A426DF">
        <w:t>), the Liens securing any Second</w:t>
      </w:r>
      <w:r w:rsidR="00095E1A" w:rsidRPr="00A426DF">
        <w:noBreakHyphen/>
        <w:t xml:space="preserve">Priority Lien Obligations (the </w:t>
      </w:r>
      <w:r>
        <w:t>“</w:t>
      </w:r>
      <w:r w:rsidR="00095E1A" w:rsidRPr="00A426DF">
        <w:rPr>
          <w:i/>
          <w:iCs/>
        </w:rPr>
        <w:t>Notes Priority Liens</w:t>
      </w:r>
      <w:r>
        <w:t>”</w:t>
      </w:r>
      <w:r w:rsidR="00095E1A" w:rsidRPr="00A426DF">
        <w:t>), or the enforceability of any such Liens or Obligations, (1) the RBL Liens on the RBL Priority Collateral will rank senior to any Notes Priority Liens on the RBL Priority Collateral, and (2) the Notes Priority Liens on the Notes/Term Loan Priority Collateral will rank senior to any RBL Liens on the Notes/Term Loan Priority Collateral.</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Prohibition on Contesting Liens and Obligations.  </w:t>
      </w:r>
      <w:r w:rsidR="00095E1A" w:rsidRPr="00A426DF">
        <w:t>No Applicable Collateral Agent or holder of any Applicable Obligation may contest or support any other person in contesting the validity or enforceability of the Liens of any other Applicable Collateral Agent or holder of any other class of Applicable Obligations.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Exercise of Remedies and Release of Liens with respect to the RBL Priority Collateral.  </w:t>
      </w:r>
      <w:r w:rsidR="00095E1A" w:rsidRPr="00A426DF">
        <w:t>Prior to the Discharge of the First</w:t>
      </w:r>
      <w:r w:rsidR="00095E1A" w:rsidRPr="00A426DF">
        <w:noBreakHyphen/>
        <w:t>Priority Lien Obligations, the RBL Agent will have the sole power to exercise remedies against the RBL Priority Collateral (subject to the right of the Second Lien Agent to take limited protective measures with respect to the Notes Priority Liens and to take certain actions that would be permitted to be taken by unsecured creditors) and to foreclose upon and dispose of the RBL Priority Collateral. Upon any sale of any RBL Priority Collateral in connection with any enforcement action consented to by the RBL Agent, which results in the release of the Liens of such First Lien on such item of RBL Priority Collateral, the Liens of each other class of Applicable Obligations on such item of RBL Priority Collateral will be automatically released.</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Exercise of Remedies and Release of Liens with respect to the Notes/Term Loan Priority Collateral</w:t>
      </w:r>
      <w:r w:rsidR="00095E1A" w:rsidRPr="00A426DF">
        <w:t>. Prior to the Discharge of Second</w:t>
      </w:r>
      <w:r w:rsidR="00095E1A" w:rsidRPr="00A426DF">
        <w:noBreakHyphen/>
        <w:t>Priority Lien Obligations, the Second Lien Agent acting pursuant to the Pari Passu Intercreditor Agreement will have the sole power to exercise remedies against the Notes/Term Loan Priority Collateral (subject to the right of the RBL Agent to take limited protective measures with respect to the RBL Liens and to take certain actions that would be permitted to be taken by unsecured creditors) and to foreclose upon and dispose of the Notes/Term Loan Priority Collateral. Upon any sale of any Notes/Term Loan Priority Collateral in connection with any enforcement action consented to by the Second Lien Agent, which results in the release of the Liens of such Second Lien Agent on such item of Notes/Term Loan Priority Collateral, the Liens of each other class of Applicable Obligations on such item of Notes/Term Loan Priority Collateral will be automatically released.</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Application of Proceeds and Turn</w:t>
      </w:r>
      <w:r>
        <w:rPr>
          <w:i/>
          <w:iCs/>
        </w:rPr>
        <w:t>-</w:t>
      </w:r>
      <w:r w:rsidR="00095E1A" w:rsidRPr="00A426DF">
        <w:rPr>
          <w:i/>
          <w:iCs/>
        </w:rPr>
        <w:t xml:space="preserve">Over Provisions.  </w:t>
      </w:r>
      <w:r w:rsidR="00095E1A" w:rsidRPr="00A426DF">
        <w:t>In connection with any enforcement action with respect to the Collateral or including in respect of any Insolvency or Liquidation Proceeding, (x)(1) all proceeds of RBL Priority Collateral will first be applied to the repayment of all First</w:t>
      </w:r>
      <w:r w:rsidR="00095E1A" w:rsidRPr="00A426DF">
        <w:noBreakHyphen/>
        <w:t>Priority Lien Obligations (including all claims for post</w:t>
      </w:r>
      <w:r w:rsidR="00095E1A" w:rsidRPr="00A426DF">
        <w:noBreakHyphen/>
        <w:t>petition interest, whether such claims are allowed or allowable under Section 506(b) of the Bankruptcy Code in any insolvency or liquidation proceeding), before being applied to any Second</w:t>
      </w:r>
      <w:r w:rsidR="00095E1A" w:rsidRPr="00A426DF">
        <w:noBreakHyphen/>
        <w:t>Priority Lien Obligations; and (2) after the Discharge of First</w:t>
      </w:r>
      <w:r w:rsidR="00095E1A" w:rsidRPr="00A426DF">
        <w:noBreakHyphen/>
        <w:t>Priority Lien Obligations, if any Second</w:t>
      </w:r>
      <w:r w:rsidR="00095E1A" w:rsidRPr="00A426DF">
        <w:noBreakHyphen/>
        <w:t>Priority Lien Obligations remain outstanding, all proceeds of RBL Priority Collateral will be applied to the repayment of any outstanding Second</w:t>
      </w:r>
      <w:r w:rsidR="00095E1A" w:rsidRPr="00A426DF">
        <w:noBreakHyphen/>
        <w:t>Priority Lien Obligations in accordance with the terms of the Second Priority Documents and (y)(1) all proceeds of Notes/Term Loan Priority Collateral shall first be applied to the repayment of all Second</w:t>
      </w:r>
      <w:r w:rsidR="00095E1A" w:rsidRPr="00A426DF">
        <w:noBreakHyphen/>
        <w:t>Priority Lien Obligations (including all claims for post</w:t>
      </w:r>
      <w:r w:rsidR="00095E1A" w:rsidRPr="00A426DF">
        <w:noBreakHyphen/>
        <w:t>petition interest, whether such claims are allowed or allowable under Section 506(b) of the Bankruptcy Code in any insolvency or liquidation proceeding) before being applied to any First</w:t>
      </w:r>
      <w:r w:rsidR="00095E1A" w:rsidRPr="00A426DF">
        <w:noBreakHyphen/>
        <w:t>Priority Lien Obligations; and (2) after the Discharge of Second</w:t>
      </w:r>
      <w:r w:rsidR="00095E1A" w:rsidRPr="00A426DF">
        <w:noBreakHyphen/>
        <w:t>Priority Lien Obligations, if any First</w:t>
      </w:r>
      <w:r w:rsidR="00095E1A" w:rsidRPr="00A426DF">
        <w:noBreakHyphen/>
        <w:t>Priority Lien Obligations remain outstanding, all proceeds of Notes/Term Loan Priority Collateral will be applied to the repayment of any outstanding First</w:t>
      </w:r>
      <w:r w:rsidR="00095E1A" w:rsidRPr="00A426DF">
        <w:noBreakHyphen/>
        <w:t>Priority Lien Obligations in accordance with the terms of the related first</w:t>
      </w:r>
      <w:r w:rsidR="00095E1A" w:rsidRPr="00A426DF">
        <w:noBreakHyphen/>
        <w:t>priority security documents. If any holder of any Applicable Obligations or if any Applicable Collateral Agent receives any proceeds of the Collateral in contravention of the foregoing, such proceeds will be turned over to the Applicable Collateral Agent entitled to receive such proceeds pursuant to the prior sentence, for application in accordance with the prior sentence (even if such turnover has the effect of reducing the recovery of the holder of the Applicable Obligations).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Amendments and Refinancings.  </w:t>
      </w:r>
      <w:r w:rsidR="00095E1A" w:rsidRPr="00A426DF">
        <w:t>The First</w:t>
      </w:r>
      <w:r w:rsidR="00095E1A" w:rsidRPr="00A426DF">
        <w:noBreakHyphen/>
        <w:t>Priority Lien Obligations and the Second</w:t>
      </w:r>
      <w:r w:rsidR="00095E1A" w:rsidRPr="00A426DF">
        <w:noBreakHyphen/>
        <w:t>Priority Lien Obligations may be amended or refinanced subject to the continuing rights of the holders of such refinancing Indebtedness under the Senior Lien Intercreditor Agreement.</w:t>
      </w:r>
    </w:p>
    <w:p w:rsidR="00A426DF" w:rsidRPr="00A426DF" w:rsidRDefault="00095E1A" w:rsidP="003357A6">
      <w:pPr>
        <w:widowControl/>
        <w:tabs>
          <w:tab w:val="left" w:pos="-720"/>
        </w:tabs>
        <w:suppressAutoHyphens/>
        <w:spacing w:after="100"/>
        <w:ind w:firstLine="720"/>
      </w:pPr>
      <w:r w:rsidRPr="00A426DF">
        <w:t>In addition, the Senior Lien Intercreditor Agreement provides that if Holdings or any of its Subsidiaries is subject to a case under the Bankruptcy Code or any other bankruptcy law:</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if the RBL Agent desires to permit the use of cash collateral or to permit the Issuers or any Subsidiary Guarantor to obtain financing under Section 363 or Section 364 of the Bankruptcy Code or under any other similar law (</w:t>
      </w:r>
      <w:r>
        <w:t>“</w:t>
      </w:r>
      <w:r w:rsidR="00095E1A" w:rsidRPr="00A426DF">
        <w:rPr>
          <w:i/>
          <w:iCs/>
        </w:rPr>
        <w:t>DIP Financing</w:t>
      </w:r>
      <w:r>
        <w:t>”</w:t>
      </w:r>
      <w:r w:rsidR="00095E1A" w:rsidRPr="00A426DF">
        <w:t>) secured by a lien on RBL Priority Collateral, then the Second Lien Agent and the holders of Second</w:t>
      </w:r>
      <w:r w:rsidR="00095E1A" w:rsidRPr="00A426DF">
        <w:noBreakHyphen/>
        <w:t xml:space="preserve">Priority Lien Obligations agree not to object to such use of cash collateral or DIP </w:t>
      </w:r>
      <w:r w:rsidR="00095E1A" w:rsidRPr="00A426DF">
        <w:lastRenderedPageBreak/>
        <w:t>Financing or to request adequate protection (except as otherwise permitted under the Senior Lien Intercreditor Agreement) or any other relief in connection therewith and, to the extent the Liens on RBL Priority Collateral securing the First</w:t>
      </w:r>
      <w:r w:rsidR="00095E1A" w:rsidRPr="00A426DF">
        <w:noBreakHyphen/>
        <w:t xml:space="preserve">Priority Lien Obligations are subordinated or </w:t>
      </w:r>
      <w:r w:rsidR="00095E1A" w:rsidRPr="00A426DF">
        <w:rPr>
          <w:i/>
          <w:iCs/>
        </w:rPr>
        <w:t>pari passu</w:t>
      </w:r>
      <w:r w:rsidR="00095E1A" w:rsidRPr="00A426DF">
        <w:t xml:space="preserve"> with such DIP Financing, will subordinate or </w:t>
      </w:r>
      <w:r>
        <w:t>“</w:t>
      </w:r>
      <w:r w:rsidR="00095E1A" w:rsidRPr="00A426DF">
        <w:t>carve out</w:t>
      </w:r>
      <w:r>
        <w:t>”</w:t>
      </w:r>
      <w:r w:rsidR="00095E1A" w:rsidRPr="00A426DF">
        <w:t xml:space="preserve"> its Liens in the RBL Priority Collateral to such DIP Financing (and all Obligations relating thereto), any adequate protection Liens granted to the RBL Agent on account of the RBL Priority Collateral, and any </w:t>
      </w:r>
      <w:r>
        <w:t>“</w:t>
      </w:r>
      <w:r w:rsidR="00095E1A" w:rsidRPr="00A426DF">
        <w:t>carve</w:t>
      </w:r>
      <w:r>
        <w:t>-</w:t>
      </w:r>
      <w:r w:rsidR="00095E1A" w:rsidRPr="00A426DF">
        <w:t>out</w:t>
      </w:r>
      <w:r>
        <w:t>”</w:t>
      </w:r>
      <w:r w:rsidR="00095E1A" w:rsidRPr="00A426DF">
        <w:t xml:space="preserve"> from the RBL Priority Collateral for professional or United States Trustee fees agreed to by the RBL Agent, in each case on the same basis as such Liens are subordinated to or </w:t>
      </w:r>
      <w:r>
        <w:t>“</w:t>
      </w:r>
      <w:r w:rsidR="00095E1A" w:rsidRPr="00A426DF">
        <w:t>carved out from</w:t>
      </w:r>
      <w:r>
        <w:t>”</w:t>
      </w:r>
      <w:r w:rsidR="00095E1A" w:rsidRPr="00A426DF">
        <w:t xml:space="preserve"> the Liens in such RBL Priority Collateral securing the First</w:t>
      </w:r>
      <w:r w:rsidR="00095E1A" w:rsidRPr="00A426DF">
        <w:noBreakHyphen/>
        <w:t>Priority Lien Obligations; and (y) if the Second Lien Agent desires to permit the Issuers or any Subsidiary Guarantor to obtain any DIP Financing secured by a Lien on Notes/Term Loan Priority Collateral, then the RBL Agent and the holders of First</w:t>
      </w:r>
      <w:r w:rsidR="00095E1A" w:rsidRPr="00A426DF">
        <w:noBreakHyphen/>
        <w:t>Priority Lien Obligations agree not to object to such DIP Financing or to request adequate protection (except as otherwise permitted under the Senior Lien Intercreditor Agreement) or any other relief in connection therewith and, to the extent the Liens on Notes/Term Loan Priority Collateral securing the Second</w:t>
      </w:r>
      <w:r w:rsidR="00095E1A" w:rsidRPr="00A426DF">
        <w:noBreakHyphen/>
        <w:t xml:space="preserve">Priority Lien Obligations are subordinated or </w:t>
      </w:r>
      <w:r w:rsidR="00095E1A" w:rsidRPr="00A426DF">
        <w:rPr>
          <w:i/>
          <w:iCs/>
        </w:rPr>
        <w:t>pari passu</w:t>
      </w:r>
      <w:r w:rsidR="00095E1A" w:rsidRPr="00A426DF">
        <w:t xml:space="preserve"> with respect to such DIP Financing, will subordinate or </w:t>
      </w:r>
      <w:r>
        <w:t>“</w:t>
      </w:r>
      <w:r w:rsidR="00095E1A" w:rsidRPr="00A426DF">
        <w:t>carve out</w:t>
      </w:r>
      <w:r>
        <w:t>”</w:t>
      </w:r>
      <w:r w:rsidR="00095E1A" w:rsidRPr="00A426DF">
        <w:t xml:space="preserve"> its Liens in the Notes/Term Loan Priority Collateral to such DIP Financing (and all Obligations relating thereto), any adequate protection Liens granted to the Second Lien Agent on account of the Notes/Term Loan Priority Collateral, and any </w:t>
      </w:r>
      <w:r>
        <w:t>“</w:t>
      </w:r>
      <w:r w:rsidR="00095E1A" w:rsidRPr="00A426DF">
        <w:t>carve</w:t>
      </w:r>
      <w:r>
        <w:t>-</w:t>
      </w:r>
      <w:r w:rsidR="00095E1A" w:rsidRPr="00A426DF">
        <w:t>out</w:t>
      </w:r>
      <w:r>
        <w:t>”</w:t>
      </w:r>
      <w:r w:rsidR="00095E1A" w:rsidRPr="00A426DF">
        <w:t xml:space="preserve"> from the Notes/Term Loan Priority Collateral for professional or United States Trustee fees agreed to by the Second Lien Agent, in each case on the same basis as such Liens are subordinated to the RBL Liens in the Notes/Term Loan Priority Collateral.</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object to, and will not otherwise contest (i) any motion for relief from the automatic stay or from any injunction against foreclosure or enforcement in respect of the First</w:t>
      </w:r>
      <w:r w:rsidR="00095E1A" w:rsidRPr="00A426DF">
        <w:noBreakHyphen/>
        <w:t>Priority Lien Obligations made by the RBL Agent or any holder of such First</w:t>
      </w:r>
      <w:r w:rsidR="00095E1A" w:rsidRPr="00A426DF">
        <w:noBreakHyphen/>
        <w:t>Priority Lien Obligations (ii) any lawful exercise by any holder of First</w:t>
      </w:r>
      <w:r w:rsidR="00095E1A" w:rsidRPr="00A426DF">
        <w:noBreakHyphen/>
        <w:t>Priority Lien Obligations of the right to credit bid First</w:t>
      </w:r>
      <w:r w:rsidR="00095E1A" w:rsidRPr="00A426DF">
        <w:noBreakHyphen/>
        <w:t>Priority Lien Obligations in any sale in foreclosure of RBL Priority Collateral; and (iii) any other request for judicial relief made in any court by any holder of First</w:t>
      </w:r>
      <w:r w:rsidR="00095E1A" w:rsidRPr="00A426DF">
        <w:noBreakHyphen/>
        <w:t>Priority Lien Obligations relating to the lawful enforcement of any Lien on the RBL Priority Collateral; and (y) in the case of Notes/Term Loan Priority Collateral, the RBL Agent and the holders of First</w:t>
      </w:r>
      <w:r w:rsidR="00095E1A" w:rsidRPr="00A426DF">
        <w:noBreakHyphen/>
        <w:t>Priority Lien Obligations will not object to, and will not otherwise contest (i) any motion for relief from the automatic stay or from any injunction against foreclosure or enforcement in respect of the Second</w:t>
      </w:r>
      <w:r w:rsidR="00095E1A" w:rsidRPr="00A426DF">
        <w:noBreakHyphen/>
        <w:t>Priority Lien Obligations made by the Second Lien Agent or any holder of such Second</w:t>
      </w:r>
      <w:r w:rsidR="00095E1A" w:rsidRPr="00A426DF">
        <w:noBreakHyphen/>
        <w:t>Priority Lien Obligations; (ii) any lawful exercise by any holder of Second</w:t>
      </w:r>
      <w:r w:rsidR="00095E1A" w:rsidRPr="00A426DF">
        <w:noBreakHyphen/>
        <w:t>Priority Lien Obligations of the right to credit bid Second</w:t>
      </w:r>
      <w:r w:rsidR="00095E1A" w:rsidRPr="00A426DF">
        <w:noBreakHyphen/>
        <w:t>Priority Lien Obligations in any sale in foreclosure of Notes/Term Loan Priority Collateral; and (iii) any other request for judicial relief made in any court by any holder of Second</w:t>
      </w:r>
      <w:r w:rsidR="00095E1A" w:rsidRPr="00A426DF">
        <w:noBreakHyphen/>
        <w:t>Priority Lien Obligations relating to the lawful enforcement of any Lien on the Notes/Term Loan Priority Collateral.</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object to (and will not otherwise contest) any order relating to a sale of RBL Priority Collateral of any Issuer or Subsidiary Guarantor for which the RBL Agent has consented that provides, to the extent the sale is to be free and clear of Liens, that the RBL Liens and the Notes Priority Liens will attach to the proceeds of the sale on the same basis of priority as the Liens securing such Obligations on the assets being sold, in accordance with the Senior Lien Intercreditor Agreement; and (y) in the case of Notes/Term Loan Priority Collateral, the RBL Agent and the holders of First</w:t>
      </w:r>
      <w:r w:rsidR="00095E1A" w:rsidRPr="00A426DF">
        <w:noBreakHyphen/>
        <w:t>Priority Lien Obligations will not object to (and will not otherwise contest) any order relating to a sale of Notes/Term Loan Priority Collateral of any Issuer or Subsidiary Guarantor for which the Second Lien Agent has consented that provides, to the extent the sale is to be free and clear of Liens, that the RBL Liens and the Notes Priority Liens will attach to the proceeds of the sale on the same basis of priority as such Liens attached to the assets being sold, in accordance with the Senior Lien Intercreditor Agreement.</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seek relief from the automatic stay or any other stay in any insolvency or liquidation proceeding without the prior consent of the RBL Agent; and (y) in the case of Notes/Term Loan Priority Collateral, the RBL Agent and the holders of First</w:t>
      </w:r>
      <w:r w:rsidR="00095E1A" w:rsidRPr="00A426DF">
        <w:noBreakHyphen/>
        <w:t>Priority Lien Obligations will not seek relief from the automatic stay or any other stay in any insolvency or liquidation proceeding without the prior consent of the Second Lien Agent.</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In respect of the RBL Priority Collateral, the Second Lien Agent and the holders of Second</w:t>
      </w:r>
      <w:r w:rsidR="00095E1A" w:rsidRPr="00A426DF">
        <w:noBreakHyphen/>
        <w:t>Priority Lien Obligations will not contest (or support any other person contesting) (a) any request by the RBL Agent or the holders of First</w:t>
      </w:r>
      <w:r w:rsidR="00095E1A" w:rsidRPr="00A426DF">
        <w:noBreakHyphen/>
        <w:t>Priority Lien Obligations for adequate protection or (b) any objection by the RBL Agent or the holders of First</w:t>
      </w:r>
      <w:r w:rsidR="00095E1A" w:rsidRPr="00A426DF">
        <w:noBreakHyphen/>
        <w:t>Priority Lien Obligations to any motion, relief, action or proceeding based on the RBL Agent</w:t>
      </w:r>
      <w:r>
        <w:t>’</w:t>
      </w:r>
      <w:r w:rsidR="00095E1A" w:rsidRPr="00A426DF">
        <w:t>s or the holders of First</w:t>
      </w:r>
      <w:r w:rsidR="00095E1A" w:rsidRPr="00A426DF">
        <w:noBreakHyphen/>
        <w:t>Priority Lien Obligations</w:t>
      </w:r>
      <w:r>
        <w:t>’</w:t>
      </w:r>
      <w:r w:rsidR="00095E1A" w:rsidRPr="00A426DF">
        <w:t xml:space="preserve"> claiming a lack of adequate protection. Notwithstanding the </w:t>
      </w:r>
      <w:r w:rsidR="00095E1A" w:rsidRPr="00A426DF">
        <w:lastRenderedPageBreak/>
        <w:t>foregoing, in any insolvency or liquidation proceeding, (i) if the holders of First</w:t>
      </w:r>
      <w:r w:rsidR="00095E1A" w:rsidRPr="00A426DF">
        <w:noBreakHyphen/>
        <w:t>Priority Lien Obligations (or any subset thereof) are granted adequate protection in respect of the RBL Priority Collateral in the form of a lien on additional or replacement collateral, then the Second Lien Agent may seek or request adequate protection in the form of a lien on such additional or replacement collateral, so long as, with respect to RBL Priority Collateral, such lien is subordinated to adequate protection liens granted to holders of the First</w:t>
      </w:r>
      <w:r w:rsidR="00095E1A" w:rsidRPr="00A426DF">
        <w:noBreakHyphen/>
        <w:t>Priority Lien Obligations, on the same basis as the other Second</w:t>
      </w:r>
      <w:r w:rsidR="00095E1A" w:rsidRPr="00A426DF">
        <w:noBreakHyphen/>
        <w:t>Priority Liens on RBL Priority Collateral are subordinated to the Liens on RBL Priority Collateral securing the First</w:t>
      </w:r>
      <w:r w:rsidR="00095E1A" w:rsidRPr="00A426DF">
        <w:noBreakHyphen/>
        <w:t>Priority Lien Obligations under the Senior Lien Intercreditor Agreement and (ii) in the event the Second Lien Agent seeks or requests adequate protection in respect of the RBL Priority Collateral and such adequate protection is granted in the form of a lien on additional or replacement collateral, then the Second Lien Agent and the holders of Second</w:t>
      </w:r>
      <w:r w:rsidR="00095E1A" w:rsidRPr="00A426DF">
        <w:noBreakHyphen/>
        <w:t>Priority Lien Obligations agree that the holders of the First</w:t>
      </w:r>
      <w:r w:rsidR="00095E1A" w:rsidRPr="00A426DF">
        <w:noBreakHyphen/>
        <w:t>Priority Lien Obligations shall also be granted an adequate protection lien on such additional or replacement collateral, and that any such adequate protection lien on such additional or replacement collateral that constitutes RBL Priority Collateral granted to the holders of the First</w:t>
      </w:r>
      <w:r w:rsidR="00095E1A" w:rsidRPr="00A426DF">
        <w:noBreakHyphen/>
        <w:t>Priority Lien Obligations shall be senior to the adequate protection liens on such collateral granted to the holders of the Second</w:t>
      </w:r>
      <w:r w:rsidR="00095E1A" w:rsidRPr="00A426DF">
        <w:noBreakHyphen/>
        <w:t>Priority Lien Obligations on the same basis as the RBL Liens on the RBL Priority Collateral are senior to the Liens thereon securing the Second</w:t>
      </w:r>
      <w:r w:rsidR="00095E1A" w:rsidRPr="00A426DF">
        <w:noBreakHyphen/>
        <w:t>Priority Lien Obligations under the Senior Lien Intercreditor Agreement. In addition, to the extent that the RBL Agent is granted a superpriority administrative claim as a form of adequate protection in respect of the RBL Priority Collateral, the holders of the Second</w:t>
      </w:r>
      <w:r w:rsidR="00095E1A" w:rsidRPr="00A426DF">
        <w:noBreakHyphen/>
        <w:t>Priority Lien Obligations may also receive a superpriority administrative claim as a form of adequate protection in respect of the RBL Priority Collateral that is subordinate to the superpriority administrative claim granted to the RBL Agent.</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In respect of the Notes/Term Loan Priority Collateral, the RBL Agent and the holders of First</w:t>
      </w:r>
      <w:r w:rsidR="00095E1A" w:rsidRPr="00A426DF">
        <w:noBreakHyphen/>
        <w:t>Priority Lien Obligations will not contest (or support any other person contesting) (a) any request by the Second Lien Agent or the holders of Second</w:t>
      </w:r>
      <w:r w:rsidR="00095E1A" w:rsidRPr="00A426DF">
        <w:noBreakHyphen/>
        <w:t>Priority Lien Obligations for adequate protection or (b) any objection by the Second Lien Agent</w:t>
      </w:r>
      <w:r>
        <w:t>’</w:t>
      </w:r>
      <w:r w:rsidR="00095E1A" w:rsidRPr="00A426DF">
        <w:t>s or the holders of Second</w:t>
      </w:r>
      <w:r w:rsidR="00095E1A" w:rsidRPr="00A426DF">
        <w:noBreakHyphen/>
        <w:t>Priority Lien Obligations to any motion, relief, action or proceeding based on the Second Lien Agent and the holders of Second</w:t>
      </w:r>
      <w:r w:rsidR="00095E1A" w:rsidRPr="00A426DF">
        <w:noBreakHyphen/>
        <w:t>Priority Lien Obligations</w:t>
      </w:r>
      <w:r>
        <w:t>’</w:t>
      </w:r>
      <w:r w:rsidR="00095E1A" w:rsidRPr="00A426DF">
        <w:t xml:space="preserve"> claiming a lack of adequate protection. Notwithstanding the foregoing, in any insolvency or liquidation proceeding, (i) if the holders of Second</w:t>
      </w:r>
      <w:r w:rsidR="00095E1A" w:rsidRPr="00A426DF">
        <w:noBreakHyphen/>
        <w:t>Priority Lien Obligations (or any subset thereof) are granted adequate protection in respect of the Notes/Term Loan Priority Collateral in the form of a lien on additional or replacement collateral, then the RBL Agent may seek or request adequate protection in the form of a lien on such additional or replacement collateral, so long as, with respect to the Notes/Term Loan Priority Collateral, such lien is subordinated to the adequate protection liens granted to holders of the Second</w:t>
      </w:r>
      <w:r w:rsidR="00095E1A" w:rsidRPr="00A426DF">
        <w:noBreakHyphen/>
        <w:t>Priority Lien Obligations, on the same basis as the other First</w:t>
      </w:r>
      <w:r w:rsidR="00095E1A" w:rsidRPr="00A426DF">
        <w:noBreakHyphen/>
        <w:t>Priority Liens on the Notes/Term Loan Priority Collateral are subordinated to the Liens on the Notes/Term Loan Priority Collateral securing the Second</w:t>
      </w:r>
      <w:r w:rsidR="00095E1A" w:rsidRPr="00A426DF">
        <w:noBreakHyphen/>
        <w:t>Priority Lien Obligations under the Senior Lien Intercreditor Agreement and (ii) in the event the RBL Agent seeks or requests adequate protection in respect of the Notes/Term Loan Priority Collateral and such adequate protection is granted in the form of a lien on additional or replacement collateral, then the RBL Agent and the holders of the First</w:t>
      </w:r>
      <w:r w:rsidR="00095E1A" w:rsidRPr="00A426DF">
        <w:noBreakHyphen/>
        <w:t>Priority Lien Obligations agree that the holders of the Second</w:t>
      </w:r>
      <w:r w:rsidR="00095E1A" w:rsidRPr="00A426DF">
        <w:noBreakHyphen/>
        <w:t>Priority Lien Obligations shall also be granted an adequate protection lien on such additional or replacement collateral, and that any such adequate protection lien on such additional or replacement collateral that constitutes Notes/Term Loan Priority Collateral granted to the holders of the Second</w:t>
      </w:r>
      <w:r w:rsidR="00095E1A" w:rsidRPr="00A426DF">
        <w:noBreakHyphen/>
        <w:t>Priority Lien Obligations shall be senior to the adequate protection liens on such collateral granted to the holders of the First</w:t>
      </w:r>
      <w:r w:rsidR="00095E1A" w:rsidRPr="00A426DF">
        <w:noBreakHyphen/>
        <w:t>Priority Lien Obligations on the same basis as the Second</w:t>
      </w:r>
      <w:r w:rsidR="00095E1A" w:rsidRPr="00A426DF">
        <w:noBreakHyphen/>
        <w:t>Priority Liens on the Notes/Term Loan Priority Collateral are senior to the Liens thereon securing the First</w:t>
      </w:r>
      <w:r w:rsidR="00095E1A" w:rsidRPr="00A426DF">
        <w:noBreakHyphen/>
        <w:t>Priority Lien Obligations under the Senior Lien Intercreditor Agreement. In addition, to the extent that the Second Lien Agent is granted a superpriority administrative claim as a form of adequate protection in respect of the Notes/Term Loan Priority Collateral, the holders of the First</w:t>
      </w:r>
      <w:r w:rsidR="00095E1A" w:rsidRPr="00A426DF">
        <w:noBreakHyphen/>
        <w:t>Priority Lien Obligations may also receive a superpriority administrative claim as a form of adequate protection in respect of the Notes/Term Loan Priority Collateral that is subordinate to the superpriority administrative claim granted to the Second Lien Agent.</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(x) Neither the Second Lien Agent nor any other holder of Second</w:t>
      </w:r>
      <w:r w:rsidR="00095E1A" w:rsidRPr="00A426DF">
        <w:noBreakHyphen/>
        <w:t>Priority Lien Obligations shall oppose or seek to challenge any claim by the RBL Agent or any holder of First</w:t>
      </w:r>
      <w:r w:rsidR="00095E1A" w:rsidRPr="00A426DF">
        <w:noBreakHyphen/>
        <w:t>Priority Lien Obligations for allowance of First</w:t>
      </w:r>
      <w:r w:rsidR="00095E1A" w:rsidRPr="00A426DF">
        <w:noBreakHyphen/>
        <w:t>Priority Lien Obligations consisting of post</w:t>
      </w:r>
      <w:r w:rsidR="00095E1A" w:rsidRPr="00A426DF">
        <w:noBreakHyphen/>
        <w:t>petition interest, fees or expenses to the extent of the value of the RBL Liens on the RBL Priority Collateral, without regard to the existence of the Notes Priority Liens on the RBL Priority Collateral; and (y) neither the RBL Agent nor any holder of First</w:t>
      </w:r>
      <w:r w:rsidR="00095E1A" w:rsidRPr="00A426DF">
        <w:noBreakHyphen/>
        <w:t>Priority Lien Obligations shall oppose or seek to challenge any claim by the Second Lien Agent or any other holder of Second</w:t>
      </w:r>
      <w:r w:rsidR="00095E1A" w:rsidRPr="00A426DF">
        <w:noBreakHyphen/>
        <w:t>Priority Lien Obligations for allowance of Second</w:t>
      </w:r>
      <w:r w:rsidR="00095E1A" w:rsidRPr="00A426DF">
        <w:noBreakHyphen/>
        <w:t>Priority Lien Obligations consisting of post</w:t>
      </w:r>
      <w:r w:rsidR="00095E1A" w:rsidRPr="00A426DF">
        <w:noBreakHyphen/>
        <w:t>petition interest, fees or expenses to the extent of the value of the Notes Priority Liens on the Notes/Term Loan Priority Collateral, without regard to the existence of the RBL Liens on the Notes/Term Loan Priority Collateral.</w:t>
      </w:r>
    </w:p>
    <w:p w:rsidR="00A426DF" w:rsidRPr="00A426DF" w:rsidRDefault="00A426DF" w:rsidP="00A426DF">
      <w:pPr>
        <w:widowControl/>
        <w:tabs>
          <w:tab w:val="left" w:pos="-720"/>
          <w:tab w:val="left" w:pos="0"/>
          <w:tab w:val="left" w:pos="1080"/>
        </w:tabs>
        <w:suppressAutoHyphens/>
        <w:spacing w:after="240"/>
        <w:ind w:left="1080" w:hanging="360"/>
      </w:pPr>
      <w:r>
        <w:br w:type="page"/>
      </w:r>
      <w:r>
        <w:lastRenderedPageBreak/>
        <w:t>•</w:t>
      </w:r>
      <w:r>
        <w:tab/>
      </w:r>
      <w:r w:rsidR="00095E1A" w:rsidRPr="00A426DF">
        <w:t>(x) until the Discharge of First</w:t>
      </w:r>
      <w:r w:rsidR="00095E1A" w:rsidRPr="00A426DF">
        <w:noBreakHyphen/>
        <w:t>Priority Lien Obligations has occurred, the Second Lien Agent, on behalf of itself and the holders of Second</w:t>
      </w:r>
      <w:r w:rsidR="00095E1A" w:rsidRPr="00A426DF">
        <w:noBreakHyphen/>
        <w:t>Priority Lien Obligations, will not assert or enforce any claim under Section 506(c) of the United States Bankruptcy Code senior to or on a parity with the RBL Liens on RBL Priority Collateral for costs or expenses of preserving or disposing of any Collateral; and (y) until the Discharge of Second</w:t>
      </w:r>
      <w:r w:rsidR="00095E1A" w:rsidRPr="00A426DF">
        <w:noBreakHyphen/>
        <w:t>Priority Lien Obligations has occurred, the RBL Agent, on behalf of itself and the holders of First</w:t>
      </w:r>
      <w:r w:rsidR="00095E1A" w:rsidRPr="00A426DF">
        <w:noBreakHyphen/>
        <w:t>Priority Lien Obligations, will not assert or enforce any claim under Section 506(c) of the United States Bankruptcy Code senior to or on a parity with the Notes Priority Liens on Notes/Term Loan Priority Collateral for costs or expenses of preserving or disposing of any Collateral.</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Pari Passu Intercreditor Agreement</w:t>
      </w:r>
    </w:p>
    <w:p w:rsidR="00A426DF" w:rsidRPr="00A426DF" w:rsidRDefault="00095E1A" w:rsidP="00A426DF">
      <w:pPr>
        <w:widowControl/>
        <w:tabs>
          <w:tab w:val="left" w:pos="-720"/>
        </w:tabs>
        <w:suppressAutoHyphens/>
        <w:spacing w:after="240"/>
        <w:ind w:firstLine="720"/>
      </w:pPr>
      <w:r w:rsidRPr="00A426DF">
        <w:t xml:space="preserve">The Trustee and the Second Lien Collateral Agent entered into a Pari Passu Intercreditor Agreement (as the same may be amended from time to time, the </w:t>
      </w:r>
      <w:r w:rsidR="00A426DF">
        <w:t>“</w:t>
      </w:r>
      <w:r w:rsidRPr="00A426DF">
        <w:rPr>
          <w:i/>
          <w:iCs/>
        </w:rPr>
        <w:t>Pari Passu Intercreditor Agreement</w:t>
      </w:r>
      <w:r w:rsidR="00A426DF">
        <w:t>”</w:t>
      </w:r>
      <w:r w:rsidRPr="00A426DF">
        <w:t>) with the Second Lien Agent with respect to the Notes/Term Loan Priority Collateral, which may be amended from time to time without the consent of the holders of the notes to add other parties holding Second Priority Lien Obligations permitted to be incurred under the Indenture, the Term Loan Facility and the Pari Passu Intercreditor Agreement. The Second Lien Agent shall initially be the administrative agent under the Term Loan Facility.</w:t>
      </w:r>
    </w:p>
    <w:p w:rsidR="00A426DF" w:rsidRPr="00A426DF" w:rsidRDefault="00095E1A" w:rsidP="00A426DF">
      <w:pPr>
        <w:widowControl/>
        <w:tabs>
          <w:tab w:val="left" w:pos="-720"/>
        </w:tabs>
        <w:suppressAutoHyphens/>
        <w:spacing w:after="240"/>
        <w:ind w:firstLine="720"/>
      </w:pPr>
      <w:r w:rsidRPr="00A426DF">
        <w:t xml:space="preserve">Under the Pari Passu Intercreditor Agreement, as described below, the </w:t>
      </w:r>
      <w:r w:rsidR="00A426DF">
        <w:t>“</w:t>
      </w:r>
      <w:r w:rsidRPr="00A426DF">
        <w:t>Applicable Authorized Representative</w:t>
      </w:r>
      <w:r w:rsidR="00A426DF">
        <w:t>”</w:t>
      </w:r>
      <w:r w:rsidRPr="00A426DF">
        <w:t xml:space="preserve"> has the right to direct foreclosures and take other actions with respect to the Common Collateral, and the Authorized Representatives of other Series of Second</w:t>
      </w:r>
      <w:r w:rsidRPr="00A426DF">
        <w:noBreakHyphen/>
        <w:t>Priority Lien Obligations have no right to take actions with respect to the Common Collateral. The Applicable Authorized Representative will initially be the administrative agent under the Term Loan Facility, and the Trustee for the holders of the notes, as Authorized Representative in respect of the notes, will have no rights to take any action under the Pari Passu Intercreditor Agreement.</w:t>
      </w:r>
    </w:p>
    <w:p w:rsidR="00A426DF" w:rsidRPr="00A426DF" w:rsidRDefault="00095E1A" w:rsidP="00A426DF">
      <w:pPr>
        <w:widowControl/>
        <w:tabs>
          <w:tab w:val="left" w:pos="-720"/>
        </w:tabs>
        <w:suppressAutoHyphens/>
        <w:spacing w:after="240"/>
        <w:ind w:firstLine="720"/>
      </w:pPr>
      <w:r w:rsidRPr="00A426DF">
        <w:t>The administrative agent under the Term Loan Facility will remain the Applicable Authorized Representative until the earlier of (1) the Discharge of Second Lien Term Loan Obligations and (2) the Non</w:t>
      </w:r>
      <w:r w:rsidR="00A426DF">
        <w:t>-</w:t>
      </w:r>
      <w:r w:rsidRPr="00A426DF">
        <w:t xml:space="preserve">Controlling Authorized Representative Enforcement Date (such date, the </w:t>
      </w:r>
      <w:r w:rsidR="00A426DF">
        <w:t>“</w:t>
      </w:r>
      <w:r w:rsidRPr="00A426DF">
        <w:rPr>
          <w:i/>
          <w:iCs/>
        </w:rPr>
        <w:t>Applicable Authorized Agent Date</w:t>
      </w:r>
      <w:r w:rsidR="00A426DF">
        <w:t>”</w:t>
      </w:r>
      <w:r w:rsidRPr="00A426DF">
        <w:t>). After the Applicable Authorized Agent Date, the Applicable Authorized Representative will be the Authorized Representative of the Series of Second Priority Lien Obligations that constitutes the largest outstanding principal amount of any then outstanding Series of Second</w:t>
      </w:r>
      <w:r w:rsidRPr="00A426DF">
        <w:noBreakHyphen/>
        <w:t xml:space="preserve">Priority Lien Obligations, other than the Second Lien Term Loan Obligations, with respect to the Common Collateral (the </w:t>
      </w:r>
      <w:r w:rsidR="00A426DF">
        <w:t>“</w:t>
      </w:r>
      <w:r w:rsidRPr="00A426DF">
        <w:rPr>
          <w:i/>
          <w:iCs/>
        </w:rPr>
        <w:t>Major Non</w:t>
      </w:r>
      <w:r w:rsidR="00A426DF">
        <w:rPr>
          <w:i/>
          <w:iCs/>
        </w:rPr>
        <w:t>-</w:t>
      </w:r>
      <w:r w:rsidRPr="00A426DF">
        <w:rPr>
          <w:i/>
          <w:iCs/>
        </w:rPr>
        <w:t>Controlling Authorized Representative</w:t>
      </w:r>
      <w:r w:rsidR="00A426DF">
        <w:t>”</w:t>
      </w:r>
      <w:r w:rsidRPr="00A426DF">
        <w:t>).</w:t>
      </w:r>
    </w:p>
    <w:p w:rsidR="00A426DF" w:rsidRPr="00A426DF" w:rsidRDefault="00095E1A" w:rsidP="00A426DF">
      <w:pPr>
        <w:widowControl/>
        <w:tabs>
          <w:tab w:val="left" w:pos="-720"/>
        </w:tabs>
        <w:suppressAutoHyphens/>
        <w:spacing w:after="240"/>
        <w:ind w:firstLine="720"/>
      </w:pPr>
      <w:r w:rsidRPr="00A426DF">
        <w:t xml:space="preserve">The </w:t>
      </w:r>
      <w:r w:rsidR="00A426DF">
        <w:t>“</w:t>
      </w:r>
      <w:r w:rsidRPr="00A426DF">
        <w:rPr>
          <w:i/>
          <w:iCs/>
        </w:rPr>
        <w:t>Non</w:t>
      </w:r>
      <w:r w:rsidR="00A426DF">
        <w:rPr>
          <w:i/>
          <w:iCs/>
        </w:rPr>
        <w:t>-</w:t>
      </w:r>
      <w:r w:rsidRPr="00A426DF">
        <w:rPr>
          <w:i/>
          <w:iCs/>
        </w:rPr>
        <w:t>Controlling Authorized Representative Enforcement Date</w:t>
      </w:r>
      <w:r w:rsidR="00A426DF">
        <w:t>”</w:t>
      </w:r>
      <w:r w:rsidRPr="00A426DF">
        <w:t xml:space="preserve"> is the date that is 180 days (throughout which 180</w:t>
      </w:r>
      <w:r w:rsidR="00A426DF">
        <w:t>-</w:t>
      </w:r>
      <w:r w:rsidRPr="00A426DF">
        <w:t>day period the applicable Authorized Representative was the Major Non</w:t>
      </w:r>
      <w:r w:rsidR="00A426DF">
        <w:t>-</w:t>
      </w:r>
      <w:r w:rsidRPr="00A426DF">
        <w:t>Controlling Authorized Representative) after the occurrence of both (a) an event of default, as defined in the Indenture or other applicable governing instrument for that Series of Second</w:t>
      </w:r>
      <w:r w:rsidRPr="00A426DF">
        <w:noBreakHyphen/>
        <w:t>Priority Lien Obligations, and (b) the Second Lien Collateral Agent</w:t>
      </w:r>
      <w:r w:rsidR="00A426DF">
        <w:t>’</w:t>
      </w:r>
      <w:r w:rsidRPr="00A426DF">
        <w:t>s and each other Authorized Representative</w:t>
      </w:r>
      <w:r w:rsidR="00A426DF">
        <w:t>’</w:t>
      </w:r>
      <w:r w:rsidRPr="00A426DF">
        <w:t>s receipt of written notice from that Authorized Representative certifying that (i) such Authorized Representative is the Major Non</w:t>
      </w:r>
      <w:r w:rsidR="00A426DF">
        <w:t>-</w:t>
      </w:r>
      <w:r w:rsidRPr="00A426DF">
        <w:t>Controlling Authorized Representative and that an event of default, as defined in the Indenture or other applicable governing instrument for that Series of Second</w:t>
      </w:r>
      <w:r w:rsidRPr="00A426DF">
        <w:noBreakHyphen/>
        <w:t>Priority Lien Obligations, has occurred and is continuing and (ii) the Second</w:t>
      </w:r>
      <w:r w:rsidRPr="00A426DF">
        <w:noBreakHyphen/>
        <w:t>Priority Lien Obligations of that Series are currently due and payable in full (whether as a result of acceleration thereof or otherwise) in accordance with the Indenture or other applicable governing instrument for that Series of Second</w:t>
      </w:r>
      <w:r w:rsidRPr="00A426DF">
        <w:noBreakHyphen/>
        <w:t xml:space="preserve">Priority Lien Obligations; </w:t>
      </w:r>
      <w:r w:rsidRPr="00A426DF">
        <w:rPr>
          <w:i/>
          <w:iCs/>
        </w:rPr>
        <w:t>provided</w:t>
      </w:r>
      <w:r w:rsidRPr="00A426DF">
        <w:t xml:space="preserve"> that the Non</w:t>
      </w:r>
      <w:r w:rsidR="00A426DF">
        <w:t>-</w:t>
      </w:r>
      <w:r w:rsidRPr="00A426DF">
        <w:t>Controlling Authorized Representative Enforcement Date shall be stayed and shall not occur and shall be deemed not to have occurred with respect to any Common Collateral (1) at any time the administrative agent under the Term Loan Facility or the Second Lien Collateral Agent has commenced and is diligently pursuing any enforcement action with respect to such Common Collateral or (2) at any time an Issuer or the Subsidiary Guarantor that has granted a security interest in such Common Collateral is then a debtor under or with respect to (or otherwise subject to) any insolvency or liquidation proceeding.</w:t>
      </w:r>
    </w:p>
    <w:p w:rsidR="00A426DF" w:rsidRPr="00A426DF" w:rsidRDefault="00095E1A" w:rsidP="00A426DF">
      <w:pPr>
        <w:widowControl/>
        <w:tabs>
          <w:tab w:val="left" w:pos="-720"/>
        </w:tabs>
        <w:suppressAutoHyphens/>
        <w:spacing w:after="240"/>
        <w:ind w:firstLine="720"/>
      </w:pPr>
      <w:r w:rsidRPr="00A426DF">
        <w:t>The Applicable Authorized Representative shall have the sole right to instruct the Second Lien Collateral Agent to act or refrain from acting with respect to the Common Collateral, (b) the Second Lien Collateral Agent shall not follow any instructions with respect to such Common Collateral from any representative of any Non</w:t>
      </w:r>
      <w:r w:rsidR="00A426DF">
        <w:t>-</w:t>
      </w:r>
      <w:r w:rsidRPr="00A426DF">
        <w:t>Controlling Secured Party or other Second Lien Secured Party (other than the Applicable Authorized Representative), and (c) no Authorized Representative of any Non</w:t>
      </w:r>
      <w:r w:rsidR="00A426DF">
        <w:t>-</w:t>
      </w:r>
      <w:r w:rsidRPr="00A426DF">
        <w:t>Controlling Secured Party or other Second Lien Secured Party (other than the Applicable Authorized Representative) will instruct the Second Lien Collateral Agent to commence any judicial or non</w:t>
      </w:r>
      <w:r w:rsidR="00A426DF">
        <w:t>-</w:t>
      </w:r>
      <w:r w:rsidRPr="00A426DF">
        <w:t>judicial foreclosure proceedings with respect to, seek to have a trustee, receiver, liquidator or similar official appointed for or over, attempt any action to take possession of, exercise any right, remedy or power with respect to, or otherwise take any action to enforce its interests in or realize upon, or take any other action available to it in respect of, the Common Collateral.</w:t>
      </w:r>
    </w:p>
    <w:p w:rsidR="00A426DF" w:rsidRPr="00A426DF" w:rsidRDefault="00095E1A" w:rsidP="003357A6">
      <w:pPr>
        <w:widowControl/>
        <w:tabs>
          <w:tab w:val="left" w:pos="-720"/>
        </w:tabs>
        <w:suppressAutoHyphens/>
        <w:spacing w:after="160"/>
        <w:ind w:firstLine="720"/>
      </w:pPr>
      <w:r w:rsidRPr="00A426DF">
        <w:lastRenderedPageBreak/>
        <w:t>Notwithstanding the equal priority of the Liens, the Second Lien Collateral Agent, acting on the instructions of the Applicable Authorized Representative, may deal with the Common Collateral as if such Applicable Authorized Representative had a senior Lien on such Collateral. No representative of any Non</w:t>
      </w:r>
      <w:r w:rsidR="00A426DF">
        <w:t>-</w:t>
      </w:r>
      <w:r w:rsidRPr="00A426DF">
        <w:t>Controlling Secured Party may contest, protest or object to any foreclosure proceeding or action brought by the Second Lien Collateral Agent, Applicable Authorized Representative or Controlling Secured Party. The Second Lien Collateral Agent and each other Authorized Representative will agree that it will not accept any Lien on any Collateral for the benefit of the holders of the notes (other than funds deposited for the discharge or defeasance of the notes) other than pursuant to the Second Lien Security Documents. Each of the Second Lien Secured Parties also will agree that it will not contest or support any other person in contesting, in any proceeding (including any insolvency or liquidation proceeding), the perfection, priority, validity or enforceability of a Lien held by or on behalf of any of the Second Lien Secured Parties in all or any part of the Collateral, or the provisions of the Pari Passu Intercreditor Agreement.</w:t>
      </w:r>
    </w:p>
    <w:p w:rsidR="00A426DF" w:rsidRPr="00A426DF" w:rsidRDefault="00095E1A" w:rsidP="003357A6">
      <w:pPr>
        <w:widowControl/>
        <w:tabs>
          <w:tab w:val="left" w:pos="-720"/>
        </w:tabs>
        <w:suppressAutoHyphens/>
        <w:spacing w:after="160"/>
        <w:ind w:firstLine="720"/>
      </w:pPr>
      <w:r w:rsidRPr="00A426DF">
        <w:t>If an event of default under any Second Priority Document has occurred and is continuing and the Second Lien Collateral Agent is taking action to enforce rights in respect of any Common Collateral, or any distribution is made with respect to any Common Collateral in any bankruptcy case of an Issuer or any Subsidiary Guarantor, the proceeds of any sale, collection or other liquidation of any such Collateral by the Second Lien Collateral Agent or any other Second Lien Secured Party (or received pursuant to any other intercreditor agreement), as applicable, and proceeds of any such distribution (subject, in the case of any such distribution, to the paragraph immediately following) to which the Second Priority Lien Obligations are entitled under any other intercreditor agreement shall be applied among the Second Priority Lien Obligations to the payment in full of the Second Priority Lien Obligations on a ratable basis, after payment of all amounts owing to the Second Lien Collateral Agent.</w:t>
      </w:r>
    </w:p>
    <w:p w:rsidR="00A426DF" w:rsidRPr="00A426DF" w:rsidRDefault="00095E1A" w:rsidP="003357A6">
      <w:pPr>
        <w:widowControl/>
        <w:tabs>
          <w:tab w:val="left" w:pos="-720"/>
        </w:tabs>
        <w:suppressAutoHyphens/>
        <w:spacing w:after="160"/>
        <w:ind w:firstLine="720"/>
      </w:pPr>
      <w:r w:rsidRPr="00A426DF">
        <w:t xml:space="preserve">Notwithstanding the foregoing, with respect to any Common Collateral for which a third party (other than a Second Lien Secured Party) has a lien or security interest that is junior in priority to the security interest of any Series of Second Priority Lien Obligations but senior (as determined by appropriate legal proceedings in the case of any dispute) to the security interest of any other Series of Second Priority Lien Obligations (such third party, an </w:t>
      </w:r>
      <w:r w:rsidR="00A426DF">
        <w:t>“</w:t>
      </w:r>
      <w:r w:rsidRPr="00A426DF">
        <w:rPr>
          <w:i/>
          <w:iCs/>
        </w:rPr>
        <w:t>Intervening Creditor</w:t>
      </w:r>
      <w:r w:rsidR="00A426DF">
        <w:t>”</w:t>
      </w:r>
      <w:r w:rsidRPr="00A426DF">
        <w:t>), the value of any Common Collateral or proceeds which are allocated to such Intervening Creditor shall be deducted on a ratable basis solely from the Common Collateral or proceeds to be distributed in respect of the Series of Second Priority Lien Obligations with respect to which such Impairment exists.</w:t>
      </w:r>
    </w:p>
    <w:p w:rsidR="00A426DF" w:rsidRPr="00A426DF" w:rsidRDefault="00095E1A" w:rsidP="003357A6">
      <w:pPr>
        <w:widowControl/>
        <w:tabs>
          <w:tab w:val="left" w:pos="-720"/>
        </w:tabs>
        <w:suppressAutoHyphens/>
        <w:spacing w:after="160"/>
        <w:ind w:firstLine="720"/>
      </w:pPr>
      <w:r w:rsidRPr="00A426DF">
        <w:t>None of the Second Lien Secured Parties may institute any suit or assert in any suit, bankruptcy, insolvency or other proceeding any claim against the Second Lien Collateral Agent or any other Second Lien Secured Party seeking damages from or other relief by way of specific performance, instructions or otherwise with respect to any Common Collateral. In addition, none of the Second Lien Secured Parties may seek to have any Common Collateral or any part thereof marshaled upon any foreclosure or other disposition of such Collateral. If any Second Lien Secured Party obtains possession of any Common Collateral or realizes any proceeds or payment in respect thereof, at any time prior to the discharge of each of the Second Priority Lien Obligations, then it must hold such Common Collateral, proceeds or payment in trust for the other Second Lien Secured Parties and promptly transfer such Common Collateral, proceeds or payment to the Second Lien Collateral Agent to be distributed in accordance with the Pari Passu Intercreditor Agreement.</w:t>
      </w:r>
    </w:p>
    <w:p w:rsidR="00A426DF" w:rsidRPr="00A426DF" w:rsidRDefault="00095E1A" w:rsidP="003357A6">
      <w:pPr>
        <w:widowControl/>
        <w:tabs>
          <w:tab w:val="left" w:pos="-720"/>
        </w:tabs>
        <w:suppressAutoHyphens/>
        <w:spacing w:after="160"/>
        <w:ind w:firstLine="720"/>
      </w:pPr>
      <w:r w:rsidRPr="00A426DF">
        <w:t>If an Issuer or any Subsidiary Guarantor becomes subject to any bankruptcy case, the Pari Passu Intercreditor Agreement will provide that (1) if an Issuer or any Subsidiary Guarantor shall, as debtor(s)</w:t>
      </w:r>
      <w:r w:rsidR="00A426DF">
        <w:t>-</w:t>
      </w:r>
      <w:r w:rsidRPr="00A426DF">
        <w:t>in</w:t>
      </w:r>
      <w:r w:rsidR="00A426DF">
        <w:t>-</w:t>
      </w:r>
      <w:r w:rsidRPr="00A426DF">
        <w:t xml:space="preserve">possession, move for approval of financing (the </w:t>
      </w:r>
      <w:r w:rsidR="00A426DF">
        <w:t>“</w:t>
      </w:r>
      <w:r w:rsidRPr="00A426DF">
        <w:rPr>
          <w:i/>
          <w:iCs/>
        </w:rPr>
        <w:t>DIP Financing</w:t>
      </w:r>
      <w:r w:rsidR="00A426DF">
        <w:t>”</w:t>
      </w:r>
      <w:r w:rsidRPr="00A426DF">
        <w:t xml:space="preserve">) to be provided by one or more lenders (the </w:t>
      </w:r>
      <w:r w:rsidR="00A426DF">
        <w:t>“</w:t>
      </w:r>
      <w:r w:rsidRPr="00A426DF">
        <w:rPr>
          <w:i/>
          <w:iCs/>
        </w:rPr>
        <w:t>DIP Lenders</w:t>
      </w:r>
      <w:r w:rsidR="00A426DF">
        <w:t>”</w:t>
      </w:r>
      <w:r w:rsidRPr="00A426DF">
        <w:t xml:space="preserve">) under Section 364 of the Bankruptcy Code or the use of cash collateral under Section 363 of the Bankruptcy Code, each Second Lien Secured Party will agree not to object to any such financing or to the Liens on the Common Collateral securing the same (the </w:t>
      </w:r>
      <w:r w:rsidR="00A426DF">
        <w:t>“</w:t>
      </w:r>
      <w:r w:rsidRPr="00A426DF">
        <w:rPr>
          <w:i/>
          <w:iCs/>
        </w:rPr>
        <w:t>DIP Financing Liens</w:t>
      </w:r>
      <w:r w:rsidR="00A426DF">
        <w:t>”</w:t>
      </w:r>
      <w:r w:rsidRPr="00A426DF">
        <w:t>) or to any use of cash collateral that constitutes Common Collateral, unless any Controlling Secured Party, or an Authorized Representative of any Controlling Secured Party, shall then oppose or object to such DIP Financing or such DIP Financing Liens or use of cash collateral (and (i) to the extent that such DIP Financing Liens are senior to the Liens on any such Common Collateral for the benefit of the Controlling Secured Parties, each Non</w:t>
      </w:r>
      <w:r w:rsidR="00A426DF">
        <w:t>-</w:t>
      </w:r>
      <w:r w:rsidRPr="00A426DF">
        <w:t>Controlling Secured Party will subordinate its Liens with respect to such Common Collateral on the same terms as the Liens of the Controlling Secured Parties (other than any Liens of any Second Lien Secured Parties constituting DIP Financing Liens) are subordinated thereto, and (ii) to the extent that such DIP Financing Liens rank pari passu with the Liens on any such Common Collateral granted to secure the Second</w:t>
      </w:r>
      <w:r w:rsidRPr="00A426DF">
        <w:noBreakHyphen/>
        <w:t>Priority Lien Obligations of the Controlling Secured Parties, each Non</w:t>
      </w:r>
      <w:r w:rsidR="00A426DF">
        <w:t>-</w:t>
      </w:r>
      <w:r w:rsidRPr="00A426DF">
        <w:t>Controlling Secured Party will confirm the priorities with respect to such Common Collateral as set forth in the Pari Passu Intercreditor Agreement), in each case so long as: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Second Lien Secured Parties of each Series retain the benefit of their Liens on all such Common Collateral pledged to the DIP Lenders, including proceeds thereof arising after the commencement of such proceeding, with the same priority vis</w:t>
      </w:r>
      <w:r w:rsidR="00A426DF">
        <w:t>-</w:t>
      </w:r>
      <w:r w:rsidRPr="00A426DF">
        <w:t>a</w:t>
      </w:r>
      <w:r w:rsidR="00A426DF">
        <w:t>-</w:t>
      </w:r>
      <w:r w:rsidRPr="00A426DF">
        <w:t>vis all the other Second Lien Secured Parties (other than any Liens of the Second Lien Secured Parties constituting DIP Financing Liens) as existed prior to the commencement of the bankruptcy case,</w:t>
      </w:r>
    </w:p>
    <w:p w:rsidR="00A426DF" w:rsidRPr="00A426DF" w:rsidRDefault="00095E1A" w:rsidP="003357A6">
      <w:pPr>
        <w:widowControl/>
        <w:tabs>
          <w:tab w:val="left" w:pos="-720"/>
          <w:tab w:val="left" w:pos="0"/>
        </w:tabs>
        <w:suppressAutoHyphens/>
        <w:spacing w:after="140"/>
        <w:ind w:left="1440" w:hanging="720"/>
      </w:pPr>
      <w:r w:rsidRPr="00A426DF">
        <w:lastRenderedPageBreak/>
        <w:t>(B)</w:t>
      </w:r>
      <w:r w:rsidRPr="00A426DF">
        <w:tab/>
        <w:t>the Second Lien Secured Parties of each Series are granted Liens on any additional collateral pledged to any Second Lien Secured Parties as adequate protection or otherwise in connection with such DIP Financing or use of cash collateral, with the same priority vis</w:t>
      </w:r>
      <w:r w:rsidR="00A426DF">
        <w:t>-</w:t>
      </w:r>
      <w:r w:rsidRPr="00A426DF">
        <w:t>a</w:t>
      </w:r>
      <w:r w:rsidR="00A426DF">
        <w:t>-</w:t>
      </w:r>
      <w:r w:rsidRPr="00A426DF">
        <w:t>vis the Second Lien Secured Parties as set forth in the Pari Passu Intercreditor Agreement,</w:t>
      </w:r>
    </w:p>
    <w:p w:rsidR="00A426DF" w:rsidRPr="00A426DF" w:rsidRDefault="00095E1A" w:rsidP="003357A6">
      <w:pPr>
        <w:widowControl/>
        <w:tabs>
          <w:tab w:val="left" w:pos="-720"/>
          <w:tab w:val="left" w:pos="0"/>
        </w:tabs>
        <w:suppressAutoHyphens/>
        <w:spacing w:after="140"/>
        <w:ind w:left="1440" w:hanging="720"/>
      </w:pPr>
      <w:r w:rsidRPr="00A426DF">
        <w:t>(C)</w:t>
      </w:r>
      <w:r w:rsidRPr="00A426DF">
        <w:tab/>
        <w:t>if any amount of such DIP Financing or cash collateral is applied to repay any of the Second Priority Lien Obligations, such amount is applied pursuant to the Pari Passu Intercreditor Agreement, and</w:t>
      </w:r>
    </w:p>
    <w:p w:rsidR="00A426DF" w:rsidRPr="00A426DF" w:rsidRDefault="00095E1A" w:rsidP="003357A6">
      <w:pPr>
        <w:widowControl/>
        <w:tabs>
          <w:tab w:val="left" w:pos="-720"/>
          <w:tab w:val="left" w:pos="0"/>
        </w:tabs>
        <w:suppressAutoHyphens/>
        <w:spacing w:after="140"/>
        <w:ind w:left="1440" w:hanging="720"/>
      </w:pPr>
      <w:r w:rsidRPr="00A426DF">
        <w:t>(D)</w:t>
      </w:r>
      <w:r w:rsidRPr="00A426DF">
        <w:tab/>
        <w:t xml:space="preserve">if any Second Lien Secured Parties are granted adequate protection, including in the form of periodic payments, in connection with such DIP Financing or use of cash collateral, the proceeds of such adequate protection is applied pursuant to the Pari Passu Intercreditor Agreement; </w:t>
      </w:r>
      <w:r w:rsidRPr="00A426DF">
        <w:rPr>
          <w:i/>
          <w:iCs/>
        </w:rPr>
        <w:t>provided</w:t>
      </w:r>
      <w:r w:rsidRPr="00A426DF">
        <w:t xml:space="preserve"> that the Second Lien Secured Parties of each Series shall have a right to object to the grant of a Lien to secure the DIP Financing over any Collateral subject to Liens in favor of the Second Lien Secured Parties of such Series or its representative that shall not constitute Common Collateral; and</w:t>
      </w:r>
    </w:p>
    <w:p w:rsidR="00A426DF" w:rsidRPr="00A426DF" w:rsidRDefault="00095E1A" w:rsidP="003357A6">
      <w:pPr>
        <w:widowControl/>
        <w:tabs>
          <w:tab w:val="left" w:pos="-720"/>
        </w:tabs>
        <w:suppressAutoHyphens/>
        <w:spacing w:after="140"/>
        <w:ind w:firstLine="720"/>
      </w:pPr>
      <w:r w:rsidRPr="00A426DF">
        <w:rPr>
          <w:i/>
          <w:iCs/>
        </w:rPr>
        <w:t>provided</w:t>
      </w:r>
      <w:r w:rsidRPr="00A426DF">
        <w:t>, further, that the Second Lien Secured Parties receiving adequate protection shall not object to any other Second Lien Secured Party receiving adequate protection comparable to any adequate protection granted to such Second Lien Secured Parties in connection with a DIP Financing or use of cash collateral.</w:t>
      </w:r>
    </w:p>
    <w:p w:rsidR="00A426DF" w:rsidRPr="00A426DF" w:rsidRDefault="00095E1A" w:rsidP="003357A6">
      <w:pPr>
        <w:widowControl/>
        <w:tabs>
          <w:tab w:val="left" w:pos="-720"/>
        </w:tabs>
        <w:suppressAutoHyphens/>
        <w:spacing w:after="140"/>
        <w:ind w:firstLine="720"/>
      </w:pPr>
      <w:r w:rsidRPr="00A426DF">
        <w:t>The Second Lien Secured Parties acknowledge that the Second</w:t>
      </w:r>
      <w:r w:rsidRPr="00A426DF">
        <w:noBreakHyphen/>
        <w:t>Priority Lien Obligations of any Series may, subject to the limitations set forth in the other Second</w:t>
      </w:r>
      <w:r w:rsidRPr="00A426DF">
        <w:noBreakHyphen/>
        <w:t>Priority Documents, be increased, extended, renewed, replaced, restated, supplemented, restructured, repaid, refunded, refinanced or otherwise amended or modified from time to time, all without affecting the priorities set forth in the Pari Passu Intercreditor Agreement defining the relative rights of the Second Lien Secured Parties of any Series.</w:t>
      </w:r>
    </w:p>
    <w:p w:rsidR="00095E1A" w:rsidRPr="00A426DF" w:rsidRDefault="00095E1A" w:rsidP="003357A6">
      <w:pPr>
        <w:keepNext/>
        <w:keepLines/>
        <w:widowControl/>
        <w:tabs>
          <w:tab w:val="left" w:pos="-720"/>
          <w:tab w:val="left" w:pos="0"/>
          <w:tab w:val="left" w:pos="720"/>
          <w:tab w:val="left" w:pos="1440"/>
        </w:tabs>
        <w:suppressAutoHyphens/>
        <w:spacing w:after="140"/>
        <w:rPr>
          <w:b/>
          <w:bCs/>
          <w:i/>
          <w:iCs/>
        </w:rPr>
      </w:pPr>
      <w:r w:rsidRPr="00A426DF">
        <w:rPr>
          <w:b/>
          <w:bCs/>
          <w:i/>
          <w:iCs/>
        </w:rPr>
        <w:t>Release of Collateral</w:t>
      </w:r>
    </w:p>
    <w:p w:rsidR="00A426DF" w:rsidRPr="00A426DF" w:rsidRDefault="00095E1A" w:rsidP="003357A6">
      <w:pPr>
        <w:widowControl/>
        <w:tabs>
          <w:tab w:val="left" w:pos="-720"/>
        </w:tabs>
        <w:suppressAutoHyphens/>
        <w:spacing w:after="140"/>
        <w:ind w:firstLine="720"/>
      </w:pPr>
      <w:r w:rsidRPr="00A426DF">
        <w:t>The Issuers and the Subsidiary Guarantors are entitled to the releases of property and other assets included in the Collateral from the Liens securing the notes under any one or more of the following circumstances:</w:t>
      </w:r>
    </w:p>
    <w:p w:rsidR="00A426DF" w:rsidRPr="00A426DF" w:rsidRDefault="00095E1A" w:rsidP="003357A6">
      <w:pPr>
        <w:widowControl/>
        <w:tabs>
          <w:tab w:val="left" w:pos="-720"/>
          <w:tab w:val="left" w:pos="0"/>
        </w:tabs>
        <w:suppressAutoHyphens/>
        <w:spacing w:after="140"/>
        <w:ind w:left="1440" w:hanging="720"/>
      </w:pPr>
      <w:r w:rsidRPr="00A426DF">
        <w:t>(1)</w:t>
      </w:r>
      <w:r w:rsidRPr="00A426DF">
        <w:tab/>
        <w:t>with respect to RBL Priority Collateral, upon the Discharge of First</w:t>
      </w:r>
      <w:r w:rsidRPr="00A426DF">
        <w:noBreakHyphen/>
        <w:t>Priority Lien Obligations and concurrent release of all other Liens on such property or assets securing First</w:t>
      </w:r>
      <w:r w:rsidRPr="00A426DF">
        <w:noBreakHyphen/>
        <w:t xml:space="preserve">Priority Lien Obligations (including all commitments and letters of credit thereunder); </w:t>
      </w:r>
      <w:r w:rsidRPr="00A426DF">
        <w:rPr>
          <w:i/>
          <w:iCs/>
        </w:rPr>
        <w:t>provided, however</w:t>
      </w:r>
      <w:r w:rsidRPr="00A426DF">
        <w:t>, that if an Issuer or any Subsidiary Guarantor subsequently incurs First</w:t>
      </w:r>
      <w:r w:rsidRPr="00A426DF">
        <w:noBreakHyphen/>
        <w:t>Priority Lien Obligations that are secured by Liens on property or assets of an Issuer or any Subsidiary Guarantor of the type constituting the RBL Priority Collateral and the related Liens are incurred in reliance on clause (6)(B) of the definition of Permitted Liens, then Holdings and the Subsidiary Guarantors will be required to reinstitute the security arrangements with respect to the RBL Priority Collateral in favor of the notes, which, in the case of any such subsequent First</w:t>
      </w:r>
      <w:r w:rsidRPr="00A426DF">
        <w:noBreakHyphen/>
        <w:t>Priority Lien Obligations, will be second priority Liens on the RBL Priority Collateral securing such First</w:t>
      </w:r>
      <w:r w:rsidRPr="00A426DF">
        <w:noBreakHyphen/>
        <w:t>Priority Lien Obligations to the same extent provided by the Security Documents and on the terms and conditions of the security documents relating to such First</w:t>
      </w:r>
      <w:r w:rsidRPr="00A426DF">
        <w:noBreakHyphen/>
        <w:t>Priority Lien Obligations, with the second priority Lien held either by the administrative agent, collateral agent or other representative for such First</w:t>
      </w:r>
      <w:r w:rsidRPr="00A426DF">
        <w:noBreakHyphen/>
        <w:t>Priority Lien Obligations or by a collateral agent or other representative designated by Holdings to hold the second priority Liens for the benefit of the holders of the notes and subject to an intercreditor agreement that provides the administrative agent or collateral agent substantially the same rights and powers as afforded under the Senior Lien Intercreditor Agreement;</w:t>
      </w:r>
    </w:p>
    <w:p w:rsidR="00A426DF" w:rsidRPr="00A426DF" w:rsidRDefault="00095E1A" w:rsidP="003357A6">
      <w:pPr>
        <w:widowControl/>
        <w:tabs>
          <w:tab w:val="left" w:pos="-720"/>
          <w:tab w:val="left" w:pos="0"/>
        </w:tabs>
        <w:suppressAutoHyphens/>
        <w:spacing w:after="140"/>
        <w:ind w:left="1440" w:hanging="720"/>
      </w:pPr>
      <w:r w:rsidRPr="00A426DF">
        <w:t>(2)</w:t>
      </w:r>
      <w:r w:rsidRPr="00A426DF">
        <w:tab/>
        <w:t xml:space="preserve">to enable us to consummate the disposition of such property or assets to a Person that is not an Issuer or a Subsidiary Guarantor to the extent not prohibited under the covenant described under </w:t>
      </w:r>
      <w:r w:rsidR="00A426DF">
        <w:t>“—</w:t>
      </w:r>
      <w:r w:rsidRPr="00A426DF">
        <w:t>Certain Covenants</w:t>
      </w:r>
      <w:r w:rsidR="00A426DF">
        <w:t>—</w:t>
      </w:r>
      <w:r w:rsidRPr="00A426DF">
        <w:t>Asset Sales</w:t>
      </w:r>
      <w:r w:rsidR="00A426DF">
        <w:t>”</w:t>
      </w:r>
      <w:r w:rsidRPr="00A426DF">
        <w:t>;</w:t>
      </w:r>
    </w:p>
    <w:p w:rsidR="00A426DF" w:rsidRPr="00A426DF" w:rsidRDefault="00095E1A" w:rsidP="003357A6">
      <w:pPr>
        <w:widowControl/>
        <w:tabs>
          <w:tab w:val="left" w:pos="-720"/>
          <w:tab w:val="left" w:pos="0"/>
        </w:tabs>
        <w:suppressAutoHyphens/>
        <w:spacing w:after="140"/>
        <w:ind w:left="1440" w:hanging="720"/>
      </w:pPr>
      <w:r w:rsidRPr="00A426DF">
        <w:t>(3)</w:t>
      </w:r>
      <w:r w:rsidRPr="00A426DF">
        <w:tab/>
        <w:t xml:space="preserve">in respect of the property and assets of a Subsidiary Guarantor, upon the designation of such Subsidiary Guarantor to be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3357A6">
      <w:pPr>
        <w:widowControl/>
        <w:tabs>
          <w:tab w:val="left" w:pos="-720"/>
          <w:tab w:val="left" w:pos="0"/>
        </w:tabs>
        <w:suppressAutoHyphens/>
        <w:spacing w:after="140"/>
        <w:ind w:left="1440" w:hanging="720"/>
      </w:pPr>
      <w:r w:rsidRPr="00A426DF">
        <w:t>(4)</w:t>
      </w:r>
      <w:r w:rsidRPr="00A426DF">
        <w:tab/>
        <w:t>in respect of the property and assets of a Subsidiary Guarantor, upon the release or discharge of the guarantee by such Subsidiary Guarantor of the Obligations under the Credit Agreement or any other Indebtedness which resulted in the obligation to become a Subsidiary Guarantor;</w:t>
      </w:r>
    </w:p>
    <w:p w:rsidR="00A426DF" w:rsidRPr="00A426DF" w:rsidRDefault="00095E1A" w:rsidP="003357A6">
      <w:pPr>
        <w:widowControl/>
        <w:tabs>
          <w:tab w:val="left" w:pos="-720"/>
          <w:tab w:val="left" w:pos="0"/>
        </w:tabs>
        <w:suppressAutoHyphens/>
        <w:spacing w:after="140"/>
        <w:ind w:left="1440" w:hanging="720"/>
      </w:pPr>
      <w:r w:rsidRPr="00A426DF">
        <w:t>(5)</w:t>
      </w:r>
      <w:r w:rsidRPr="00A426DF">
        <w:tab/>
        <w:t>in respect of any assets or property constituting RBL Priority Collateral, upon the release of the security interests in such assets or property securing any First</w:t>
      </w:r>
      <w:r w:rsidRPr="00A426DF">
        <w:noBreakHyphen/>
        <w:t>Priority Lien Obligations, other than in connection with a Discharge of First</w:t>
      </w:r>
      <w:r w:rsidRPr="00A426DF">
        <w:noBreakHyphen/>
        <w:t>Priority Lien Obligations; and</w:t>
      </w:r>
    </w:p>
    <w:p w:rsidR="00A426DF" w:rsidRPr="00A426DF" w:rsidRDefault="00095E1A" w:rsidP="003357A6">
      <w:pPr>
        <w:widowControl/>
        <w:tabs>
          <w:tab w:val="left" w:pos="-720"/>
          <w:tab w:val="left" w:pos="0"/>
        </w:tabs>
        <w:suppressAutoHyphens/>
        <w:spacing w:after="140"/>
        <w:ind w:left="1440" w:hanging="720"/>
      </w:pPr>
      <w:r w:rsidRPr="00A426DF">
        <w:t>(6)</w:t>
      </w:r>
      <w:r w:rsidRPr="00A426DF">
        <w:tab/>
        <w:t xml:space="preserve">as described under </w:t>
      </w:r>
      <w:r w:rsidR="00A426DF">
        <w:t>“—</w:t>
      </w:r>
      <w:r w:rsidRPr="00A426DF">
        <w:t>Amendments and Waivers</w:t>
      </w:r>
      <w:r w:rsidR="00A426DF">
        <w:t>”</w:t>
      </w:r>
      <w:r w:rsidRPr="00A426DF">
        <w:t xml:space="preserve"> below.</w:t>
      </w:r>
    </w:p>
    <w:p w:rsidR="00A426DF" w:rsidRPr="00A426DF" w:rsidRDefault="00095E1A" w:rsidP="003357A6">
      <w:pPr>
        <w:widowControl/>
        <w:tabs>
          <w:tab w:val="left" w:pos="-720"/>
        </w:tabs>
        <w:suppressAutoHyphens/>
        <w:spacing w:after="140"/>
        <w:ind w:firstLine="720"/>
      </w:pPr>
      <w:r w:rsidRPr="00A426DF">
        <w:lastRenderedPageBreak/>
        <w:t>If an Event of Default under the Indenture exists on the date of Discharge of First</w:t>
      </w:r>
      <w:r w:rsidRPr="00A426DF">
        <w:noBreakHyphen/>
        <w:t>Priority Lien Obligations, the second priority Liens on the RBL Priority Collateral securing the notes will not be released, except to the extent the RBL Priority Collateral or any portion thereof was disposed of in order to repay the First</w:t>
      </w:r>
      <w:r w:rsidRPr="00A426DF">
        <w:noBreakHyphen/>
        <w:t>Priority Lien Obligations secured by the RBL Priority Collateral, and thereafter the Second Lien Agent (or another designated representative appointed pursuant to the terms of the Pari Passu Intercreditor Agreement) will have the right to foreclose or direct the RBL Agent to foreclose upon the RBL Priority Collateral (but in such event, the Liens on the RBL Priority Collateral securing the notes will be released when such Event of Default and all other Events of Default under the Indenture cease to exist).</w:t>
      </w:r>
    </w:p>
    <w:p w:rsidR="00A426DF" w:rsidRPr="00A426DF" w:rsidRDefault="00095E1A" w:rsidP="003357A6">
      <w:pPr>
        <w:widowControl/>
        <w:tabs>
          <w:tab w:val="left" w:pos="-720"/>
        </w:tabs>
        <w:suppressAutoHyphens/>
        <w:spacing w:after="140"/>
        <w:ind w:firstLine="720"/>
      </w:pPr>
      <w:r w:rsidRPr="00A426DF">
        <w:t xml:space="preserve">The security interests in all Collateral securing the notes also will be released upon (i) payment in full of the principal of, together with accrued and unpaid interest (including additional interest, if any) on, the notes and all other Obligations under the Indenture and the Security Documents that are due and payable at or prior to the time such principal, together with accrued and unpaid interest (including additional interest, if any), are paid (including pursuant to a satisfaction and discharge of the Indenture as described below under </w:t>
      </w:r>
      <w:r w:rsidR="00A426DF">
        <w:t>“—</w:t>
      </w:r>
      <w:r w:rsidRPr="00A426DF">
        <w:t>Satisfaction and Discharge</w:t>
      </w:r>
      <w:r w:rsidR="00A426DF">
        <w:t>”</w:t>
      </w:r>
      <w:r w:rsidRPr="00A426DF">
        <w:t xml:space="preserve">) or (ii) a legal defeasance or covenant defeasance under the Indenture as described below under </w:t>
      </w:r>
      <w:r w:rsidR="00A426DF">
        <w:t>“—</w:t>
      </w:r>
      <w:r w:rsidRPr="00A426DF">
        <w:t>Defeasance.</w:t>
      </w:r>
      <w:r w:rsidR="00A426DF">
        <w:t>”</w:t>
      </w:r>
    </w:p>
    <w:p w:rsidR="00095E1A" w:rsidRPr="00A426DF" w:rsidRDefault="00095E1A" w:rsidP="003357A6">
      <w:pPr>
        <w:keepNext/>
        <w:keepLines/>
        <w:widowControl/>
        <w:tabs>
          <w:tab w:val="left" w:pos="-720"/>
          <w:tab w:val="left" w:pos="720"/>
          <w:tab w:val="left" w:pos="1440"/>
        </w:tabs>
        <w:suppressAutoHyphens/>
        <w:spacing w:after="140"/>
        <w:rPr>
          <w:b/>
          <w:bCs/>
        </w:rPr>
      </w:pPr>
      <w:r w:rsidRPr="00A426DF">
        <w:rPr>
          <w:b/>
          <w:bCs/>
        </w:rPr>
        <w:t>Subsidiary Guarantees</w:t>
      </w:r>
    </w:p>
    <w:p w:rsidR="00A426DF" w:rsidRPr="00A426DF" w:rsidRDefault="00095E1A" w:rsidP="003357A6">
      <w:pPr>
        <w:widowControl/>
        <w:tabs>
          <w:tab w:val="left" w:pos="-720"/>
        </w:tabs>
        <w:suppressAutoHyphens/>
        <w:spacing w:after="14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The Subsidiary Guaranteed Obligations of all Subsidiary Guarantors are secured by first</w:t>
      </w:r>
      <w:r w:rsidRPr="00A426DF">
        <w:noBreakHyphen/>
        <w:t>priority security interests (subject to Permitted Liens) in the Notes Priority Collateral owned by such Subsidiary Guarantor and by second</w:t>
      </w:r>
      <w:r w:rsidRPr="00A426DF">
        <w:noBreakHyphen/>
        <w:t>priority security interests (subject to Permitted Liens) in the RBL Priority Collateral owned by such Subsidiary Guarantor.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3357A6">
      <w:pPr>
        <w:widowControl/>
        <w:tabs>
          <w:tab w:val="left" w:pos="-720"/>
        </w:tabs>
        <w:suppressAutoHyphens/>
        <w:spacing w:after="14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3357A6">
      <w:pPr>
        <w:widowControl/>
        <w:tabs>
          <w:tab w:val="left" w:pos="-720"/>
        </w:tabs>
        <w:suppressAutoHyphens/>
        <w:spacing w:after="140"/>
        <w:ind w:firstLine="720"/>
      </w:pPr>
      <w:r w:rsidRPr="00A426DF">
        <w:t>Each Subsidiary Guarantee will be a continuing guarantee and shall:</w:t>
      </w:r>
    </w:p>
    <w:p w:rsidR="00A426DF" w:rsidRPr="00A426DF" w:rsidRDefault="00095E1A" w:rsidP="003357A6">
      <w:pPr>
        <w:widowControl/>
        <w:tabs>
          <w:tab w:val="left" w:pos="-720"/>
          <w:tab w:val="left" w:pos="0"/>
        </w:tabs>
        <w:suppressAutoHyphens/>
        <w:spacing w:after="140"/>
        <w:ind w:left="1440" w:hanging="720"/>
      </w:pPr>
      <w:r w:rsidRPr="00A426DF">
        <w:t>(1)</w:t>
      </w:r>
      <w:r w:rsidRPr="00A426DF">
        <w:tab/>
        <w:t>remain in full force and effect until payment in full of all the Subsidiary Guaranteed Obligations of such Subsidiary Guarantor;</w:t>
      </w:r>
    </w:p>
    <w:p w:rsidR="00A426DF" w:rsidRPr="00A426DF" w:rsidRDefault="00095E1A" w:rsidP="003357A6">
      <w:pPr>
        <w:widowControl/>
        <w:tabs>
          <w:tab w:val="left" w:pos="-720"/>
          <w:tab w:val="left" w:pos="0"/>
        </w:tabs>
        <w:suppressAutoHyphens/>
        <w:spacing w:after="140"/>
        <w:ind w:left="1440" w:hanging="720"/>
      </w:pPr>
      <w:r w:rsidRPr="00A426DF">
        <w:t>(2)</w:t>
      </w:r>
      <w:r w:rsidRPr="00A426DF">
        <w:tab/>
        <w:t>subject to the next two succeeding paragraphs, be binding upon each such Subsidiary Guarantor and its successors; and</w:t>
      </w:r>
    </w:p>
    <w:p w:rsidR="00A426DF" w:rsidRPr="00A426DF" w:rsidRDefault="00095E1A" w:rsidP="003357A6">
      <w:pPr>
        <w:widowControl/>
        <w:tabs>
          <w:tab w:val="left" w:pos="-720"/>
          <w:tab w:val="left" w:pos="0"/>
        </w:tabs>
        <w:suppressAutoHyphens/>
        <w:spacing w:after="140"/>
        <w:ind w:left="1440" w:hanging="720"/>
      </w:pPr>
      <w:r w:rsidRPr="00A426DF">
        <w:t>(3)</w:t>
      </w:r>
      <w:r w:rsidRPr="00A426DF">
        <w:tab/>
        <w:t>inure to the benefit of and be enforceable by the Trustee, the holders and their successors, transferees and assigns.</w:t>
      </w:r>
    </w:p>
    <w:p w:rsidR="00A426DF" w:rsidRPr="00A426DF" w:rsidRDefault="00095E1A" w:rsidP="003357A6">
      <w:pPr>
        <w:widowControl/>
        <w:tabs>
          <w:tab w:val="left" w:pos="-720"/>
        </w:tabs>
        <w:suppressAutoHyphens/>
        <w:spacing w:after="140"/>
        <w:ind w:firstLine="720"/>
      </w:pPr>
      <w:r w:rsidRPr="00A426DF">
        <w:t>Each Subsidiary</w:t>
      </w:r>
      <w:r w:rsidR="00A426DF">
        <w:t>’</w:t>
      </w:r>
      <w:r w:rsidRPr="00A426DF">
        <w:t>s Subsidiary Guarantee will be automatically released upon:</w:t>
      </w:r>
    </w:p>
    <w:p w:rsidR="00A426DF" w:rsidRPr="00A426DF" w:rsidRDefault="00095E1A" w:rsidP="003357A6">
      <w:pPr>
        <w:widowControl/>
        <w:tabs>
          <w:tab w:val="left" w:pos="-720"/>
          <w:tab w:val="left" w:pos="0"/>
        </w:tabs>
        <w:suppressAutoHyphens/>
        <w:spacing w:after="12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the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such Restricted Subsidiary ceasing to be a Subsidiary as a result of any foreclosure of any pledge or security interest in favor of First</w:t>
      </w:r>
      <w:r w:rsidRPr="00A426DF">
        <w:noBreakHyphen/>
        <w:t xml:space="preserve">Priority Lien Obligations, subject to, in each case, the application of the proceeds of such foreclosure in the manner described under </w:t>
      </w:r>
      <w:r w:rsidR="00A426DF">
        <w:t>“—</w:t>
      </w:r>
      <w:r w:rsidRPr="00A426DF">
        <w:t>Security</w:t>
      </w:r>
      <w:r w:rsidR="00A426DF">
        <w:t>—</w:t>
      </w:r>
      <w:r w:rsidRPr="00A426DF">
        <w:t>Release of Collateral</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occurrence of a Covenant Suspension Event.</w:t>
      </w:r>
    </w:p>
    <w:p w:rsidR="00A426DF" w:rsidRPr="00A426DF" w:rsidRDefault="00095E1A" w:rsidP="00A426DF">
      <w:pPr>
        <w:widowControl/>
        <w:tabs>
          <w:tab w:val="left" w:pos="-720"/>
        </w:tabs>
        <w:suppressAutoHyphens/>
        <w:spacing w:after="240"/>
        <w:ind w:firstLine="720"/>
      </w:pPr>
      <w:r w:rsidRPr="00A426DF">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Change of Control</w:t>
      </w:r>
    </w:p>
    <w:p w:rsidR="00A426DF" w:rsidRPr="00A426DF" w:rsidRDefault="00095E1A" w:rsidP="00A426DF">
      <w:pPr>
        <w:widowControl/>
        <w:tabs>
          <w:tab w:val="left" w:pos="-720"/>
        </w:tabs>
        <w:suppressAutoHyphens/>
        <w:spacing w:after="24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A426DF">
      <w:pPr>
        <w:widowControl/>
        <w:tabs>
          <w:tab w:val="left" w:pos="-720"/>
        </w:tabs>
        <w:suppressAutoHyphens/>
        <w:spacing w:after="24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obtain the requisite consent under the agreements governing the Bank Indebtedness to permit the repurchase of the notes as provided for in the immediately following paragraph.</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circumstances and relevant facts and financial information regarding such Change of Control;</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instructions determined by the Issuers, consistent with this covenant, that a holder must follow in order to have its notes purchased.</w:t>
      </w:r>
    </w:p>
    <w:p w:rsidR="00A426DF" w:rsidRPr="00A426DF" w:rsidRDefault="00095E1A" w:rsidP="00A426DF">
      <w:pPr>
        <w:widowControl/>
        <w:tabs>
          <w:tab w:val="left" w:pos="-720"/>
        </w:tabs>
        <w:suppressAutoHyphens/>
        <w:spacing w:after="240"/>
        <w:ind w:firstLine="720"/>
      </w:pPr>
      <w:r w:rsidRPr="00A426DF">
        <w:lastRenderedPageBreak/>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A426DF">
      <w:pPr>
        <w:widowControl/>
        <w:tabs>
          <w:tab w:val="left" w:pos="-720"/>
        </w:tabs>
        <w:suppressAutoHyphens/>
        <w:spacing w:after="24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A426DF">
      <w:pPr>
        <w:widowControl/>
        <w:tabs>
          <w:tab w:val="left" w:pos="-720"/>
        </w:tabs>
        <w:suppressAutoHyphens/>
        <w:spacing w:after="24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A426DF">
      <w:pPr>
        <w:widowControl/>
        <w:tabs>
          <w:tab w:val="left" w:pos="-720"/>
        </w:tabs>
        <w:suppressAutoHyphens/>
        <w:spacing w:after="24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A426DF">
      <w:pPr>
        <w:widowControl/>
        <w:tabs>
          <w:tab w:val="left" w:pos="-720"/>
        </w:tabs>
        <w:suppressAutoHyphens/>
        <w:spacing w:after="240"/>
        <w:ind w:firstLine="720"/>
      </w:pPr>
      <w:r w:rsidRPr="00A426DF">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A426DF">
      <w:pPr>
        <w:widowControl/>
        <w:tabs>
          <w:tab w:val="left" w:pos="-720"/>
        </w:tabs>
        <w:suppressAutoHyphens/>
        <w:spacing w:after="240"/>
        <w:ind w:firstLine="720"/>
      </w:pPr>
      <w:r w:rsidRPr="00A426DF">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Secured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lastRenderedPageBreak/>
        <w:t>(4)</w:t>
      </w:r>
      <w:r w:rsidRPr="00A426DF">
        <w:tab/>
      </w:r>
      <w:r w:rsidR="00A426DF">
        <w:t>“—</w:t>
      </w:r>
      <w:r w:rsidRPr="00A426DF">
        <w:t>Asset Sales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(6)</w:t>
      </w:r>
      <w:r w:rsidRPr="00A426DF">
        <w:tab/>
        <w:t xml:space="preserve">clause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A426DF">
      <w:pPr>
        <w:widowControl/>
        <w:tabs>
          <w:tab w:val="left" w:pos="-720"/>
        </w:tabs>
        <w:suppressAutoHyphens/>
        <w:spacing w:after="240"/>
        <w:ind w:firstLine="720"/>
      </w:pPr>
      <w:r w:rsidRPr="00A426DF">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its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095E1A" w:rsidRPr="00A426DF" w:rsidRDefault="00095E1A" w:rsidP="003357A6">
      <w:pPr>
        <w:widowControl/>
        <w:tabs>
          <w:tab w:val="left" w:pos="-720"/>
        </w:tabs>
        <w:suppressAutoHyphens/>
        <w:spacing w:after="20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w:t>
      </w:r>
      <w:r w:rsidRPr="00A426DF">
        <w:lastRenderedPageBreak/>
        <w:t>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3357A6">
      <w:pPr>
        <w:widowControl/>
        <w:tabs>
          <w:tab w:val="left" w:pos="-720"/>
        </w:tabs>
        <w:suppressAutoHyphens/>
        <w:spacing w:after="200"/>
        <w:ind w:firstLine="720"/>
      </w:pPr>
      <w:r w:rsidRPr="00A426DF">
        <w:t>The foregoing limitations will not apply to:</w:t>
      </w:r>
    </w:p>
    <w:p w:rsidR="00A426DF" w:rsidRPr="00A426DF" w:rsidRDefault="00095E1A" w:rsidP="003357A6">
      <w:pPr>
        <w:widowControl/>
        <w:tabs>
          <w:tab w:val="left" w:pos="-720"/>
          <w:tab w:val="left" w:pos="0"/>
        </w:tabs>
        <w:suppressAutoHyphens/>
        <w:spacing w:after="20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3357A6">
      <w:pPr>
        <w:widowControl/>
        <w:tabs>
          <w:tab w:val="left" w:pos="-720"/>
          <w:tab w:val="left" w:pos="0"/>
        </w:tabs>
        <w:suppressAutoHyphens/>
        <w:spacing w:after="200"/>
        <w:ind w:left="1440" w:hanging="720"/>
      </w:pPr>
      <w:r w:rsidRPr="00A426DF">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Senior Notes and the Term Loan Facility (including any guarantees thereof), in an aggregate principal amount for this clause (b)(2) outstanding at any time that, together with any Refinancing Indebtedness in respect thereof Incurred pursuant to clause (o) below, does not exceed $2,750 million (plus, in the case of any Refinancing Indebtedness, the Additional Refinancing Amount);</w:t>
      </w:r>
    </w:p>
    <w:p w:rsidR="00A426DF" w:rsidRPr="00A426DF" w:rsidRDefault="00095E1A" w:rsidP="003357A6">
      <w:pPr>
        <w:widowControl/>
        <w:tabs>
          <w:tab w:val="left" w:pos="-720"/>
          <w:tab w:val="left" w:pos="0"/>
        </w:tabs>
        <w:suppressAutoHyphens/>
        <w:spacing w:after="200"/>
        <w:ind w:left="1440" w:hanging="720"/>
      </w:pPr>
      <w:r w:rsidRPr="00A426DF">
        <w:t>(c)</w:t>
      </w:r>
      <w:r w:rsidRPr="00A426DF">
        <w:tab/>
        <w:t>Indebtedness existing on the Issue Date (other than Indebtedness described in clauses (a) and (b));</w:t>
      </w:r>
    </w:p>
    <w:p w:rsidR="00A426DF" w:rsidRPr="00A426DF" w:rsidRDefault="00095E1A" w:rsidP="003357A6">
      <w:pPr>
        <w:widowControl/>
        <w:tabs>
          <w:tab w:val="left" w:pos="-720"/>
          <w:tab w:val="left" w:pos="0"/>
        </w:tabs>
        <w:suppressAutoHyphens/>
        <w:spacing w:after="200"/>
        <w:ind w:left="1440" w:hanging="720"/>
      </w:pPr>
      <w:r w:rsidRPr="00A426DF">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3357A6">
      <w:pPr>
        <w:widowControl/>
        <w:tabs>
          <w:tab w:val="left" w:pos="-720"/>
          <w:tab w:val="left" w:pos="0"/>
        </w:tabs>
        <w:suppressAutoHyphens/>
        <w:spacing w:after="20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3357A6">
      <w:pPr>
        <w:widowControl/>
        <w:tabs>
          <w:tab w:val="left" w:pos="-720"/>
          <w:tab w:val="left" w:pos="0"/>
        </w:tabs>
        <w:suppressAutoHyphens/>
        <w:spacing w:after="20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3357A6">
      <w:pPr>
        <w:widowControl/>
        <w:tabs>
          <w:tab w:val="left" w:pos="-720"/>
          <w:tab w:val="left" w:pos="0"/>
        </w:tabs>
        <w:suppressAutoHyphens/>
        <w:spacing w:after="20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lastRenderedPageBreak/>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t>obligations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the Escrow Release Date plus (ii) the amount of net cash proceeds received by Holdings in excess of $3,200 million prior to or on the Escrow Release Date,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A426DF">
      <w:pPr>
        <w:widowControl/>
        <w:tabs>
          <w:tab w:val="left" w:pos="-720"/>
          <w:tab w:val="left" w:pos="0"/>
        </w:tabs>
        <w:suppressAutoHyphens/>
        <w:spacing w:after="240"/>
        <w:ind w:left="1440" w:hanging="720"/>
      </w:pPr>
      <w:r w:rsidRPr="00A426DF">
        <w:lastRenderedPageBreak/>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A426DF">
      <w:pPr>
        <w:widowControl/>
        <w:tabs>
          <w:tab w:val="left" w:pos="-720"/>
          <w:tab w:val="left" w:pos="0"/>
        </w:tabs>
        <w:suppressAutoHyphens/>
        <w:spacing w:after="240"/>
        <w:ind w:left="1440" w:hanging="720"/>
      </w:pPr>
      <w:r w:rsidRPr="00A426DF">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 constituting First</w:t>
      </w:r>
      <w:r w:rsidRPr="00A426DF">
        <w:noBreakHyphen/>
        <w:t>Priority Lien Obligations);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A426DF">
      <w:pPr>
        <w:widowControl/>
        <w:tabs>
          <w:tab w:val="left" w:pos="-720"/>
          <w:tab w:val="left" w:pos="0"/>
        </w:tabs>
        <w:suppressAutoHyphens/>
        <w:spacing w:after="24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the Fixed Charge Coverage Ratio of Holdings would be greater than immediately prior to such acquisition or merger, consolidation or amalgamation;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8A7EEC">
      <w:pPr>
        <w:widowControl/>
        <w:tabs>
          <w:tab w:val="left" w:pos="-720"/>
          <w:tab w:val="left" w:pos="0"/>
        </w:tabs>
        <w:suppressAutoHyphens/>
        <w:spacing w:after="200"/>
        <w:ind w:left="1440" w:hanging="720"/>
      </w:pPr>
      <w:r w:rsidRPr="00A426DF">
        <w:lastRenderedPageBreak/>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8A7EEC">
      <w:pPr>
        <w:widowControl/>
        <w:tabs>
          <w:tab w:val="left" w:pos="-720"/>
          <w:tab w:val="left" w:pos="0"/>
        </w:tabs>
        <w:suppressAutoHyphens/>
        <w:spacing w:after="20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8A7EEC">
      <w:pPr>
        <w:widowControl/>
        <w:tabs>
          <w:tab w:val="left" w:pos="-720"/>
          <w:tab w:val="left" w:pos="0"/>
        </w:tabs>
        <w:suppressAutoHyphens/>
        <w:spacing w:after="200"/>
        <w:ind w:left="1440" w:hanging="720"/>
      </w:pPr>
      <w:r w:rsidRPr="00A426DF">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8A7EEC">
      <w:pPr>
        <w:widowControl/>
        <w:tabs>
          <w:tab w:val="left" w:pos="-720"/>
          <w:tab w:val="left" w:pos="0"/>
        </w:tabs>
        <w:suppressAutoHyphens/>
        <w:spacing w:after="200"/>
        <w:ind w:left="1440" w:hanging="720"/>
      </w:pPr>
      <w:r w:rsidRPr="00A426DF">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8A7EEC">
      <w:pPr>
        <w:widowControl/>
        <w:tabs>
          <w:tab w:val="left" w:pos="-720"/>
          <w:tab w:val="left" w:pos="0"/>
        </w:tabs>
        <w:suppressAutoHyphens/>
        <w:spacing w:after="20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8A7EEC">
      <w:pPr>
        <w:widowControl/>
        <w:tabs>
          <w:tab w:val="left" w:pos="-720"/>
        </w:tabs>
        <w:suppressAutoHyphens/>
        <w:spacing w:after="200"/>
        <w:ind w:firstLine="720"/>
      </w:pPr>
      <w:r w:rsidRPr="00A426DF">
        <w:t>For purposes of determining compliance with this covenant:</w:t>
      </w:r>
    </w:p>
    <w:p w:rsidR="00A426DF" w:rsidRPr="00A426DF" w:rsidRDefault="00095E1A" w:rsidP="008A7EEC">
      <w:pPr>
        <w:widowControl/>
        <w:tabs>
          <w:tab w:val="left" w:pos="-720"/>
          <w:tab w:val="left" w:pos="0"/>
        </w:tabs>
        <w:suppressAutoHyphens/>
        <w:spacing w:after="20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Senior Notes and the Term Loan Facility (including any guarantees thereof) outstanding on the Escrow Release Date shall at all times be treated as incurred pursuant to clause (b) of the second paragraph of this covenant;</w:t>
      </w:r>
    </w:p>
    <w:p w:rsidR="00A426DF" w:rsidRPr="00A426DF" w:rsidRDefault="00095E1A" w:rsidP="008A7EEC">
      <w:pPr>
        <w:widowControl/>
        <w:tabs>
          <w:tab w:val="left" w:pos="-720"/>
          <w:tab w:val="left" w:pos="0"/>
        </w:tabs>
        <w:suppressAutoHyphens/>
        <w:spacing w:after="20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8A7EEC">
      <w:pPr>
        <w:widowControl/>
        <w:tabs>
          <w:tab w:val="left" w:pos="-720"/>
          <w:tab w:val="left" w:pos="0"/>
        </w:tabs>
        <w:suppressAutoHyphens/>
        <w:spacing w:after="20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8A7EEC">
      <w:pPr>
        <w:widowControl/>
        <w:tabs>
          <w:tab w:val="left" w:pos="-720"/>
          <w:tab w:val="left" w:pos="0"/>
        </w:tabs>
        <w:suppressAutoHyphens/>
        <w:spacing w:after="20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8A7EEC">
      <w:pPr>
        <w:widowControl/>
        <w:tabs>
          <w:tab w:val="left" w:pos="-720"/>
        </w:tabs>
        <w:suppressAutoHyphens/>
        <w:spacing w:after="160"/>
        <w:ind w:firstLine="720"/>
      </w:pPr>
      <w:r w:rsidRPr="00A426DF">
        <w:lastRenderedPageBreak/>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8A7EEC">
      <w:pPr>
        <w:widowControl/>
        <w:tabs>
          <w:tab w:val="left" w:pos="-720"/>
        </w:tabs>
        <w:suppressAutoHyphens/>
        <w:spacing w:after="160"/>
        <w:ind w:firstLine="720"/>
      </w:pPr>
      <w:r w:rsidRPr="00A426DF">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8A7EEC">
      <w:pPr>
        <w:widowControl/>
        <w:tabs>
          <w:tab w:val="left" w:pos="-720"/>
        </w:tabs>
        <w:suppressAutoHyphens/>
        <w:spacing w:after="160"/>
        <w:ind w:firstLine="720"/>
      </w:pPr>
      <w:r w:rsidRPr="00A426DF">
        <w:t>Notwithstanding any other provision of this covenant, the maximum amount of Indebtedness that Holdings and its Restricted Subsidiaries may Incur pursuant to this covenant shall not be deemed to be exceeded, with respect to any outstanding Indebtedness, solely as a result of fluctuations in the exchange rate of currencies.</w:t>
      </w:r>
    </w:p>
    <w:p w:rsidR="00095E1A" w:rsidRPr="00A426DF" w:rsidRDefault="00095E1A" w:rsidP="008A7EEC">
      <w:pPr>
        <w:keepNext/>
        <w:keepLines/>
        <w:widowControl/>
        <w:tabs>
          <w:tab w:val="left" w:pos="-720"/>
          <w:tab w:val="left" w:pos="0"/>
          <w:tab w:val="left" w:pos="720"/>
          <w:tab w:val="left" w:pos="1440"/>
        </w:tabs>
        <w:suppressAutoHyphens/>
        <w:spacing w:after="160"/>
        <w:rPr>
          <w:b/>
          <w:bCs/>
          <w:i/>
          <w:iCs/>
        </w:rPr>
      </w:pPr>
      <w:r w:rsidRPr="00A426DF">
        <w:rPr>
          <w:b/>
          <w:bCs/>
          <w:i/>
          <w:iCs/>
        </w:rPr>
        <w:t>Limitation on Restricted Payments</w:t>
      </w:r>
    </w:p>
    <w:p w:rsidR="00A426DF" w:rsidRPr="00A426DF" w:rsidRDefault="00095E1A" w:rsidP="008A7EEC">
      <w:pPr>
        <w:widowControl/>
        <w:tabs>
          <w:tab w:val="left" w:pos="-720"/>
        </w:tabs>
        <w:suppressAutoHyphens/>
        <w:spacing w:after="160"/>
        <w:ind w:firstLine="720"/>
      </w:pPr>
      <w:r w:rsidRPr="00A426DF">
        <w:t>The indenture provides that Holdings will not, and will not permit any of the Restricted Subsidiaries to, directly or indirectly:</w:t>
      </w:r>
    </w:p>
    <w:p w:rsidR="00A426DF" w:rsidRPr="00A426DF" w:rsidRDefault="00095E1A" w:rsidP="008A7EEC">
      <w:pPr>
        <w:widowControl/>
        <w:tabs>
          <w:tab w:val="left" w:pos="-720"/>
          <w:tab w:val="left" w:pos="0"/>
        </w:tabs>
        <w:suppressAutoHyphens/>
        <w:spacing w:after="16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8A7EEC">
      <w:pPr>
        <w:widowControl/>
        <w:tabs>
          <w:tab w:val="left" w:pos="-720"/>
          <w:tab w:val="left" w:pos="0"/>
        </w:tabs>
        <w:suppressAutoHyphens/>
        <w:spacing w:after="160"/>
        <w:ind w:left="1440" w:hanging="720"/>
      </w:pPr>
      <w:r w:rsidRPr="00A426DF">
        <w:t>(2)</w:t>
      </w:r>
      <w:r w:rsidRPr="00A426DF">
        <w:tab/>
        <w:t>purchase or otherwise acquire or retire for value any Equity Interests of Holdings or any direct or indirect parent of Holdings;</w:t>
      </w:r>
    </w:p>
    <w:p w:rsidR="00A426DF" w:rsidRPr="00A426DF" w:rsidRDefault="00095E1A" w:rsidP="008A7EEC">
      <w:pPr>
        <w:widowControl/>
        <w:tabs>
          <w:tab w:val="left" w:pos="-720"/>
          <w:tab w:val="left" w:pos="0"/>
        </w:tabs>
        <w:suppressAutoHyphens/>
        <w:spacing w:after="16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8A7EEC">
      <w:pPr>
        <w:widowControl/>
        <w:tabs>
          <w:tab w:val="left" w:pos="-720"/>
          <w:tab w:val="left" w:pos="0"/>
        </w:tabs>
        <w:suppressAutoHyphens/>
        <w:spacing w:after="160"/>
        <w:ind w:left="1440" w:hanging="720"/>
      </w:pPr>
      <w:r w:rsidRPr="00A426DF">
        <w:t>(4)</w:t>
      </w:r>
      <w:r w:rsidRPr="00A426DF">
        <w:tab/>
        <w:t>make any Restricted Investment</w:t>
      </w:r>
    </w:p>
    <w:p w:rsidR="00A426DF" w:rsidRPr="00A426DF" w:rsidRDefault="00095E1A" w:rsidP="008A7EEC">
      <w:pPr>
        <w:widowControl/>
        <w:tabs>
          <w:tab w:val="left" w:pos="-720"/>
        </w:tabs>
        <w:suppressAutoHyphens/>
        <w:spacing w:after="160"/>
      </w:pPr>
      <w:r w:rsidRPr="00A426DF">
        <w:t xml:space="preserve">(all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8A7EEC">
      <w:pPr>
        <w:widowControl/>
        <w:tabs>
          <w:tab w:val="left" w:pos="-720"/>
          <w:tab w:val="left" w:pos="0"/>
        </w:tabs>
        <w:suppressAutoHyphens/>
        <w:spacing w:after="160"/>
        <w:ind w:left="1440" w:hanging="720"/>
      </w:pPr>
      <w:r w:rsidRPr="00A426DF">
        <w:t>(a)</w:t>
      </w:r>
      <w:r w:rsidRPr="00A426DF">
        <w:tab/>
        <w:t>no Default shall have occurred and be continuing or would occur as a consequence thereof;</w:t>
      </w:r>
    </w:p>
    <w:p w:rsidR="00A426DF" w:rsidRPr="00A426DF" w:rsidRDefault="00095E1A" w:rsidP="008A7EEC">
      <w:pPr>
        <w:widowControl/>
        <w:tabs>
          <w:tab w:val="left" w:pos="-720"/>
          <w:tab w:val="left" w:pos="0"/>
        </w:tabs>
        <w:suppressAutoHyphens/>
        <w:spacing w:after="16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8A7EEC">
      <w:pPr>
        <w:widowControl/>
        <w:tabs>
          <w:tab w:val="left" w:pos="-720"/>
          <w:tab w:val="left" w:pos="0"/>
        </w:tabs>
        <w:suppressAutoHyphens/>
        <w:spacing w:after="16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8A7EEC">
      <w:pPr>
        <w:widowControl/>
        <w:tabs>
          <w:tab w:val="left" w:pos="-720"/>
        </w:tabs>
        <w:suppressAutoHyphens/>
        <w:spacing w:after="160"/>
        <w:ind w:firstLine="720"/>
      </w:pPr>
      <w:r>
        <w:lastRenderedPageBreak/>
        <w:t>“</w:t>
      </w:r>
      <w:r w:rsidR="00095E1A" w:rsidRPr="00A426DF">
        <w:rPr>
          <w:i/>
          <w:iCs/>
        </w:rPr>
        <w:t>Cumulative Credit</w:t>
      </w:r>
      <w:r>
        <w:t>”</w:t>
      </w:r>
      <w:r w:rsidR="00095E1A" w:rsidRPr="00A426DF">
        <w:t xml:space="preserve"> means the sum of (without duplication):</w:t>
      </w:r>
    </w:p>
    <w:p w:rsidR="00095E1A" w:rsidRPr="00A426DF" w:rsidRDefault="00095E1A" w:rsidP="008A7EEC">
      <w:pPr>
        <w:widowControl/>
        <w:tabs>
          <w:tab w:val="left" w:pos="-720"/>
          <w:tab w:val="left" w:pos="0"/>
        </w:tabs>
        <w:suppressAutoHyphens/>
        <w:spacing w:after="16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(2)</w:t>
      </w:r>
      <w:r w:rsidRPr="00A426DF">
        <w:tab/>
        <w:t xml:space="preserve">100% of (i) the aggregate net proceeds, including cash and the Fair Market Value (as determined in good faith by Holdings) of property other than cash, received by Holdings after the Escrow Release Date plus (ii) the aggregate net proceeds, including cash and the Fair Market Value (as determined in good faith by Holdings) of property other than cash, received by Holdings in excess of $3,200 million prior to or on the Escrow Release Date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(3)</w:t>
      </w:r>
      <w:r w:rsidRPr="00A426DF">
        <w:tab/>
        <w:t xml:space="preserve">100% of (i) the aggregate amount of contributions to the capital of Holdings received in cash and the Fair Market Value (as determined in good faith by Holdings) of property other than cash after the Escrow Release Date plus (ii) the aggregate amount of contributions to the capital of Holdings received in cash and the Fair Market Value (as determined in good faith by Holdings) of property other than cash, in excess of $3,200 million prior to or on the Escrow Release Date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the Escrow Release Date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8A7EEC">
      <w:pPr>
        <w:widowControl/>
        <w:tabs>
          <w:tab w:val="left" w:pos="-720"/>
          <w:tab w:val="left" w:pos="0"/>
        </w:tabs>
        <w:suppressAutoHyphens/>
        <w:spacing w:after="16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8A7EEC">
      <w:pPr>
        <w:widowControl/>
        <w:tabs>
          <w:tab w:val="left" w:pos="-720"/>
          <w:tab w:val="left" w:pos="0"/>
        </w:tabs>
        <w:suppressAutoHyphens/>
        <w:spacing w:after="16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8A7EEC">
      <w:pPr>
        <w:widowControl/>
        <w:tabs>
          <w:tab w:val="left" w:pos="-720"/>
          <w:tab w:val="left" w:pos="0"/>
        </w:tabs>
        <w:suppressAutoHyphens/>
        <w:spacing w:after="160"/>
        <w:ind w:left="2160" w:hanging="720"/>
      </w:pPr>
      <w:r w:rsidRPr="00A426DF">
        <w:t>(B)</w:t>
      </w:r>
      <w:r w:rsidRPr="00A426DF">
        <w:tab/>
        <w:t>the sale (other than to Holdings or a Restricted Subsidiary) of the Capital Stock of an Unrestricted Subsidiary, or</w:t>
      </w:r>
    </w:p>
    <w:p w:rsidR="00095E1A" w:rsidRPr="00A426DF" w:rsidRDefault="00095E1A" w:rsidP="008A7EEC">
      <w:pPr>
        <w:widowControl/>
        <w:tabs>
          <w:tab w:val="left" w:pos="-720"/>
          <w:tab w:val="left" w:pos="0"/>
        </w:tabs>
        <w:suppressAutoHyphens/>
        <w:spacing w:after="160"/>
        <w:ind w:left="2160" w:hanging="720"/>
      </w:pPr>
      <w:r w:rsidRPr="00A426DF">
        <w:t>(C)</w:t>
      </w:r>
      <w:r w:rsidRPr="00A426DF">
        <w:tab/>
        <w:t xml:space="preserve">a distribution or dividend from an Unrestricted Subsidiary, </w:t>
      </w:r>
      <w:r w:rsidRPr="00A426DF">
        <w:rPr>
          <w:i/>
          <w:iCs/>
        </w:rPr>
        <w:t>plus</w:t>
      </w:r>
    </w:p>
    <w:p w:rsidR="00A426DF" w:rsidRPr="00A426DF" w:rsidRDefault="00095E1A" w:rsidP="008A7EEC">
      <w:pPr>
        <w:widowControl/>
        <w:tabs>
          <w:tab w:val="left" w:pos="-720"/>
          <w:tab w:val="left" w:pos="0"/>
        </w:tabs>
        <w:suppressAutoHyphens/>
        <w:spacing w:after="16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A426DF">
      <w:pPr>
        <w:widowControl/>
        <w:tabs>
          <w:tab w:val="left" w:pos="-720"/>
        </w:tabs>
        <w:suppressAutoHyphens/>
        <w:spacing w:after="240"/>
        <w:ind w:firstLine="720"/>
      </w:pPr>
      <w:r w:rsidRPr="00A426DF">
        <w:lastRenderedPageBreak/>
        <w:t>The foregoing provisions will not prohibit: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A426DF"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311414">
      <w:pPr>
        <w:pageBreakBefore/>
        <w:widowControl/>
        <w:tabs>
          <w:tab w:val="left" w:pos="-720"/>
          <w:tab w:val="left" w:pos="0"/>
        </w:tabs>
        <w:suppressAutoHyphens/>
        <w:spacing w:after="240"/>
        <w:ind w:left="1440" w:hanging="720"/>
      </w:pPr>
      <w:r w:rsidRPr="00A426DF">
        <w:lastRenderedPageBreak/>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A426DF">
      <w:pPr>
        <w:widowControl/>
        <w:tabs>
          <w:tab w:val="left" w:pos="-720"/>
          <w:tab w:val="left" w:pos="0"/>
        </w:tabs>
        <w:suppressAutoHyphens/>
        <w:spacing w:after="24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Escrow Release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cash proceeds of key man life insurance policies received by Holdings or any direct or indirect parent of Holdings (to the extent contributed to Holdings) or the Restricted Subsidiaries after the Escrow Release Date;</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(a) 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6747A6">
      <w:pPr>
        <w:pageBreakBefore/>
        <w:widowControl/>
        <w:tabs>
          <w:tab w:val="left" w:pos="-720"/>
          <w:tab w:val="left" w:pos="0"/>
        </w:tabs>
        <w:suppressAutoHyphens/>
        <w:spacing w:after="240"/>
        <w:ind w:left="1440" w:hanging="720"/>
      </w:pPr>
      <w:r w:rsidRPr="00A426DF">
        <w:lastRenderedPageBreak/>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8A7EEC">
      <w:pPr>
        <w:widowControl/>
        <w:tabs>
          <w:tab w:val="left" w:pos="-720"/>
          <w:tab w:val="left" w:pos="0"/>
        </w:tabs>
        <w:suppressAutoHyphens/>
        <w:spacing w:after="20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8A7EEC">
      <w:pPr>
        <w:widowControl/>
        <w:tabs>
          <w:tab w:val="left" w:pos="-720"/>
          <w:tab w:val="left" w:pos="0"/>
        </w:tabs>
        <w:suppressAutoHyphens/>
        <w:spacing w:after="200"/>
        <w:ind w:left="1440" w:hanging="720"/>
      </w:pPr>
      <w:r w:rsidRPr="00A426DF">
        <w:t>(9)</w:t>
      </w:r>
      <w:r w:rsidRPr="00A426DF">
        <w:tab/>
        <w:t>Restricted Payments that are made with Excluded Contributions;</w:t>
      </w:r>
    </w:p>
    <w:p w:rsidR="00A426DF" w:rsidRPr="00A426DF" w:rsidRDefault="00095E1A" w:rsidP="008A7EEC">
      <w:pPr>
        <w:widowControl/>
        <w:tabs>
          <w:tab w:val="left" w:pos="-720"/>
          <w:tab w:val="left" w:pos="0"/>
        </w:tabs>
        <w:suppressAutoHyphens/>
        <w:spacing w:after="200"/>
        <w:ind w:left="1440" w:hanging="720"/>
      </w:pPr>
      <w:r w:rsidRPr="00A426DF">
        <w:t>(10)</w:t>
      </w:r>
      <w:r w:rsidRPr="00A426DF">
        <w:tab/>
        <w:t>other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8A7EEC">
      <w:pPr>
        <w:widowControl/>
        <w:tabs>
          <w:tab w:val="left" w:pos="-720"/>
          <w:tab w:val="left" w:pos="0"/>
        </w:tabs>
        <w:suppressAutoHyphens/>
        <w:spacing w:after="200"/>
        <w:ind w:left="1440" w:hanging="720"/>
      </w:pPr>
      <w:r w:rsidRPr="00A426DF">
        <w:t>(11)</w:t>
      </w:r>
      <w:r w:rsidRPr="00A426DF">
        <w:tab/>
        <w:t>the distribution, as a dividend or otherwise, of shares of Capital Stock of, or Indebtedness owed to Holdings or a Restricted Subsidiary by, Unrestricted Subsidiaries;</w:t>
      </w:r>
    </w:p>
    <w:p w:rsidR="00A426DF" w:rsidRPr="00A426DF" w:rsidRDefault="00095E1A" w:rsidP="008A7EEC">
      <w:pPr>
        <w:widowControl/>
        <w:tabs>
          <w:tab w:val="left" w:pos="-720"/>
          <w:tab w:val="left" w:pos="0"/>
        </w:tabs>
        <w:suppressAutoHyphens/>
        <w:spacing w:after="200"/>
        <w:ind w:left="1440" w:hanging="720"/>
      </w:pPr>
      <w:r w:rsidRPr="00A426DF">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00A426DF">
        <w:t>-</w:t>
      </w:r>
      <w:r w:rsidRPr="00A426DF">
        <w:t>term or short</w:t>
      </w:r>
      <w:r w:rsidR="00A426DF">
        <w:t>-</w:t>
      </w:r>
      <w:r w:rsidRPr="00A426DF">
        <w:t>term capital gain or ordinary or exempt) of the applicable income);</w:t>
      </w:r>
    </w:p>
    <w:p w:rsidR="00A426DF" w:rsidRPr="00A426DF" w:rsidRDefault="00095E1A" w:rsidP="008A7EEC">
      <w:pPr>
        <w:widowControl/>
        <w:tabs>
          <w:tab w:val="left" w:pos="-720"/>
          <w:tab w:val="left" w:pos="0"/>
        </w:tabs>
        <w:suppressAutoHyphens/>
        <w:spacing w:after="200"/>
        <w:ind w:left="1440" w:hanging="720"/>
      </w:pPr>
      <w:r w:rsidRPr="00A426DF">
        <w:t>(13)</w:t>
      </w:r>
      <w:r w:rsidRPr="00A426DF">
        <w:tab/>
        <w:t>any Restricted Payment, if applicable:</w:t>
      </w:r>
    </w:p>
    <w:p w:rsidR="00A426DF" w:rsidRPr="00A426DF" w:rsidRDefault="00095E1A" w:rsidP="008A7EEC">
      <w:pPr>
        <w:widowControl/>
        <w:tabs>
          <w:tab w:val="left" w:pos="-720"/>
          <w:tab w:val="left" w:pos="0"/>
        </w:tabs>
        <w:suppressAutoHyphens/>
        <w:spacing w:after="20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714D68">
      <w:pPr>
        <w:pageBreakBefore/>
        <w:widowControl/>
        <w:tabs>
          <w:tab w:val="left" w:pos="-720"/>
          <w:tab w:val="left" w:pos="0"/>
        </w:tabs>
        <w:suppressAutoHyphens/>
        <w:spacing w:after="200"/>
        <w:ind w:left="2160" w:hanging="720"/>
      </w:pPr>
      <w:r w:rsidRPr="00A426DF">
        <w:lastRenderedPageBreak/>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8A7EEC">
      <w:pPr>
        <w:widowControl/>
        <w:tabs>
          <w:tab w:val="left" w:pos="-720"/>
          <w:tab w:val="left" w:pos="0"/>
        </w:tabs>
        <w:suppressAutoHyphens/>
        <w:spacing w:after="120"/>
        <w:ind w:left="1440" w:hanging="720"/>
      </w:pPr>
      <w:r w:rsidRPr="00A426DF">
        <w:t>(14)</w:t>
      </w:r>
      <w:r w:rsidRPr="00A426DF">
        <w:tab/>
        <w:t>repurchases of Equity Interests deemed to occur upon exercise of stock options or warrants if such Equity Interests represent a portion of the exercise price of such options or warrants;</w:t>
      </w:r>
    </w:p>
    <w:p w:rsidR="00A426DF" w:rsidRPr="00A426DF" w:rsidRDefault="00095E1A" w:rsidP="008A7EEC">
      <w:pPr>
        <w:widowControl/>
        <w:tabs>
          <w:tab w:val="left" w:pos="-720"/>
          <w:tab w:val="left" w:pos="0"/>
        </w:tabs>
        <w:suppressAutoHyphens/>
        <w:spacing w:after="120"/>
        <w:ind w:left="1440" w:hanging="720"/>
      </w:pPr>
      <w:r w:rsidRPr="00A426DF">
        <w:t>(15)</w:t>
      </w:r>
      <w:r w:rsidRPr="00A426DF">
        <w:tab/>
        <w:t>purchases of receivables pursuant to a Receivables Repurchase Obligation in connection with a Qualified Receivables Financing and the payment or distribution of Receivables Fees;</w:t>
      </w:r>
    </w:p>
    <w:p w:rsidR="00A426DF" w:rsidRPr="00A426DF" w:rsidRDefault="00095E1A" w:rsidP="008A7EEC">
      <w:pPr>
        <w:widowControl/>
        <w:tabs>
          <w:tab w:val="left" w:pos="-720"/>
          <w:tab w:val="left" w:pos="0"/>
        </w:tabs>
        <w:suppressAutoHyphens/>
        <w:spacing w:after="12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8A7EEC">
      <w:pPr>
        <w:widowControl/>
        <w:tabs>
          <w:tab w:val="left" w:pos="-720"/>
          <w:tab w:val="left" w:pos="0"/>
        </w:tabs>
        <w:suppressAutoHyphens/>
        <w:spacing w:after="12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8A7EEC">
      <w:pPr>
        <w:widowControl/>
        <w:tabs>
          <w:tab w:val="left" w:pos="-720"/>
          <w:tab w:val="left" w:pos="0"/>
        </w:tabs>
        <w:suppressAutoHyphens/>
        <w:spacing w:after="120"/>
        <w:ind w:left="1440" w:hanging="720"/>
      </w:pPr>
      <w:r w:rsidRPr="00A426DF">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8A7EEC">
      <w:pPr>
        <w:widowControl/>
        <w:tabs>
          <w:tab w:val="left" w:pos="-720"/>
          <w:tab w:val="left" w:pos="0"/>
        </w:tabs>
        <w:suppressAutoHyphens/>
        <w:spacing w:after="14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8A7EEC">
      <w:pPr>
        <w:widowControl/>
        <w:tabs>
          <w:tab w:val="left" w:pos="-720"/>
        </w:tabs>
        <w:suppressAutoHyphens/>
        <w:spacing w:after="140"/>
      </w:pPr>
      <w:r w:rsidRPr="00A426DF">
        <w:rPr>
          <w:i/>
          <w:iCs/>
        </w:rPr>
        <w:t>provided</w:t>
      </w:r>
      <w:r w:rsidRPr="00A426DF">
        <w:t xml:space="preserve"> ,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8A7EEC">
      <w:pPr>
        <w:widowControl/>
        <w:tabs>
          <w:tab w:val="left" w:pos="-720"/>
        </w:tabs>
        <w:suppressAutoHyphens/>
        <w:spacing w:after="14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8A7EEC">
      <w:pPr>
        <w:keepNext/>
        <w:keepLines/>
        <w:widowControl/>
        <w:tabs>
          <w:tab w:val="left" w:pos="-720"/>
          <w:tab w:val="left" w:pos="0"/>
          <w:tab w:val="left" w:pos="720"/>
          <w:tab w:val="left" w:pos="1440"/>
        </w:tabs>
        <w:suppressAutoHyphens/>
        <w:spacing w:after="140"/>
        <w:rPr>
          <w:b/>
          <w:bCs/>
          <w:i/>
          <w:iCs/>
        </w:rPr>
      </w:pPr>
      <w:r w:rsidRPr="00A426DF">
        <w:rPr>
          <w:b/>
          <w:bCs/>
          <w:i/>
          <w:iCs/>
        </w:rPr>
        <w:t>Dividend and Other Payment Restrictions Affecting Subsidiaries</w:t>
      </w:r>
    </w:p>
    <w:p w:rsidR="00A426DF" w:rsidRPr="00A426DF" w:rsidRDefault="00095E1A" w:rsidP="008A7EEC">
      <w:pPr>
        <w:widowControl/>
        <w:tabs>
          <w:tab w:val="left" w:pos="-720"/>
        </w:tabs>
        <w:suppressAutoHyphens/>
        <w:spacing w:after="14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8A7EEC">
      <w:pPr>
        <w:widowControl/>
        <w:tabs>
          <w:tab w:val="left" w:pos="-720"/>
          <w:tab w:val="left" w:pos="0"/>
        </w:tabs>
        <w:suppressAutoHyphens/>
        <w:spacing w:after="14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8A7EEC">
      <w:pPr>
        <w:widowControl/>
        <w:tabs>
          <w:tab w:val="left" w:pos="-720"/>
          <w:tab w:val="left" w:pos="0"/>
        </w:tabs>
        <w:suppressAutoHyphens/>
        <w:spacing w:after="140"/>
        <w:ind w:left="1440" w:hanging="720"/>
      </w:pPr>
      <w:r w:rsidRPr="00A426DF">
        <w:t>(b)</w:t>
      </w:r>
      <w:r w:rsidRPr="00A426DF">
        <w:tab/>
        <w:t>make loans or advances to Holdings or any Restricted Subsidiary; or</w:t>
      </w:r>
    </w:p>
    <w:p w:rsidR="00A426DF" w:rsidRPr="00A426DF" w:rsidRDefault="00095E1A" w:rsidP="008A7EEC">
      <w:pPr>
        <w:widowControl/>
        <w:tabs>
          <w:tab w:val="left" w:pos="-720"/>
          <w:tab w:val="left" w:pos="0"/>
        </w:tabs>
        <w:suppressAutoHyphens/>
        <w:spacing w:after="140"/>
        <w:ind w:left="1440" w:hanging="720"/>
      </w:pPr>
      <w:r w:rsidRPr="00A426DF">
        <w:lastRenderedPageBreak/>
        <w:t>(c)</w:t>
      </w:r>
      <w:r w:rsidRPr="00A426DF">
        <w:tab/>
        <w:t>sell, lease or transfer any of its properties or assets to Holdings or any Restricted Subsidiary;</w:t>
      </w:r>
    </w:p>
    <w:p w:rsidR="00A426DF" w:rsidRPr="00A426DF" w:rsidRDefault="00095E1A" w:rsidP="008A7EEC">
      <w:pPr>
        <w:widowControl/>
        <w:tabs>
          <w:tab w:val="left" w:pos="-720"/>
        </w:tabs>
        <w:suppressAutoHyphens/>
        <w:spacing w:after="140"/>
        <w:ind w:firstLine="720"/>
      </w:pPr>
      <w:r w:rsidRPr="00A426DF">
        <w:t>except in each case for such encumbrances or restrictions existing under or by reason of: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 contractual encumbrances or restrictions in effect on the Issue Date, including pursuant to the Senior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8A7EEC">
      <w:pPr>
        <w:widowControl/>
        <w:tabs>
          <w:tab w:val="left" w:pos="-720"/>
          <w:tab w:val="left" w:pos="0"/>
        </w:tabs>
        <w:suppressAutoHyphens/>
        <w:spacing w:after="120"/>
        <w:ind w:left="1440" w:hanging="720"/>
      </w:pPr>
      <w:r w:rsidRPr="00A426DF">
        <w:t>(2)</w:t>
      </w:r>
      <w:r w:rsidRPr="00A426DF">
        <w:tab/>
        <w:t>the indenture, the notes (and any exchange notes) or the Guarantees;</w:t>
      </w:r>
    </w:p>
    <w:p w:rsidR="00A426DF" w:rsidRPr="00A426DF" w:rsidRDefault="00095E1A" w:rsidP="008A7EEC">
      <w:pPr>
        <w:widowControl/>
        <w:tabs>
          <w:tab w:val="left" w:pos="-720"/>
          <w:tab w:val="left" w:pos="0"/>
        </w:tabs>
        <w:suppressAutoHyphens/>
        <w:spacing w:after="120"/>
        <w:ind w:left="1440" w:hanging="720"/>
      </w:pPr>
      <w:r w:rsidRPr="00A426DF">
        <w:t>(3)</w:t>
      </w:r>
      <w:r w:rsidRPr="00A426DF">
        <w:tab/>
        <w:t>applicable law or any applicable rule, regulation or order;</w:t>
      </w:r>
    </w:p>
    <w:p w:rsidR="00A426DF" w:rsidRPr="00A426DF" w:rsidRDefault="00095E1A" w:rsidP="008A7EEC">
      <w:pPr>
        <w:widowControl/>
        <w:tabs>
          <w:tab w:val="left" w:pos="-720"/>
          <w:tab w:val="left" w:pos="0"/>
        </w:tabs>
        <w:suppressAutoHyphens/>
        <w:spacing w:after="12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8A7EEC">
      <w:pPr>
        <w:widowControl/>
        <w:tabs>
          <w:tab w:val="left" w:pos="-720"/>
          <w:tab w:val="left" w:pos="0"/>
        </w:tabs>
        <w:suppressAutoHyphens/>
        <w:spacing w:after="120"/>
        <w:ind w:left="1440" w:hanging="720"/>
      </w:pPr>
      <w:r w:rsidRPr="00A426DF">
        <w:t>(5)</w:t>
      </w:r>
      <w:r w:rsidRPr="00A426DF">
        <w:tab/>
        <w:t>contracts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8A7EEC">
      <w:pPr>
        <w:widowControl/>
        <w:tabs>
          <w:tab w:val="left" w:pos="-720"/>
          <w:tab w:val="left" w:pos="0"/>
        </w:tabs>
        <w:suppressAutoHyphens/>
        <w:spacing w:after="12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8A7EEC">
      <w:pPr>
        <w:widowControl/>
        <w:tabs>
          <w:tab w:val="left" w:pos="-720"/>
          <w:tab w:val="left" w:pos="0"/>
        </w:tabs>
        <w:suppressAutoHyphens/>
        <w:spacing w:after="120"/>
        <w:ind w:left="1440" w:hanging="720"/>
      </w:pPr>
      <w:r w:rsidRPr="00A426DF">
        <w:t>(7)</w:t>
      </w:r>
      <w:r w:rsidRPr="00A426DF">
        <w:tab/>
        <w:t>restrictions on cash or other deposits or net worth imposed by customers under contracts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(8)</w:t>
      </w:r>
      <w:r w:rsidRPr="00A426DF">
        <w:tab/>
        <w:t>customary provisions in joint venture agreements and other similar agreements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8A7EEC">
      <w:pPr>
        <w:widowControl/>
        <w:tabs>
          <w:tab w:val="left" w:pos="-720"/>
          <w:tab w:val="left" w:pos="0"/>
        </w:tabs>
        <w:suppressAutoHyphens/>
        <w:spacing w:after="120"/>
        <w:ind w:left="1440" w:hanging="720"/>
      </w:pPr>
      <w:r w:rsidRPr="00A426DF">
        <w:t>(10)</w:t>
      </w:r>
      <w:r w:rsidRPr="00A426DF">
        <w:tab/>
        <w:t>customary provisions contained in leases, licenses and other similar agreements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00A426DF">
        <w:t>-</w:t>
      </w:r>
      <w:r w:rsidRPr="00A426DF">
        <w:t>Out Agreements relating to leasehold interests in Oil and Gas Properties), license or similar contract, or the assignment or transfer of any such lease (including leases governing leasehold interests or Farm</w:t>
      </w:r>
      <w:r w:rsidR="00A426DF">
        <w:t>-</w:t>
      </w:r>
      <w:r w:rsidRPr="00A426DF">
        <w:t>In Agreements or Farm</w:t>
      </w:r>
      <w:r w:rsidR="00A426DF">
        <w:t>-</w:t>
      </w:r>
      <w:r w:rsidRPr="00A426DF">
        <w:t>Out Agreements relating to leasehold interests in Oil and Gas Properties), license (including without limitations, licenses of intellectual property) or other contracts;</w:t>
      </w:r>
    </w:p>
    <w:p w:rsidR="00A426DF" w:rsidRPr="00A426DF" w:rsidRDefault="00095E1A" w:rsidP="008A7EEC">
      <w:pPr>
        <w:widowControl/>
        <w:tabs>
          <w:tab w:val="left" w:pos="-720"/>
          <w:tab w:val="left" w:pos="0"/>
        </w:tabs>
        <w:suppressAutoHyphens/>
        <w:spacing w:after="120"/>
        <w:ind w:left="1440" w:hanging="720"/>
      </w:pPr>
      <w:r w:rsidRPr="00A426DF">
        <w:t>(12)</w:t>
      </w:r>
      <w:r w:rsidRPr="00A426DF">
        <w:tab/>
        <w:t xml:space="preserve">any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8A7EEC">
      <w:pPr>
        <w:widowControl/>
        <w:tabs>
          <w:tab w:val="left" w:pos="-720"/>
          <w:tab w:val="left" w:pos="0"/>
        </w:tabs>
        <w:suppressAutoHyphens/>
        <w:spacing w:after="12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8A7EEC">
      <w:pPr>
        <w:widowControl/>
        <w:tabs>
          <w:tab w:val="left" w:pos="-720"/>
          <w:tab w:val="left" w:pos="0"/>
        </w:tabs>
        <w:suppressAutoHyphens/>
        <w:spacing w:after="120"/>
        <w:ind w:left="1440" w:hanging="720"/>
      </w:pPr>
      <w:r w:rsidRPr="00A426DF">
        <w:t>(14)</w:t>
      </w:r>
      <w:r w:rsidRPr="00A426DF">
        <w:tab/>
        <w:t xml:space="preserve">any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8A7EEC">
      <w:pPr>
        <w:widowControl/>
        <w:tabs>
          <w:tab w:val="left" w:pos="-720"/>
          <w:tab w:val="left" w:pos="0"/>
        </w:tabs>
        <w:suppressAutoHyphens/>
        <w:spacing w:after="120"/>
        <w:ind w:left="1440" w:hanging="720"/>
      </w:pPr>
      <w:r w:rsidRPr="00A426DF">
        <w:lastRenderedPageBreak/>
        <w:t>(15)</w:t>
      </w:r>
      <w:r w:rsidRPr="00A426DF">
        <w:tab/>
        <w:t xml:space="preserve">any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A426DF">
      <w:pPr>
        <w:widowControl/>
        <w:tabs>
          <w:tab w:val="left" w:pos="-720"/>
        </w:tabs>
        <w:suppressAutoHyphens/>
        <w:spacing w:after="24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Asset Sales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A426DF">
      <w:pPr>
        <w:widowControl/>
        <w:tabs>
          <w:tab w:val="left" w:pos="-720"/>
        </w:tabs>
        <w:suppressAutoHyphens/>
        <w:spacing w:after="240"/>
      </w:pPr>
      <w:r w:rsidRPr="00A426DF">
        <w:t>shall be deemed to be Cash Equivalents for the purposes of this provision.</w:t>
      </w:r>
    </w:p>
    <w:p w:rsidR="00A426DF" w:rsidRPr="00A426DF" w:rsidRDefault="00095E1A" w:rsidP="00A426DF">
      <w:pPr>
        <w:widowControl/>
        <w:tabs>
          <w:tab w:val="left" w:pos="-720"/>
        </w:tabs>
        <w:suppressAutoHyphens/>
        <w:spacing w:after="24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repay (a) Indebtedness constituting First</w:t>
      </w:r>
      <w:r w:rsidRPr="00A426DF">
        <w:noBreakHyphen/>
        <w:t>Priority Lien Obligations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Pari Passu Indebtedness that does not constitute First</w:t>
      </w:r>
      <w:r w:rsidRPr="00A426DF">
        <w:noBreakHyphen/>
        <w:t xml:space="preserve">Priority Lien Obligations, the Issuers will equally and ratably reduce Obligations under the notes as provided under </w:t>
      </w:r>
      <w:r w:rsidR="00A426DF">
        <w:t>“</w:t>
      </w:r>
      <w:r w:rsidRPr="00A426DF">
        <w:t>Optional Redemption,</w:t>
      </w:r>
      <w:r w:rsidR="00A426DF">
        <w:t>”</w:t>
      </w:r>
      <w:r w:rsidRPr="00A426DF">
        <w:t xml:space="preserve"> through </w:t>
      </w:r>
      <w:r w:rsidRPr="00A426DF">
        <w:lastRenderedPageBreak/>
        <w:t>open</w:t>
      </w:r>
      <w:r w:rsidR="00A426DF">
        <w:t>-</w:t>
      </w:r>
      <w:r w:rsidRPr="00A426DF">
        <w:t>market purchases (</w:t>
      </w:r>
      <w:r w:rsidRPr="00A426DF">
        <w:rPr>
          <w:i/>
          <w:iCs/>
        </w:rPr>
        <w:t>provided</w:t>
      </w:r>
      <w:r w:rsidRPr="00A426DF">
        <w:t xml:space="preserve"> that such purchases are at or 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invest in Additional Assets.</w:t>
      </w:r>
    </w:p>
    <w:p w:rsidR="00A426DF" w:rsidRPr="00A426DF" w:rsidRDefault="00095E1A" w:rsidP="00A426DF">
      <w:pPr>
        <w:widowControl/>
        <w:tabs>
          <w:tab w:val="left" w:pos="-720"/>
        </w:tabs>
        <w:suppressAutoHyphens/>
        <w:spacing w:after="240"/>
        <w:ind w:firstLine="720"/>
      </w:pPr>
      <w:r w:rsidRPr="00A426DF">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A426DF">
      <w:pPr>
        <w:widowControl/>
        <w:tabs>
          <w:tab w:val="left" w:pos="-720"/>
        </w:tabs>
        <w:suppressAutoHyphens/>
        <w:spacing w:after="24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A426DF">
      <w:pPr>
        <w:widowControl/>
        <w:tabs>
          <w:tab w:val="left" w:pos="-720"/>
        </w:tabs>
        <w:suppressAutoHyphens/>
        <w:spacing w:after="24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A426DF">
      <w:pPr>
        <w:widowControl/>
        <w:tabs>
          <w:tab w:val="left" w:pos="-720"/>
        </w:tabs>
        <w:suppressAutoHyphens/>
        <w:spacing w:after="24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801FB0">
      <w:pPr>
        <w:widowControl/>
        <w:tabs>
          <w:tab w:val="left" w:pos="-720"/>
        </w:tabs>
        <w:suppressAutoHyphens/>
        <w:spacing w:after="140"/>
        <w:ind w:firstLine="720"/>
      </w:pPr>
      <w:r w:rsidRPr="00A426DF">
        <w:lastRenderedPageBreak/>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801FB0">
      <w:pPr>
        <w:keepNext/>
        <w:keepLines/>
        <w:widowControl/>
        <w:tabs>
          <w:tab w:val="left" w:pos="-720"/>
          <w:tab w:val="left" w:pos="0"/>
          <w:tab w:val="left" w:pos="720"/>
          <w:tab w:val="left" w:pos="1440"/>
        </w:tabs>
        <w:suppressAutoHyphens/>
        <w:spacing w:after="140"/>
        <w:rPr>
          <w:b/>
          <w:bCs/>
          <w:i/>
          <w:iCs/>
        </w:rPr>
      </w:pPr>
      <w:r w:rsidRPr="00A426DF">
        <w:rPr>
          <w:b/>
          <w:bCs/>
          <w:i/>
          <w:iCs/>
        </w:rPr>
        <w:t>Transactions with Affiliates</w:t>
      </w:r>
    </w:p>
    <w:p w:rsidR="00A426DF" w:rsidRPr="00A426DF" w:rsidRDefault="00095E1A" w:rsidP="00801FB0">
      <w:pPr>
        <w:widowControl/>
        <w:tabs>
          <w:tab w:val="left" w:pos="-720"/>
        </w:tabs>
        <w:suppressAutoHyphens/>
        <w:spacing w:after="14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801FB0">
      <w:pPr>
        <w:widowControl/>
        <w:tabs>
          <w:tab w:val="left" w:pos="-720"/>
          <w:tab w:val="left" w:pos="0"/>
        </w:tabs>
        <w:suppressAutoHyphens/>
        <w:spacing w:after="1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714D68">
      <w:pPr>
        <w:widowControl/>
        <w:tabs>
          <w:tab w:val="left" w:pos="-720"/>
          <w:tab w:val="left" w:pos="0"/>
        </w:tabs>
        <w:suppressAutoHyphens/>
        <w:spacing w:after="1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714D68">
      <w:pPr>
        <w:widowControl/>
        <w:tabs>
          <w:tab w:val="left" w:pos="-720"/>
        </w:tabs>
        <w:suppressAutoHyphens/>
        <w:spacing w:after="140"/>
        <w:ind w:firstLine="720"/>
      </w:pPr>
      <w:r w:rsidRPr="00A426DF">
        <w:t>The foregoing provisions will not apply to the following:</w:t>
      </w:r>
    </w:p>
    <w:p w:rsidR="00A426DF" w:rsidRPr="00A426DF" w:rsidRDefault="00095E1A" w:rsidP="00714D68">
      <w:pPr>
        <w:widowControl/>
        <w:tabs>
          <w:tab w:val="left" w:pos="-720"/>
          <w:tab w:val="left" w:pos="0"/>
        </w:tabs>
        <w:suppressAutoHyphens/>
        <w:spacing w:after="1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714D68">
      <w:pPr>
        <w:widowControl/>
        <w:tabs>
          <w:tab w:val="left" w:pos="-720"/>
          <w:tab w:val="left" w:pos="0"/>
        </w:tabs>
        <w:suppressAutoHyphens/>
        <w:spacing w:after="1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714D68">
      <w:pPr>
        <w:widowControl/>
        <w:tabs>
          <w:tab w:val="left" w:pos="-720"/>
          <w:tab w:val="left" w:pos="0"/>
        </w:tabs>
        <w:suppressAutoHyphens/>
        <w:spacing w:after="1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714D68">
      <w:pPr>
        <w:widowControl/>
        <w:tabs>
          <w:tab w:val="left" w:pos="-720"/>
          <w:tab w:val="left" w:pos="0"/>
        </w:tabs>
        <w:suppressAutoHyphens/>
        <w:spacing w:after="1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714D68">
      <w:pPr>
        <w:widowControl/>
        <w:tabs>
          <w:tab w:val="left" w:pos="-720"/>
          <w:tab w:val="left" w:pos="0"/>
        </w:tabs>
        <w:suppressAutoHyphens/>
        <w:spacing w:after="140"/>
        <w:ind w:left="1440" w:hanging="720"/>
      </w:pPr>
      <w:r w:rsidRPr="00A426DF">
        <w:t>(5)</w:t>
      </w:r>
      <w:r w:rsidRPr="00A426DF">
        <w:tab/>
        <w:t>payments or loans (or cancellation of loans) to officers, directors, employees or consultants which are approved by a majority of the Board of Directors of Holdings in good faith;</w:t>
      </w:r>
    </w:p>
    <w:p w:rsidR="00A426DF" w:rsidRPr="00A426DF" w:rsidRDefault="00095E1A" w:rsidP="00714D68">
      <w:pPr>
        <w:widowControl/>
        <w:tabs>
          <w:tab w:val="left" w:pos="-720"/>
          <w:tab w:val="left" w:pos="0"/>
        </w:tabs>
        <w:suppressAutoHyphens/>
        <w:spacing w:after="1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8A7EEC">
      <w:pPr>
        <w:widowControl/>
        <w:tabs>
          <w:tab w:val="left" w:pos="-720"/>
          <w:tab w:val="left" w:pos="0"/>
        </w:tabs>
        <w:suppressAutoHyphens/>
        <w:spacing w:after="16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April 10,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8A7EEC">
      <w:pPr>
        <w:widowControl/>
        <w:tabs>
          <w:tab w:val="left" w:pos="-720"/>
          <w:tab w:val="left" w:pos="0"/>
        </w:tabs>
        <w:suppressAutoHyphens/>
        <w:spacing w:after="160"/>
        <w:ind w:left="1440" w:hanging="720"/>
      </w:pPr>
      <w:r w:rsidRPr="00A426DF">
        <w:lastRenderedPageBreak/>
        <w:t>(8)</w:t>
      </w:r>
      <w:r w:rsidRPr="00A426DF">
        <w:tab/>
        <w:t>the execution of the Transactions, and the payment of all fees and expenses related to the Transactions, including fees to the Sponsors;</w:t>
      </w:r>
    </w:p>
    <w:p w:rsidR="00A426DF" w:rsidRPr="00A426DF" w:rsidRDefault="00095E1A" w:rsidP="008A7EEC">
      <w:pPr>
        <w:widowControl/>
        <w:tabs>
          <w:tab w:val="left" w:pos="-720"/>
          <w:tab w:val="left" w:pos="0"/>
        </w:tabs>
        <w:suppressAutoHyphens/>
        <w:spacing w:after="16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8A7EEC">
      <w:pPr>
        <w:widowControl/>
        <w:tabs>
          <w:tab w:val="left" w:pos="-720"/>
          <w:tab w:val="left" w:pos="0"/>
        </w:tabs>
        <w:suppressAutoHyphens/>
        <w:spacing w:after="200"/>
        <w:ind w:left="1440" w:hanging="720"/>
      </w:pPr>
      <w:r w:rsidRPr="00A426DF">
        <w:t>(10)</w:t>
      </w:r>
      <w:r w:rsidRPr="00A426DF">
        <w:tab/>
        <w:t>any transaction effected as part of a Qualified Receivables Financing;</w:t>
      </w:r>
    </w:p>
    <w:p w:rsidR="00A426DF" w:rsidRPr="00A426DF" w:rsidRDefault="00095E1A" w:rsidP="008A7EEC">
      <w:pPr>
        <w:widowControl/>
        <w:tabs>
          <w:tab w:val="left" w:pos="-720"/>
          <w:tab w:val="left" w:pos="0"/>
        </w:tabs>
        <w:suppressAutoHyphens/>
        <w:spacing w:after="200"/>
        <w:ind w:left="1440" w:hanging="720"/>
      </w:pPr>
      <w:r w:rsidRPr="00A426DF">
        <w:t>(11)</w:t>
      </w:r>
      <w:r w:rsidRPr="00A426DF">
        <w:tab/>
        <w:t>the issuance of Equity Interests (other than Disqualified Stock) of Holdings to any Person;</w:t>
      </w:r>
    </w:p>
    <w:p w:rsidR="00A426DF" w:rsidRPr="00A426DF" w:rsidRDefault="00095E1A" w:rsidP="008A7EEC">
      <w:pPr>
        <w:widowControl/>
        <w:tabs>
          <w:tab w:val="left" w:pos="-720"/>
          <w:tab w:val="left" w:pos="0"/>
        </w:tabs>
        <w:suppressAutoHyphens/>
        <w:spacing w:after="20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8A7EEC">
      <w:pPr>
        <w:widowControl/>
        <w:tabs>
          <w:tab w:val="left" w:pos="-720"/>
          <w:tab w:val="left" w:pos="0"/>
        </w:tabs>
        <w:suppressAutoHyphens/>
        <w:spacing w:after="200"/>
        <w:ind w:left="1440" w:hanging="720"/>
      </w:pPr>
      <w:r w:rsidRPr="00A426DF">
        <w:t>(13)</w:t>
      </w:r>
      <w:r w:rsidRPr="00A426DF">
        <w:tab/>
        <w:t xml:space="preserve">the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8A7EEC">
      <w:pPr>
        <w:widowControl/>
        <w:tabs>
          <w:tab w:val="left" w:pos="-720"/>
          <w:tab w:val="left" w:pos="0"/>
        </w:tabs>
        <w:suppressAutoHyphens/>
        <w:spacing w:after="200"/>
        <w:ind w:left="1440" w:hanging="720"/>
      </w:pPr>
      <w:r w:rsidRPr="00A426DF">
        <w:t>(14)</w:t>
      </w:r>
      <w:r w:rsidRPr="00A426DF">
        <w:tab/>
        <w:t>any contribution to the capital of Holdings;</w:t>
      </w:r>
    </w:p>
    <w:p w:rsidR="00A426DF" w:rsidRPr="00A426DF" w:rsidRDefault="00095E1A" w:rsidP="008A7EEC">
      <w:pPr>
        <w:widowControl/>
        <w:tabs>
          <w:tab w:val="left" w:pos="-720"/>
          <w:tab w:val="left" w:pos="0"/>
        </w:tabs>
        <w:suppressAutoHyphens/>
        <w:spacing w:after="200"/>
        <w:ind w:left="1440" w:hanging="720"/>
      </w:pPr>
      <w:r w:rsidRPr="00A426DF">
        <w:t>(15)</w:t>
      </w:r>
      <w:r w:rsidRPr="00A426DF">
        <w:tab/>
        <w:t xml:space="preserve">transactions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8A7EEC">
      <w:pPr>
        <w:widowControl/>
        <w:tabs>
          <w:tab w:val="left" w:pos="-720"/>
          <w:tab w:val="left" w:pos="0"/>
        </w:tabs>
        <w:suppressAutoHyphens/>
        <w:spacing w:after="20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8A7EEC">
      <w:pPr>
        <w:widowControl/>
        <w:tabs>
          <w:tab w:val="left" w:pos="-720"/>
          <w:tab w:val="left" w:pos="0"/>
        </w:tabs>
        <w:suppressAutoHyphens/>
        <w:spacing w:after="200"/>
        <w:ind w:left="1440" w:hanging="720"/>
      </w:pPr>
      <w:r w:rsidRPr="00A426DF">
        <w:t>(17)</w:t>
      </w:r>
      <w:r w:rsidRPr="00A426DF">
        <w:tab/>
        <w:t>pledges of Equity Interests of Unrestricted Subsidiaries;</w:t>
      </w:r>
    </w:p>
    <w:p w:rsidR="00A426DF" w:rsidRPr="00A426DF" w:rsidRDefault="00095E1A" w:rsidP="008A7EEC">
      <w:pPr>
        <w:widowControl/>
        <w:tabs>
          <w:tab w:val="left" w:pos="-720"/>
          <w:tab w:val="left" w:pos="0"/>
        </w:tabs>
        <w:suppressAutoHyphens/>
        <w:spacing w:after="200"/>
        <w:ind w:left="1440" w:hanging="720"/>
      </w:pPr>
      <w:r w:rsidRPr="00A426DF">
        <w:t>(18)</w:t>
      </w:r>
      <w:r w:rsidRPr="00A426DF">
        <w:tab/>
        <w:t>the formation and maintenance of any consolidated group or subgroup for tax, accounting or cash pooling or management purposes in the ordinary course of business;</w:t>
      </w:r>
    </w:p>
    <w:p w:rsidR="00A426DF" w:rsidRPr="00A426DF" w:rsidRDefault="00095E1A" w:rsidP="008A7EEC">
      <w:pPr>
        <w:widowControl/>
        <w:tabs>
          <w:tab w:val="left" w:pos="-720"/>
          <w:tab w:val="left" w:pos="0"/>
        </w:tabs>
        <w:suppressAutoHyphens/>
        <w:spacing w:after="200"/>
        <w:ind w:left="1440" w:hanging="720"/>
      </w:pPr>
      <w:r w:rsidRPr="00A426DF">
        <w:t>(19)</w:t>
      </w:r>
      <w:r w:rsidRPr="00A426DF">
        <w:tab/>
        <w:t>any employment agreements entered into by Holdings or any Restricted Subsidiary in the ordinary course of business;</w:t>
      </w:r>
    </w:p>
    <w:p w:rsidR="00A426DF" w:rsidRPr="00A426DF" w:rsidRDefault="00095E1A" w:rsidP="008A7EEC">
      <w:pPr>
        <w:widowControl/>
        <w:tabs>
          <w:tab w:val="left" w:pos="-720"/>
          <w:tab w:val="left" w:pos="0"/>
        </w:tabs>
        <w:suppressAutoHyphens/>
        <w:spacing w:after="20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8A7EEC">
      <w:pPr>
        <w:widowControl/>
        <w:tabs>
          <w:tab w:val="left" w:pos="-720"/>
          <w:tab w:val="left" w:pos="0"/>
        </w:tabs>
        <w:suppressAutoHyphens/>
        <w:spacing w:after="20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8A7EEC">
      <w:pPr>
        <w:widowControl/>
        <w:tabs>
          <w:tab w:val="left" w:pos="-720"/>
          <w:tab w:val="left" w:pos="0"/>
        </w:tabs>
        <w:suppressAutoHyphens/>
        <w:spacing w:after="200"/>
        <w:ind w:left="1440" w:hanging="720"/>
      </w:pPr>
      <w:r w:rsidRPr="00A426DF">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8A7EEC">
      <w:pPr>
        <w:widowControl/>
        <w:tabs>
          <w:tab w:val="left" w:pos="-720"/>
          <w:tab w:val="left" w:pos="0"/>
        </w:tabs>
        <w:suppressAutoHyphens/>
        <w:spacing w:after="200"/>
        <w:ind w:left="1440" w:hanging="720"/>
      </w:pPr>
      <w:r w:rsidRPr="00A426DF">
        <w:lastRenderedPageBreak/>
        <w:t>(23)</w:t>
      </w:r>
      <w:r w:rsidRPr="00A426DF">
        <w:tab/>
        <w:t>investments by the Sponsors in securities of Holdings or any Restricted Subsidiary (and payment of reasonable out</w:t>
      </w:r>
      <w:r w:rsidR="00A426DF">
        <w:t>-</w:t>
      </w:r>
      <w:r w:rsidRPr="00A426DF">
        <w:t>of</w:t>
      </w:r>
      <w:r w:rsidR="00A426DF">
        <w:t>-</w:t>
      </w:r>
      <w:r w:rsidRPr="00A426DF">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t>customary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8A7EEC">
      <w:pPr>
        <w:keepNext/>
        <w:keepLines/>
        <w:widowControl/>
        <w:tabs>
          <w:tab w:val="left" w:pos="-720"/>
          <w:tab w:val="left" w:pos="0"/>
          <w:tab w:val="left" w:pos="720"/>
          <w:tab w:val="left" w:pos="1440"/>
        </w:tabs>
        <w:suppressAutoHyphens/>
        <w:spacing w:after="200"/>
        <w:rPr>
          <w:b/>
          <w:bCs/>
          <w:i/>
          <w:iCs/>
        </w:rPr>
      </w:pPr>
      <w:r w:rsidRPr="00A426DF">
        <w:rPr>
          <w:b/>
          <w:bCs/>
          <w:i/>
          <w:iCs/>
        </w:rPr>
        <w:t>Liens</w:t>
      </w:r>
    </w:p>
    <w:p w:rsidR="00A426DF" w:rsidRPr="00A426DF" w:rsidRDefault="00095E1A" w:rsidP="008A7EEC">
      <w:pPr>
        <w:widowControl/>
        <w:tabs>
          <w:tab w:val="left" w:pos="-720"/>
        </w:tabs>
        <w:suppressAutoHyphens/>
        <w:spacing w:after="200"/>
        <w:ind w:firstLine="720"/>
      </w:pPr>
      <w:r w:rsidRPr="00A426DF">
        <w:t>The indenture provides that Holdings will not, and will not permit any of its Restricted Subsidiaries to, directly or indirectly, create, Incur or suffer to exist (i)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 or (ii) any Lien securing any First</w:t>
      </w:r>
      <w:r w:rsidRPr="00A426DF">
        <w:noBreakHyphen/>
        <w:t>Priority Lien Obligation of Holdings or any Subsidiary Guarantor without effectively providing that the notes or the applicable Subsidiary Guarantee, as the case may be, shall be granted a second</w:t>
      </w:r>
      <w:r w:rsidRPr="00A426DF">
        <w:noBreakHyphen/>
        <w:t>priority security interest (subject to Permitted Liens) upon the RBL Priority Collateral constituting the collateral for such First</w:t>
      </w:r>
      <w:r w:rsidRPr="00A426DF">
        <w:noBreakHyphen/>
        <w:t xml:space="preserve">Priority Lien Obligations, except in respect of Excluded Assets and as set forth under </w:t>
      </w:r>
      <w:r w:rsidR="00A426DF">
        <w:t>“—</w:t>
      </w:r>
      <w:r w:rsidRPr="00A426DF">
        <w:t>Security</w:t>
      </w:r>
      <w:r w:rsidR="00A426DF">
        <w:t>”</w:t>
      </w:r>
      <w:r w:rsidRPr="00A426DF">
        <w:t xml:space="preserve">; </w:t>
      </w:r>
      <w:r w:rsidRPr="00A426DF">
        <w:rPr>
          <w:i/>
          <w:iCs/>
        </w:rPr>
        <w:t>provided</w:t>
      </w:r>
      <w:r w:rsidRPr="00A426DF">
        <w:t xml:space="preserve">, </w:t>
      </w:r>
      <w:r w:rsidRPr="00A426DF">
        <w:rPr>
          <w:i/>
          <w:iCs/>
        </w:rPr>
        <w:t>however</w:t>
      </w:r>
      <w:r w:rsidRPr="00A426DF">
        <w:t xml:space="preserve">, that if granting such security interests requires the consent of a third party, Holdings will use commercially reasonable efforts to obtain such consent with respect to the security interests for the benefit of the Second Lien Collateral Agent on behalf of the holders of the notes; </w:t>
      </w:r>
      <w:r w:rsidRPr="00A426DF">
        <w:rPr>
          <w:i/>
          <w:iCs/>
        </w:rPr>
        <w:t>provided further</w:t>
      </w:r>
      <w:r w:rsidRPr="00A426DF">
        <w:t xml:space="preserve">, </w:t>
      </w:r>
      <w:r w:rsidRPr="00A426DF">
        <w:rPr>
          <w:i/>
          <w:iCs/>
        </w:rPr>
        <w:t>however</w:t>
      </w:r>
      <w:r w:rsidRPr="00A426DF">
        <w:t>, that if such third party does not consent to the granting of such security interests after the use of commercially reasonable efforts, Holdings will not be required to provide such security interests.</w:t>
      </w:r>
    </w:p>
    <w:p w:rsidR="00A426DF" w:rsidRPr="00A426DF" w:rsidRDefault="00095E1A" w:rsidP="008A7EEC">
      <w:pPr>
        <w:widowControl/>
        <w:tabs>
          <w:tab w:val="left" w:pos="-720"/>
        </w:tabs>
        <w:suppressAutoHyphens/>
        <w:spacing w:after="200"/>
        <w:ind w:firstLine="720"/>
      </w:pPr>
      <w:r w:rsidRPr="00A426DF">
        <w:t>Clause (i) of the preceding paragraph will not require the Issuer or any Restricted Subsidiary of the Issuer to secure the notes if the Lien consists of a Permitted Lien. Any Lien that is granted to secure the notes or any Subsidiary Guarantee under clause (i) of the preceding paragraph (unless also granted pursuant to clause (ii) of the preceding paragraph) shall be automatically released and discharged at the same time as the release of the Lien that gave rise to the obligation to secure the notes or such Subsidiary Guarantee under such clause (i).</w:t>
      </w:r>
    </w:p>
    <w:p w:rsidR="00A426DF" w:rsidRPr="00A426DF" w:rsidRDefault="00095E1A" w:rsidP="008A7EEC">
      <w:pPr>
        <w:widowControl/>
        <w:tabs>
          <w:tab w:val="left" w:pos="-720"/>
        </w:tabs>
        <w:suppressAutoHyphens/>
        <w:spacing w:after="20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8A7EEC">
      <w:pPr>
        <w:widowControl/>
        <w:tabs>
          <w:tab w:val="left" w:pos="-720"/>
        </w:tabs>
        <w:suppressAutoHyphens/>
        <w:spacing w:after="20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801FB0">
      <w:pPr>
        <w:keepNext/>
        <w:keepLines/>
        <w:pageBreakBefore/>
        <w:widowControl/>
        <w:tabs>
          <w:tab w:val="left" w:pos="-720"/>
          <w:tab w:val="left" w:pos="0"/>
          <w:tab w:val="left" w:pos="720"/>
          <w:tab w:val="left" w:pos="1440"/>
        </w:tabs>
        <w:suppressAutoHyphens/>
        <w:spacing w:after="200"/>
        <w:rPr>
          <w:b/>
          <w:bCs/>
          <w:i/>
          <w:iCs/>
        </w:rPr>
      </w:pPr>
      <w:r w:rsidRPr="00A426DF">
        <w:rPr>
          <w:b/>
          <w:bCs/>
          <w:i/>
          <w:iCs/>
        </w:rPr>
        <w:lastRenderedPageBreak/>
        <w:t>Reports and Other Information</w:t>
      </w:r>
    </w:p>
    <w:p w:rsidR="00A426DF" w:rsidRPr="00A426DF" w:rsidRDefault="00095E1A" w:rsidP="008A7EEC">
      <w:pPr>
        <w:widowControl/>
        <w:tabs>
          <w:tab w:val="left" w:pos="-720"/>
        </w:tabs>
        <w:suppressAutoHyphens/>
        <w:spacing w:after="20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8A7EEC">
      <w:pPr>
        <w:widowControl/>
        <w:tabs>
          <w:tab w:val="left" w:pos="-720"/>
          <w:tab w:val="left" w:pos="0"/>
        </w:tabs>
        <w:suppressAutoHyphens/>
        <w:spacing w:after="20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8A7EEC">
      <w:pPr>
        <w:widowControl/>
        <w:tabs>
          <w:tab w:val="left" w:pos="-720"/>
          <w:tab w:val="left" w:pos="0"/>
        </w:tabs>
        <w:suppressAutoHyphens/>
        <w:spacing w:after="200"/>
        <w:ind w:left="1440" w:hanging="720"/>
      </w:pPr>
      <w:r w:rsidRPr="00A426DF">
        <w:t>(2)</w:t>
      </w:r>
      <w:r w:rsidRPr="00A426DF">
        <w:tab/>
        <w:t>within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8A7EEC">
      <w:pPr>
        <w:widowControl/>
        <w:tabs>
          <w:tab w:val="left" w:pos="-720"/>
          <w:tab w:val="left" w:pos="0"/>
        </w:tabs>
        <w:suppressAutoHyphens/>
        <w:spacing w:after="20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8A7EEC">
      <w:pPr>
        <w:widowControl/>
        <w:tabs>
          <w:tab w:val="left" w:pos="-720"/>
          <w:tab w:val="left" w:pos="0"/>
        </w:tabs>
        <w:suppressAutoHyphens/>
        <w:spacing w:after="20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8A7EEC">
      <w:pPr>
        <w:widowControl/>
        <w:tabs>
          <w:tab w:val="left" w:pos="-720"/>
        </w:tabs>
        <w:suppressAutoHyphens/>
        <w:spacing w:after="20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April 10,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8A7EEC">
      <w:pPr>
        <w:widowControl/>
        <w:tabs>
          <w:tab w:val="left" w:pos="-720"/>
        </w:tabs>
        <w:suppressAutoHyphens/>
        <w:spacing w:after="20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8A7EEC">
      <w:pPr>
        <w:widowControl/>
        <w:tabs>
          <w:tab w:val="left" w:pos="-720"/>
        </w:tabs>
        <w:suppressAutoHyphens/>
        <w:spacing w:after="20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8A7EEC">
      <w:pPr>
        <w:widowControl/>
        <w:tabs>
          <w:tab w:val="left" w:pos="-720"/>
        </w:tabs>
        <w:suppressAutoHyphens/>
        <w:spacing w:after="200"/>
        <w:ind w:firstLine="720"/>
      </w:pPr>
      <w:r w:rsidRPr="00A426DF">
        <w:t>In the event that:</w:t>
      </w:r>
    </w:p>
    <w:p w:rsidR="00A426DF" w:rsidRPr="00A426DF" w:rsidRDefault="00095E1A" w:rsidP="008A7EEC">
      <w:pPr>
        <w:widowControl/>
        <w:tabs>
          <w:tab w:val="left" w:pos="-720"/>
          <w:tab w:val="left" w:pos="0"/>
        </w:tabs>
        <w:suppressAutoHyphens/>
        <w:spacing w:after="20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8A7EEC">
      <w:pPr>
        <w:widowControl/>
        <w:tabs>
          <w:tab w:val="left" w:pos="-720"/>
          <w:tab w:val="left" w:pos="0"/>
        </w:tabs>
        <w:suppressAutoHyphens/>
        <w:spacing w:after="200"/>
        <w:ind w:left="1440" w:hanging="720"/>
      </w:pPr>
      <w:r w:rsidRPr="00A426DF">
        <w:t>(b)</w:t>
      </w:r>
      <w:r w:rsidRPr="00A426DF">
        <w:tab/>
        <w:t>any direct or indirect parent of Holdings is or becomes a guarantor of the notes,</w:t>
      </w:r>
    </w:p>
    <w:p w:rsidR="00A426DF" w:rsidRPr="00A426DF" w:rsidRDefault="00095E1A" w:rsidP="00667B51">
      <w:pPr>
        <w:pageBreakBefore/>
        <w:widowControl/>
        <w:tabs>
          <w:tab w:val="left" w:pos="-720"/>
        </w:tabs>
        <w:suppressAutoHyphens/>
        <w:spacing w:after="200"/>
      </w:pPr>
      <w:r w:rsidRPr="00A426DF">
        <w:lastRenderedPageBreak/>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8A7EEC">
      <w:pPr>
        <w:widowControl/>
        <w:tabs>
          <w:tab w:val="left" w:pos="-720"/>
        </w:tabs>
        <w:suppressAutoHyphens/>
        <w:spacing w:after="20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2(b) of the Exchange Act, it will furnish to the holders of the notes and to prospective investors, upon their request, the information required to be delivered pursuant to Rule 144A(d)(4) under the Securities Act. Holdings will also hold quarterly conference calls, beginning with the first full fiscal quarter ending after the Escrow Release Date,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A426DF">
      <w:pPr>
        <w:widowControl/>
        <w:tabs>
          <w:tab w:val="left" w:pos="-720"/>
        </w:tabs>
        <w:suppressAutoHyphens/>
        <w:spacing w:after="2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Future Subsidiary Guarantors</w:t>
      </w:r>
    </w:p>
    <w:p w:rsidR="00A426DF" w:rsidRPr="00A426DF" w:rsidRDefault="00095E1A" w:rsidP="00A426DF">
      <w:pPr>
        <w:widowControl/>
        <w:tabs>
          <w:tab w:val="left" w:pos="-720"/>
        </w:tabs>
        <w:suppressAutoHyphens/>
        <w:spacing w:after="240"/>
        <w:ind w:firstLine="720"/>
      </w:pPr>
      <w:r w:rsidRPr="00A426DF">
        <w:t>The indenture provides that Holdings will cause each Wholly Owned Restricted Subsidiary that is not an Excluded Subsidiary and that guarantees any Indebtedness (other than Junior Lien Obligations) of an Issuer or any of the Subsidiary Guarantors secured by the Collateral (other than Excluded Assets) to execute and deliver to the Trustee a supplemental indenture pursuant to which such Subsidiary will guarantee payment of the notes and, if required by the applicable Intercreditor Agreement, a joinder to such Intercreditor Agreement.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A426DF">
      <w:pPr>
        <w:widowControl/>
        <w:tabs>
          <w:tab w:val="left" w:pos="-720"/>
        </w:tabs>
        <w:suppressAutoHyphens/>
        <w:spacing w:after="2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Merger, Amalgamation, Consolidation or Sale of All or Substantially All Assets</w:t>
      </w:r>
    </w:p>
    <w:p w:rsidR="00A426DF" w:rsidRPr="00A426DF" w:rsidRDefault="00095E1A" w:rsidP="00A426DF">
      <w:pPr>
        <w:widowControl/>
        <w:tabs>
          <w:tab w:val="left" w:pos="-720"/>
        </w:tabs>
        <w:suppressAutoHyphens/>
        <w:spacing w:after="2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Successor Holdco (if other than Holdings) expressly assumes all the obligations of Holdings under the indenture pursuant to supplemental indentures;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00A426DF">
        <w:t>-</w:t>
      </w:r>
      <w:r w:rsidRPr="00A426DF">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Fixed Charge Coverage Ratio would be greater than such ratio immediately prior to such transaction;</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A426DF">
      <w:pPr>
        <w:widowControl/>
        <w:tabs>
          <w:tab w:val="left" w:pos="-720"/>
        </w:tabs>
        <w:suppressAutoHyphens/>
        <w:spacing w:after="240"/>
        <w:ind w:firstLine="720"/>
      </w:pPr>
      <w:r w:rsidRPr="00A426DF">
        <w:t>The indenture further provides that, subject to certain limitations in the indenture governing release of assets and property securing the notes and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A426DF">
      <w:pPr>
        <w:widowControl/>
        <w:tabs>
          <w:tab w:val="left" w:pos="-720"/>
        </w:tabs>
        <w:suppressAutoHyphens/>
        <w:spacing w:after="2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A426DF">
      <w:pPr>
        <w:widowControl/>
        <w:tabs>
          <w:tab w:val="left" w:pos="-720"/>
        </w:tabs>
        <w:suppressAutoHyphens/>
        <w:spacing w:after="2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Defaults</w:t>
      </w:r>
    </w:p>
    <w:p w:rsidR="00A426DF" w:rsidRPr="00A426DF" w:rsidRDefault="00095E1A" w:rsidP="00A426DF">
      <w:pPr>
        <w:widowControl/>
        <w:tabs>
          <w:tab w:val="left" w:pos="-720"/>
        </w:tabs>
        <w:suppressAutoHyphens/>
        <w:spacing w:after="2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 default in any payment of interest (including any additional interest) on any note when due, continued for 30 days;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 default in the payment of principal or premium, if any, of any note when due at its Stated Maturity, upon optional redemption, upon required repurchase, upon declaration or otherwise;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 xml:space="preserve">certain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w:t>
      </w:r>
    </w:p>
    <w:p w:rsidR="00A426DF" w:rsidRPr="00A426DF" w:rsidRDefault="00095E1A" w:rsidP="004B5918">
      <w:pPr>
        <w:pageBreakBefore/>
        <w:widowControl/>
        <w:tabs>
          <w:tab w:val="left" w:pos="-720"/>
          <w:tab w:val="left" w:pos="0"/>
        </w:tabs>
        <w:suppressAutoHyphens/>
        <w:spacing w:after="120"/>
        <w:ind w:left="1440" w:hanging="720"/>
      </w:pPr>
      <w:r w:rsidRPr="00A426DF">
        <w:lastRenderedPageBreak/>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4B5918">
      <w:pPr>
        <w:widowControl/>
        <w:tabs>
          <w:tab w:val="left" w:pos="-720"/>
          <w:tab w:val="left" w:pos="0"/>
        </w:tabs>
        <w:suppressAutoHyphens/>
        <w:spacing w:after="120"/>
        <w:ind w:left="1440" w:hanging="720"/>
      </w:pPr>
      <w:r w:rsidRPr="00A426DF">
        <w:t>(9)</w:t>
      </w:r>
      <w:r w:rsidRPr="00A426DF">
        <w:tab/>
        <w:t>unless such Liens have been released in accordance with the provisions of the Security Documents or the Intercreditor Agreements, the Liens in favor of the holders of the notes with respect to all or substantially all of the Collateral cease to be valid or enforceable and such Default continues for 30 days, or an Issuer shall assert or any Subsidiary Guarantor shall assert, in any pleading in any court of competent jurisdiction, that any such security interest is invalid or unenforceable and, in the case of any Subsidiary Guarantor, the Issuers fail to cause such Subsidiary Guarantor to rescind such assertions within 30 days after the Issuers have actual knowledge of such assertions; or</w:t>
      </w:r>
    </w:p>
    <w:p w:rsidR="00A426DF" w:rsidRPr="00A426DF" w:rsidRDefault="00095E1A" w:rsidP="004B5918">
      <w:pPr>
        <w:widowControl/>
        <w:tabs>
          <w:tab w:val="left" w:pos="-720"/>
          <w:tab w:val="left" w:pos="0"/>
        </w:tabs>
        <w:suppressAutoHyphens/>
        <w:spacing w:after="120"/>
        <w:ind w:left="1440" w:hanging="720"/>
      </w:pPr>
      <w:r w:rsidRPr="00A426DF">
        <w:t>(10)</w:t>
      </w:r>
      <w:r w:rsidRPr="00A426DF">
        <w:tab/>
        <w:t xml:space="preserve">the failure by an Issuer or any Subsidiary Guarantor to comply for 60 days after notice with its other agreements contained in the Security Documents except for a failure that would not be material to the holders of the notes and would not materially affect the value of the Collateral taken as a whole (together with the defaults described in clause (9) the </w:t>
      </w:r>
      <w:r w:rsidR="00A426DF">
        <w:t>“</w:t>
      </w:r>
      <w:r w:rsidRPr="00A426DF">
        <w:t>security default provisions</w:t>
      </w:r>
      <w:r w:rsidR="00A426DF">
        <w:t>”</w:t>
      </w:r>
      <w:r w:rsidRPr="00A426DF">
        <w:t>).</w:t>
      </w:r>
    </w:p>
    <w:p w:rsidR="00A426DF" w:rsidRPr="00A426DF" w:rsidRDefault="00095E1A" w:rsidP="004B5918">
      <w:pPr>
        <w:widowControl/>
        <w:tabs>
          <w:tab w:val="left" w:pos="-720"/>
        </w:tabs>
        <w:suppressAutoHyphens/>
        <w:spacing w:after="120"/>
        <w:ind w:firstLine="720"/>
      </w:pPr>
      <w:r w:rsidRPr="00A426DF">
        <w:t>The foregoing will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sidR="00A426DF" w:rsidRPr="00A426DF" w:rsidRDefault="00095E1A" w:rsidP="004B5918">
      <w:pPr>
        <w:widowControl/>
        <w:tabs>
          <w:tab w:val="left" w:pos="-720"/>
        </w:tabs>
        <w:suppressAutoHyphens/>
        <w:spacing w:after="120"/>
        <w:ind w:firstLine="720"/>
      </w:pPr>
      <w:r w:rsidRPr="00A426DF">
        <w:t>However, a default under clauses (4) or (10) will not constitute an Event of Default until the Trustee or the holders of 30% in principal amount of outstanding notes notify the Issuers of the default and the Issuers do not cure such default within the time specified in clauses (4) or (10) hereof after receipt of such notice.</w:t>
      </w:r>
    </w:p>
    <w:p w:rsidR="00A426DF" w:rsidRPr="00A426DF" w:rsidRDefault="00095E1A" w:rsidP="004B5918">
      <w:pPr>
        <w:widowControl/>
        <w:tabs>
          <w:tab w:val="left" w:pos="-720"/>
        </w:tabs>
        <w:suppressAutoHyphens/>
        <w:spacing w:after="120"/>
        <w:ind w:firstLine="720"/>
      </w:pPr>
      <w:r w:rsidRPr="00A426DF">
        <w:t>If an Event of Default (other than a Default relating to certain events of bankruptcy, insolvency or reorganization of Holdings) occurs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4B5918">
      <w:pPr>
        <w:widowControl/>
        <w:tabs>
          <w:tab w:val="left" w:pos="-720"/>
        </w:tabs>
        <w:suppressAutoHyphens/>
        <w:spacing w:after="120"/>
        <w:ind w:firstLine="720"/>
      </w:pPr>
      <w:r w:rsidRPr="00A426DF">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4B5918">
      <w:pPr>
        <w:widowControl/>
        <w:tabs>
          <w:tab w:val="left" w:pos="-720"/>
        </w:tabs>
        <w:suppressAutoHyphens/>
        <w:spacing w:after="12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4B5918">
      <w:pPr>
        <w:widowControl/>
        <w:tabs>
          <w:tab w:val="left" w:pos="-720"/>
          <w:tab w:val="left" w:pos="0"/>
        </w:tabs>
        <w:suppressAutoHyphens/>
        <w:spacing w:after="120"/>
        <w:ind w:left="1440" w:hanging="720"/>
      </w:pPr>
      <w:r w:rsidRPr="00A426DF">
        <w:t>(1)</w:t>
      </w:r>
      <w:r w:rsidRPr="00A426DF">
        <w:tab/>
        <w:t>such holder has previously given the Trustee notice that an Event of Default is continuing,</w:t>
      </w:r>
    </w:p>
    <w:p w:rsidR="00A426DF" w:rsidRPr="00A426DF" w:rsidRDefault="00095E1A" w:rsidP="004B5918">
      <w:pPr>
        <w:widowControl/>
        <w:tabs>
          <w:tab w:val="left" w:pos="-720"/>
          <w:tab w:val="left" w:pos="0"/>
        </w:tabs>
        <w:suppressAutoHyphens/>
        <w:spacing w:after="120"/>
        <w:ind w:left="1440" w:hanging="720"/>
      </w:pPr>
      <w:r w:rsidRPr="00A426DF">
        <w:t>(2)</w:t>
      </w:r>
      <w:r w:rsidRPr="00A426DF">
        <w:tab/>
        <w:t>holders of at least 30% in principal amount of the outstanding notes have requested the Trustee to pursue the remedy,</w:t>
      </w:r>
    </w:p>
    <w:p w:rsidR="00A426DF" w:rsidRPr="00A426DF" w:rsidRDefault="00095E1A" w:rsidP="004B5918">
      <w:pPr>
        <w:widowControl/>
        <w:tabs>
          <w:tab w:val="left" w:pos="-720"/>
          <w:tab w:val="left" w:pos="0"/>
        </w:tabs>
        <w:suppressAutoHyphens/>
        <w:spacing w:after="120"/>
        <w:ind w:left="1440" w:hanging="720"/>
      </w:pPr>
      <w:r w:rsidRPr="00A426DF">
        <w:t>(3)</w:t>
      </w:r>
      <w:r w:rsidRPr="00A426DF">
        <w:tab/>
        <w:t>such holders have offered the Trustee security or indemnity satisfactory to it against any loss, liability or expense,</w:t>
      </w:r>
    </w:p>
    <w:p w:rsidR="00A426DF" w:rsidRPr="00A426DF" w:rsidRDefault="00095E1A" w:rsidP="008A7EEC">
      <w:pPr>
        <w:widowControl/>
        <w:tabs>
          <w:tab w:val="left" w:pos="-720"/>
          <w:tab w:val="left" w:pos="0"/>
        </w:tabs>
        <w:suppressAutoHyphens/>
        <w:spacing w:after="120"/>
        <w:ind w:left="1440" w:hanging="720"/>
      </w:pPr>
      <w:r w:rsidRPr="00A426DF">
        <w:t>(4)</w:t>
      </w:r>
      <w:r w:rsidRPr="00A426DF">
        <w:tab/>
        <w:t>the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the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A426DF">
      <w:pPr>
        <w:widowControl/>
        <w:tabs>
          <w:tab w:val="left" w:pos="-720"/>
        </w:tabs>
        <w:suppressAutoHyphens/>
        <w:spacing w:after="240"/>
        <w:ind w:firstLine="720"/>
      </w:pPr>
      <w:r w:rsidRPr="00A426DF">
        <w:lastRenderedPageBreak/>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A426DF">
      <w:pPr>
        <w:widowControl/>
        <w:tabs>
          <w:tab w:val="left" w:pos="-720"/>
        </w:tabs>
        <w:suppressAutoHyphens/>
        <w:spacing w:after="24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if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Amendments and Waivers</w:t>
      </w:r>
    </w:p>
    <w:p w:rsidR="00A426DF" w:rsidRPr="00A426DF" w:rsidRDefault="00095E1A" w:rsidP="00A426DF">
      <w:pPr>
        <w:widowControl/>
        <w:tabs>
          <w:tab w:val="left" w:pos="-720"/>
        </w:tabs>
        <w:suppressAutoHyphens/>
        <w:spacing w:after="240"/>
        <w:ind w:firstLine="720"/>
      </w:pPr>
      <w:r w:rsidRPr="00A426DF">
        <w:t>Subject to certain exceptions, the indenture, the notes, the Subsidiary Guarantees, the Security Documents and the Intercreditor Agreements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reduce the amount of notes whose holders must consent to an amendment;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reduce the rate of or extend the time for payment of interest on any note;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reduce the principal of or change the Stated Maturity of any note;</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make any note payable in money other than that stated in such note;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expressly subordinate the notes or any related Subsidiary Guarantee to any other Indebtedness of an Issuer or any Subsidiary Guarantor;</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make any change in the amendment provisions which require each holder</w:t>
      </w:r>
      <w:r w:rsidR="00A426DF">
        <w:t>’</w:t>
      </w:r>
      <w:r w:rsidRPr="00A426DF">
        <w:t>s consent or in the waiver provisions; or</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make any change in the provisions dealing with the application of proceeds of Collateral in the Intercreditor Agreements or the indenture that would adversely affect the holders of the notes.</w:t>
      </w:r>
    </w:p>
    <w:p w:rsidR="00A426DF" w:rsidRPr="00A426DF" w:rsidRDefault="00095E1A" w:rsidP="00A426DF">
      <w:pPr>
        <w:widowControl/>
        <w:tabs>
          <w:tab w:val="left" w:pos="-720"/>
        </w:tabs>
        <w:suppressAutoHyphens/>
        <w:spacing w:after="240"/>
        <w:ind w:firstLine="720"/>
      </w:pPr>
      <w:r w:rsidRPr="00A426DF">
        <w:t>Except as expressly provided by the indenture, without the consent of holders of at least 66.67% in principal amount of notes then outstanding, no amendment may modify or release the Subsidiary Guarantee of any Significant Subsidiary in any manner adverse to the holders of the notes. Without the consent of the holders of at least 66.67% in a aggregate principal amount of the notes then outstanding, no amendment or waiver may release all or substantially all of the Collateral from the Lien of the indenture and the Security Documents with respect to the notes.</w:t>
      </w:r>
    </w:p>
    <w:p w:rsidR="00A426DF" w:rsidRPr="00A426DF" w:rsidRDefault="00095E1A" w:rsidP="00901B24">
      <w:pPr>
        <w:pageBreakBefore/>
        <w:widowControl/>
        <w:tabs>
          <w:tab w:val="left" w:pos="-720"/>
        </w:tabs>
        <w:suppressAutoHyphens/>
        <w:spacing w:after="240"/>
        <w:ind w:firstLine="720"/>
      </w:pPr>
      <w:r w:rsidRPr="00A426DF">
        <w:lastRenderedPageBreak/>
        <w:t>Without the consent of any holder, the Issuers and the Trustee may amend the indenture, the notes, the Subsidiary Guarantees, the Security Documents or the Intercreditor Agreements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its Subsidiary Guarantee and the Security Documents,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or collateral with respect to the notes, to secure the notes, to release Collateral as permitted by the indenture and the Intercreditor Agreements, to add additional secured creditors holding Other Second</w:t>
      </w:r>
      <w:r w:rsidR="00A426DF">
        <w:t>-</w:t>
      </w:r>
      <w:r w:rsidRPr="00A426DF">
        <w:t>Lien Obligations, First</w:t>
      </w:r>
      <w:r w:rsidRPr="00A426DF">
        <w:noBreakHyphen/>
        <w:t xml:space="preserve"> Priority Lien Obligations or other Junior Lien Obligations so long as such obligations are not prohibited by the indenture or the Security Documents, to add to the covenants of the Issuers for the benefit of the holders or to surrender any right or power conferred upon the Issuers, to make any change that does not adversely affect the rights of any holder, to conform the text of the indenture, Subsidiary Guarantees, the notes, the Security Documents or the Intercreditor Agreements, to any provision of this </w:t>
      </w:r>
      <w:r w:rsidR="00A426DF">
        <w:t>“</w:t>
      </w:r>
      <w:r w:rsidRPr="00A426DF">
        <w:t>Description of Senior Secured Exchange Notes</w:t>
      </w:r>
      <w:r w:rsidR="00A426DF">
        <w:t>”</w:t>
      </w:r>
      <w:r w:rsidRPr="00A426DF">
        <w:t xml:space="preserve"> to the extent that such provision in this </w:t>
      </w:r>
      <w:r w:rsidR="00A426DF">
        <w:t>“</w:t>
      </w:r>
      <w:r w:rsidRPr="00A426DF">
        <w:t>Description of Senior Secured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the notes, the Security Documents or the Intercreditor Agreements,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A426DF">
      <w:pPr>
        <w:widowControl/>
        <w:tabs>
          <w:tab w:val="left" w:pos="-720"/>
        </w:tabs>
        <w:suppressAutoHyphens/>
        <w:spacing w:after="2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No Personal Liability of Directors, Officers, Employees, Managers and Stockholders</w:t>
      </w:r>
    </w:p>
    <w:p w:rsidR="00A426DF" w:rsidRPr="00A426DF" w:rsidRDefault="00095E1A" w:rsidP="00A426DF">
      <w:pPr>
        <w:widowControl/>
        <w:tabs>
          <w:tab w:val="left" w:pos="-720"/>
        </w:tabs>
        <w:suppressAutoHyphens/>
        <w:spacing w:after="2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Transfer and Exchange</w:t>
      </w:r>
    </w:p>
    <w:p w:rsidR="00A426DF" w:rsidRPr="00A426DF" w:rsidRDefault="00095E1A" w:rsidP="00A426DF">
      <w:pPr>
        <w:widowControl/>
        <w:tabs>
          <w:tab w:val="left" w:pos="-720"/>
        </w:tabs>
        <w:suppressAutoHyphens/>
        <w:spacing w:after="2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Satisfaction and Discharge</w:t>
      </w:r>
    </w:p>
    <w:p w:rsidR="00A426DF" w:rsidRPr="00A426DF" w:rsidRDefault="00095E1A" w:rsidP="00A426DF">
      <w:pPr>
        <w:widowControl/>
        <w:tabs>
          <w:tab w:val="left" w:pos="-720"/>
        </w:tabs>
        <w:suppressAutoHyphens/>
        <w:spacing w:after="2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 and the Security Documents.</w:t>
      </w:r>
    </w:p>
    <w:p w:rsidR="00A426DF" w:rsidRPr="00A426DF" w:rsidRDefault="00095E1A" w:rsidP="008A7EEC">
      <w:pPr>
        <w:widowControl/>
        <w:tabs>
          <w:tab w:val="left" w:pos="-720"/>
        </w:tabs>
        <w:suppressAutoHyphens/>
        <w:spacing w:after="18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8A7EEC">
      <w:pPr>
        <w:widowControl/>
        <w:tabs>
          <w:tab w:val="left" w:pos="-720"/>
        </w:tabs>
        <w:suppressAutoHyphens/>
        <w:spacing w:after="18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Concerning the Trustee</w:t>
      </w:r>
    </w:p>
    <w:p w:rsidR="00A426DF" w:rsidRPr="00A426DF" w:rsidRDefault="00095E1A" w:rsidP="008A7EEC">
      <w:pPr>
        <w:widowControl/>
        <w:tabs>
          <w:tab w:val="left" w:pos="-720"/>
        </w:tabs>
        <w:suppressAutoHyphens/>
        <w:spacing w:after="18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Governing Law</w:t>
      </w:r>
    </w:p>
    <w:p w:rsidR="00A426DF" w:rsidRPr="00A426DF" w:rsidRDefault="00095E1A" w:rsidP="008A7EEC">
      <w:pPr>
        <w:widowControl/>
        <w:tabs>
          <w:tab w:val="left" w:pos="-720"/>
        </w:tabs>
        <w:suppressAutoHyphens/>
        <w:spacing w:after="180"/>
        <w:ind w:firstLine="720"/>
      </w:pPr>
      <w:r w:rsidRPr="00A426DF">
        <w:t>The indenture provides that it and the notes will be governed by, and construed in accordance with, the laws of the State of New York.</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Certain Definitions</w:t>
      </w:r>
    </w:p>
    <w:p w:rsidR="00A426DF" w:rsidRPr="00A426DF" w:rsidRDefault="00A426DF" w:rsidP="008A7EEC">
      <w:pPr>
        <w:widowControl/>
        <w:tabs>
          <w:tab w:val="left" w:pos="-720"/>
        </w:tabs>
        <w:suppressAutoHyphens/>
        <w:spacing w:after="18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8A7EEC">
      <w:pPr>
        <w:widowControl/>
        <w:tabs>
          <w:tab w:val="left" w:pos="-720"/>
          <w:tab w:val="left" w:pos="0"/>
        </w:tabs>
        <w:suppressAutoHyphens/>
        <w:spacing w:after="18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8A7EEC">
      <w:pPr>
        <w:widowControl/>
        <w:tabs>
          <w:tab w:val="left" w:pos="-720"/>
          <w:tab w:val="left" w:pos="0"/>
        </w:tabs>
        <w:suppressAutoHyphens/>
        <w:spacing w:after="180"/>
        <w:ind w:left="1440" w:hanging="720"/>
      </w:pPr>
      <w:r w:rsidRPr="00A426DF">
        <w:t>(2)</w:t>
      </w:r>
      <w:r w:rsidRPr="00A426DF">
        <w:tab/>
        <w:t>Indebtedness secured by a Lien encumbering any asset acquired by such specified Person.</w:t>
      </w:r>
    </w:p>
    <w:p w:rsidR="00A426DF" w:rsidRPr="00A426DF" w:rsidRDefault="00095E1A" w:rsidP="008A7EEC">
      <w:pPr>
        <w:widowControl/>
        <w:tabs>
          <w:tab w:val="left" w:pos="-720"/>
        </w:tabs>
        <w:suppressAutoHyphens/>
        <w:spacing w:after="180"/>
      </w:pPr>
      <w:r w:rsidRPr="00A426DF">
        <w:lastRenderedPageBreak/>
        <w:t>Acquired Indebtedness will be deemed to have been Incurred,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8A7EEC">
      <w:pPr>
        <w:widowControl/>
        <w:tabs>
          <w:tab w:val="left" w:pos="-720"/>
        </w:tabs>
        <w:suppressAutoHyphens/>
        <w:spacing w:after="18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8A7EEC">
      <w:pPr>
        <w:widowControl/>
        <w:tabs>
          <w:tab w:val="left" w:pos="-720"/>
        </w:tabs>
        <w:suppressAutoHyphens/>
        <w:spacing w:after="18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8A7EEC">
      <w:pPr>
        <w:widowControl/>
        <w:tabs>
          <w:tab w:val="left" w:pos="-720"/>
        </w:tabs>
        <w:suppressAutoHyphens/>
        <w:spacing w:after="180"/>
        <w:ind w:firstLine="720"/>
      </w:pPr>
      <w:r>
        <w:t>“</w:t>
      </w:r>
      <w:r w:rsidR="00095E1A" w:rsidRPr="00A426DF">
        <w:rPr>
          <w:i/>
          <w:iCs/>
        </w:rPr>
        <w:t>Additional Assets</w:t>
      </w:r>
      <w:r>
        <w:t>”</w:t>
      </w:r>
      <w:r w:rsidR="00095E1A" w:rsidRPr="00A426DF">
        <w:t xml:space="preserve"> means:</w:t>
      </w:r>
    </w:p>
    <w:p w:rsidR="00A426DF" w:rsidRPr="00A426DF" w:rsidRDefault="00095E1A" w:rsidP="008A7EEC">
      <w:pPr>
        <w:widowControl/>
        <w:tabs>
          <w:tab w:val="left" w:pos="-720"/>
          <w:tab w:val="left" w:pos="0"/>
        </w:tabs>
        <w:suppressAutoHyphens/>
        <w:spacing w:after="180"/>
        <w:ind w:left="1440" w:hanging="720"/>
      </w:pPr>
      <w:r w:rsidRPr="00A426DF">
        <w:t>(1)</w:t>
      </w:r>
      <w:r w:rsidRPr="00A426DF">
        <w:tab/>
        <w:t>any properties or assets used or useful in the Oil and Gas Business;</w:t>
      </w:r>
    </w:p>
    <w:p w:rsidR="00A426DF" w:rsidRPr="00A426DF" w:rsidRDefault="00095E1A" w:rsidP="008A7EEC">
      <w:pPr>
        <w:widowControl/>
        <w:tabs>
          <w:tab w:val="left" w:pos="-720"/>
          <w:tab w:val="left" w:pos="0"/>
        </w:tabs>
        <w:suppressAutoHyphens/>
        <w:spacing w:after="180"/>
        <w:ind w:left="1440" w:hanging="720"/>
      </w:pPr>
      <w:r w:rsidRPr="00A426DF">
        <w:t>(2)</w:t>
      </w:r>
      <w:r w:rsidRPr="00A426DF">
        <w:tab/>
        <w:t>capital expenditures by Holdings or a Restricted Subsidiary in the Oil and Gas Business;</w:t>
      </w:r>
    </w:p>
    <w:p w:rsidR="00A426DF" w:rsidRPr="00A426DF" w:rsidRDefault="00095E1A" w:rsidP="008A7EEC">
      <w:pPr>
        <w:widowControl/>
        <w:tabs>
          <w:tab w:val="left" w:pos="-720"/>
          <w:tab w:val="left" w:pos="0"/>
        </w:tabs>
        <w:suppressAutoHyphens/>
        <w:spacing w:after="18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sum of:</w:t>
      </w:r>
    </w:p>
    <w:p w:rsidR="00A426DF" w:rsidRPr="00A426DF" w:rsidRDefault="00095E1A" w:rsidP="00A426DF">
      <w:pPr>
        <w:widowControl/>
        <w:tabs>
          <w:tab w:val="left" w:pos="-720"/>
          <w:tab w:val="left" w:pos="0"/>
        </w:tabs>
        <w:suppressAutoHyphens/>
        <w:spacing w:after="2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w:t>
      </w:r>
      <w:r w:rsidRPr="00A426DF">
        <w:lastRenderedPageBreak/>
        <w:t xml:space="preserve">(D),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A426DF">
      <w:pPr>
        <w:widowControl/>
        <w:tabs>
          <w:tab w:val="left" w:pos="-720"/>
          <w:tab w:val="left" w:pos="0"/>
        </w:tabs>
        <w:suppressAutoHyphens/>
        <w:spacing w:after="2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8A7EEC">
      <w:pPr>
        <w:widowControl/>
        <w:tabs>
          <w:tab w:val="left" w:pos="-720"/>
          <w:tab w:val="left" w:pos="0"/>
        </w:tabs>
        <w:suppressAutoHyphens/>
        <w:spacing w:after="16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8A7EEC">
      <w:pPr>
        <w:widowControl/>
        <w:tabs>
          <w:tab w:val="left" w:pos="-720"/>
          <w:tab w:val="left" w:pos="0"/>
        </w:tabs>
        <w:suppressAutoHyphens/>
        <w:spacing w:after="160"/>
        <w:ind w:left="1440" w:hanging="720"/>
      </w:pPr>
      <w:r w:rsidRPr="00A426DF">
        <w:t>(b)</w:t>
      </w:r>
      <w:r w:rsidRPr="00A426DF">
        <w:tab/>
        <w:t>the sum of:</w:t>
      </w:r>
    </w:p>
    <w:p w:rsidR="00A426DF" w:rsidRPr="00A426DF" w:rsidRDefault="00095E1A" w:rsidP="008A7EEC">
      <w:pPr>
        <w:widowControl/>
        <w:tabs>
          <w:tab w:val="left" w:pos="-720"/>
          <w:tab w:val="left" w:pos="0"/>
        </w:tabs>
        <w:suppressAutoHyphens/>
        <w:spacing w:after="160"/>
        <w:ind w:left="2160" w:hanging="720"/>
      </w:pPr>
      <w:r w:rsidRPr="00A426DF">
        <w:t>(i)</w:t>
      </w:r>
      <w:r w:rsidRPr="00A426DF">
        <w:tab/>
        <w:t>any amount included in (a)(i) through (a)(v) above that is attributable to minority interests;</w:t>
      </w:r>
    </w:p>
    <w:p w:rsidR="00A426DF" w:rsidRPr="00A426DF" w:rsidRDefault="00095E1A" w:rsidP="008A7EEC">
      <w:pPr>
        <w:widowControl/>
        <w:tabs>
          <w:tab w:val="left" w:pos="-720"/>
          <w:tab w:val="left" w:pos="0"/>
        </w:tabs>
        <w:suppressAutoHyphens/>
        <w:spacing w:after="160"/>
        <w:ind w:left="2160" w:hanging="720"/>
      </w:pPr>
      <w:r w:rsidRPr="00A426DF">
        <w:t>(ii)</w:t>
      </w:r>
      <w:r w:rsidRPr="00A426DF">
        <w:tab/>
        <w:t>any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(iii)</w:t>
      </w:r>
      <w:r w:rsidRPr="00A426DF">
        <w:tab/>
        <w:t>to the extent included in (a)(i)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8A7EEC">
      <w:pPr>
        <w:widowControl/>
        <w:tabs>
          <w:tab w:val="left" w:pos="-720"/>
          <w:tab w:val="left" w:pos="0"/>
        </w:tabs>
        <w:suppressAutoHyphens/>
        <w:spacing w:after="160"/>
        <w:ind w:left="2160" w:hanging="720"/>
      </w:pPr>
      <w:r w:rsidRPr="00A426DF">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8A7EEC">
      <w:pPr>
        <w:widowControl/>
        <w:tabs>
          <w:tab w:val="left" w:pos="-720"/>
        </w:tabs>
        <w:suppressAutoHyphens/>
        <w:spacing w:after="160"/>
      </w:pPr>
      <w:r w:rsidRPr="00A426DF">
        <w:lastRenderedPageBreak/>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8A7EEC">
      <w:pPr>
        <w:widowControl/>
        <w:tabs>
          <w:tab w:val="left" w:pos="-720"/>
        </w:tabs>
        <w:suppressAutoHyphens/>
        <w:spacing w:after="16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8A7EEC">
      <w:pPr>
        <w:widowControl/>
        <w:tabs>
          <w:tab w:val="left" w:pos="-720"/>
        </w:tabs>
        <w:suppressAutoHyphens/>
        <w:spacing w:after="16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8A7EEC">
      <w:pPr>
        <w:widowControl/>
        <w:tabs>
          <w:tab w:val="left" w:pos="-720"/>
          <w:tab w:val="left" w:pos="0"/>
        </w:tabs>
        <w:suppressAutoHyphens/>
        <w:spacing w:after="160"/>
        <w:ind w:left="1440" w:hanging="720"/>
      </w:pPr>
      <w:r w:rsidRPr="00A426DF">
        <w:t>(1)</w:t>
      </w:r>
      <w:r w:rsidRPr="00A426DF">
        <w:tab/>
        <w:t>1% of the then outstanding principal amount of the note; and</w:t>
      </w:r>
    </w:p>
    <w:p w:rsidR="00A426DF" w:rsidRPr="00A426DF" w:rsidRDefault="00095E1A" w:rsidP="008A7EEC">
      <w:pPr>
        <w:widowControl/>
        <w:tabs>
          <w:tab w:val="left" w:pos="-720"/>
          <w:tab w:val="left" w:pos="0"/>
        </w:tabs>
        <w:suppressAutoHyphens/>
        <w:spacing w:after="160"/>
        <w:ind w:left="1440" w:hanging="720"/>
      </w:pPr>
      <w:r w:rsidRPr="00A426DF">
        <w:t>(2)</w:t>
      </w:r>
      <w:r w:rsidRPr="00A426DF">
        <w:tab/>
        <w:t>the excess of:</w:t>
      </w:r>
    </w:p>
    <w:p w:rsidR="00A426DF" w:rsidRPr="00A426DF" w:rsidRDefault="00095E1A" w:rsidP="008A7EEC">
      <w:pPr>
        <w:widowControl/>
        <w:tabs>
          <w:tab w:val="left" w:pos="-720"/>
          <w:tab w:val="left" w:pos="0"/>
        </w:tabs>
        <w:suppressAutoHyphens/>
        <w:spacing w:after="160"/>
        <w:ind w:left="2160" w:hanging="720"/>
      </w:pPr>
      <w:r w:rsidRPr="00A426DF">
        <w:t>(a)</w:t>
      </w:r>
      <w:r w:rsidRPr="00A426DF">
        <w:tab/>
        <w:t xml:space="preserve">the present value at such redemption date of (i) the redemption price of the note, at May 1, 2015 (such redemption price being set forth in the applicable table appearing above under </w:t>
      </w:r>
      <w:r w:rsidR="00A426DF">
        <w:t>“—</w:t>
      </w:r>
      <w:r w:rsidRPr="00A426DF">
        <w:t>Optional Redemption</w:t>
      </w:r>
      <w:r w:rsidR="00A426DF">
        <w:t>”</w:t>
      </w:r>
      <w:r w:rsidRPr="00A426DF">
        <w:t>) plus (ii) all required interest payments due on the note through May 1, 2015 (excluding accrued but unpaid interest), computed using a discount rate equal to the Treasury Rate as of such redemption date plus 50 basis points; over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then outstanding principal amount of the note.</w:t>
      </w:r>
    </w:p>
    <w:p w:rsidR="00A426DF" w:rsidRPr="00A426DF" w:rsidRDefault="00A426DF" w:rsidP="00A426DF">
      <w:pPr>
        <w:widowControl/>
        <w:tabs>
          <w:tab w:val="left" w:pos="-720"/>
        </w:tabs>
        <w:suppressAutoHyphens/>
        <w:spacing w:after="240"/>
        <w:ind w:firstLine="720"/>
      </w:pPr>
      <w:r>
        <w:t>“</w:t>
      </w:r>
      <w:r w:rsidR="00095E1A" w:rsidRPr="00A426DF">
        <w:rPr>
          <w:i/>
          <w:iCs/>
        </w:rPr>
        <w:t>Asset Sale</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A426DF">
      <w:pPr>
        <w:widowControl/>
        <w:tabs>
          <w:tab w:val="left" w:pos="-720"/>
        </w:tabs>
        <w:suppressAutoHyphens/>
        <w:spacing w:after="240"/>
      </w:pPr>
      <w:r w:rsidRPr="00A426DF">
        <w:t>in each case other than:</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a disposition of Cash Equivalents or Investment Grade Securities or obsolete, damaged or worn out property or equipment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 xml:space="preserve">the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 xml:space="preserve">any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t>any disposition of property or assets, or the issuance of securities, by a Restricted Subsidiary to Holdings or by Holdings or a Restricted Subsidiary to a Restricted Subsidiary;</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lastRenderedPageBreak/>
        <w:t>(g)</w:t>
      </w:r>
      <w:r w:rsidRPr="00A426DF">
        <w:tab/>
        <w:t>foreclosure or any similar action with respect to any property or other asset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t>any sale of Equity Interests in, or Indebtedness or other securities of, an Unrestricted Subsidiary;</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t>any sale of inventory or other assets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t>any grant in the ordinary course of business of any license of patents, trademarks, know</w:t>
      </w:r>
      <w:r w:rsidR="00A426DF">
        <w:t>-</w:t>
      </w:r>
      <w:r w:rsidRPr="00A426DF">
        <w:t>how or any other intellectual property;</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t xml:space="preserve">a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8A7EEC">
      <w:pPr>
        <w:widowControl/>
        <w:tabs>
          <w:tab w:val="left" w:pos="-720"/>
          <w:tab w:val="left" w:pos="0"/>
        </w:tabs>
        <w:suppressAutoHyphens/>
        <w:spacing w:after="160"/>
        <w:ind w:left="1440" w:hanging="720"/>
      </w:pPr>
      <w:r w:rsidRPr="00A426DF">
        <w:t>(n)</w:t>
      </w:r>
      <w:r w:rsidRPr="00A426DF">
        <w:tab/>
        <w:t>any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8A7EEC">
      <w:pPr>
        <w:widowControl/>
        <w:tabs>
          <w:tab w:val="left" w:pos="-720"/>
          <w:tab w:val="left" w:pos="0"/>
        </w:tabs>
        <w:suppressAutoHyphens/>
        <w:spacing w:after="160"/>
        <w:ind w:left="1440" w:hanging="720"/>
      </w:pPr>
      <w:r w:rsidRPr="00A426DF">
        <w:t>(o)</w:t>
      </w:r>
      <w:r w:rsidRPr="00A426DF">
        <w:tab/>
        <w:t>dispositions in connection with Permitted Liens;</w:t>
      </w:r>
    </w:p>
    <w:p w:rsidR="00A426DF" w:rsidRPr="00A426DF" w:rsidRDefault="00095E1A" w:rsidP="008A7EEC">
      <w:pPr>
        <w:widowControl/>
        <w:tabs>
          <w:tab w:val="left" w:pos="-720"/>
          <w:tab w:val="left" w:pos="0"/>
        </w:tabs>
        <w:suppressAutoHyphens/>
        <w:spacing w:after="16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8A7EEC">
      <w:pPr>
        <w:widowControl/>
        <w:tabs>
          <w:tab w:val="left" w:pos="-720"/>
          <w:tab w:val="left" w:pos="0"/>
        </w:tabs>
        <w:suppressAutoHyphens/>
        <w:spacing w:after="160"/>
        <w:ind w:left="1440" w:hanging="720"/>
      </w:pPr>
      <w:r w:rsidRPr="00A426DF">
        <w:t>(q)</w:t>
      </w:r>
      <w:r w:rsidRPr="00A426DF">
        <w:tab/>
        <w:t>the sale of any property in a Sale/Leaseback Transaction within twelve months of the acquisition of such property;</w:t>
      </w:r>
    </w:p>
    <w:p w:rsidR="00A426DF" w:rsidRPr="00A426DF" w:rsidRDefault="00095E1A" w:rsidP="008A7EEC">
      <w:pPr>
        <w:widowControl/>
        <w:tabs>
          <w:tab w:val="left" w:pos="-720"/>
          <w:tab w:val="left" w:pos="0"/>
        </w:tabs>
        <w:suppressAutoHyphens/>
        <w:spacing w:after="160"/>
        <w:ind w:left="1440" w:hanging="720"/>
      </w:pPr>
      <w:r w:rsidRPr="00A426DF">
        <w:t>(r)</w:t>
      </w:r>
      <w:r w:rsidRPr="00A426DF">
        <w:tab/>
        <w:t>dispositions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8A7EEC">
      <w:pPr>
        <w:widowControl/>
        <w:tabs>
          <w:tab w:val="left" w:pos="-720"/>
          <w:tab w:val="left" w:pos="0"/>
        </w:tabs>
        <w:suppressAutoHyphens/>
        <w:spacing w:after="16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8A7EEC">
      <w:pPr>
        <w:widowControl/>
        <w:tabs>
          <w:tab w:val="left" w:pos="-720"/>
          <w:tab w:val="left" w:pos="0"/>
        </w:tabs>
        <w:suppressAutoHyphens/>
        <w:spacing w:after="160"/>
        <w:ind w:left="1440" w:hanging="720"/>
      </w:pPr>
      <w:r w:rsidRPr="00A426DF">
        <w:t>(t)</w:t>
      </w:r>
      <w:r w:rsidRPr="00A426DF">
        <w:tab/>
        <w:t>a disposition of Hydrocarbons or mineral products inventory in the ordinary course of business;</w:t>
      </w:r>
    </w:p>
    <w:p w:rsidR="00A426DF" w:rsidRPr="00A426DF" w:rsidRDefault="00095E1A" w:rsidP="008A7EEC">
      <w:pPr>
        <w:widowControl/>
        <w:tabs>
          <w:tab w:val="left" w:pos="-720"/>
          <w:tab w:val="left" w:pos="0"/>
        </w:tabs>
        <w:suppressAutoHyphens/>
        <w:spacing w:after="160"/>
        <w:ind w:left="1440" w:hanging="720"/>
      </w:pPr>
      <w:r w:rsidRPr="00A426DF">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8A7EEC">
      <w:pPr>
        <w:widowControl/>
        <w:tabs>
          <w:tab w:val="left" w:pos="-720"/>
          <w:tab w:val="left" w:pos="0"/>
        </w:tabs>
        <w:suppressAutoHyphens/>
        <w:spacing w:after="160"/>
        <w:ind w:left="1440" w:hanging="720"/>
      </w:pPr>
      <w:r w:rsidRPr="00A426DF">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A426DF">
      <w:pPr>
        <w:widowControl/>
        <w:tabs>
          <w:tab w:val="left" w:pos="-720"/>
        </w:tabs>
        <w:suppressAutoHyphens/>
        <w:spacing w:after="24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A426DF">
      <w:pPr>
        <w:widowControl/>
        <w:tabs>
          <w:tab w:val="left" w:pos="-720"/>
        </w:tabs>
        <w:suppressAutoHyphens/>
        <w:spacing w:after="240"/>
        <w:ind w:firstLine="720"/>
      </w:pPr>
      <w:r>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A426DF">
      <w:pPr>
        <w:widowControl/>
        <w:tabs>
          <w:tab w:val="left" w:pos="-720"/>
        </w:tabs>
        <w:suppressAutoHyphens/>
        <w:spacing w:after="240"/>
        <w:ind w:firstLine="720"/>
      </w:pPr>
      <w:r>
        <w:t>“</w:t>
      </w:r>
      <w:r w:rsidR="00095E1A" w:rsidRPr="00A426DF">
        <w:rPr>
          <w:i/>
          <w:iCs/>
        </w:rPr>
        <w:t>Capital Stock</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in the case of a corporation, corporate stock or shares;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other interest or participation that confers on a Person the right to receive a share of the profits and losses of, or distributions of assets of, the issuing Person.</w:t>
      </w:r>
    </w:p>
    <w:p w:rsidR="00A426DF" w:rsidRPr="00A426DF" w:rsidRDefault="00A426DF" w:rsidP="00BF4900">
      <w:pPr>
        <w:pageBreakBefore/>
        <w:widowControl/>
        <w:tabs>
          <w:tab w:val="left" w:pos="-720"/>
        </w:tabs>
        <w:suppressAutoHyphens/>
        <w:spacing w:after="240"/>
        <w:ind w:firstLine="720"/>
      </w:pPr>
      <w:r>
        <w:lastRenderedPageBreak/>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A426DF">
      <w:pPr>
        <w:widowControl/>
        <w:tabs>
          <w:tab w:val="left" w:pos="-720"/>
        </w:tabs>
        <w:suppressAutoHyphens/>
        <w:spacing w:after="24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Cash Equivalents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U.S. dollars, pounds sterling, euros, the national currency of any member state in the European Union or such local currencies held by an entity from time to time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8A7EEC">
      <w:pPr>
        <w:widowControl/>
        <w:tabs>
          <w:tab w:val="left" w:pos="-720"/>
          <w:tab w:val="left" w:pos="0"/>
        </w:tabs>
        <w:suppressAutoHyphens/>
        <w:spacing w:after="22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8A7EEC">
      <w:pPr>
        <w:widowControl/>
        <w:tabs>
          <w:tab w:val="left" w:pos="-720"/>
          <w:tab w:val="left" w:pos="0"/>
        </w:tabs>
        <w:suppressAutoHyphens/>
        <w:spacing w:after="220"/>
        <w:ind w:left="1440" w:hanging="720"/>
      </w:pPr>
      <w:r w:rsidRPr="00A426DF">
        <w:t>(4)</w:t>
      </w:r>
      <w:r w:rsidRPr="00A426DF">
        <w:tab/>
        <w:t>repurchase obligations for underlying securities of the types described in clauses (2) and (3) above entered into with any financial institution meeting the qualifications specified in clause (3) above;</w:t>
      </w:r>
    </w:p>
    <w:p w:rsidR="00A426DF" w:rsidRPr="00A426DF" w:rsidRDefault="00095E1A" w:rsidP="008A7EEC">
      <w:pPr>
        <w:widowControl/>
        <w:tabs>
          <w:tab w:val="left" w:pos="-720"/>
          <w:tab w:val="left" w:pos="0"/>
        </w:tabs>
        <w:suppressAutoHyphens/>
        <w:spacing w:after="22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8A7EEC">
      <w:pPr>
        <w:widowControl/>
        <w:tabs>
          <w:tab w:val="left" w:pos="-720"/>
          <w:tab w:val="left" w:pos="0"/>
        </w:tabs>
        <w:suppressAutoHyphens/>
        <w:spacing w:after="22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8A7EEC">
      <w:pPr>
        <w:widowControl/>
        <w:tabs>
          <w:tab w:val="left" w:pos="-720"/>
          <w:tab w:val="left" w:pos="0"/>
        </w:tabs>
        <w:suppressAutoHyphens/>
        <w:spacing w:after="22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8A7EEC">
      <w:pPr>
        <w:widowControl/>
        <w:tabs>
          <w:tab w:val="left" w:pos="-720"/>
          <w:tab w:val="left" w:pos="0"/>
        </w:tabs>
        <w:suppressAutoHyphens/>
        <w:spacing w:after="220"/>
        <w:ind w:left="1440" w:hanging="720"/>
      </w:pPr>
      <w:r w:rsidRPr="00A426DF">
        <w:t>(8)</w:t>
      </w:r>
      <w:r w:rsidRPr="00A426DF">
        <w:tab/>
        <w:t>investment funds investing at least 95% of their assets in securities of the types described in clauses (1) through (7) above.</w:t>
      </w:r>
    </w:p>
    <w:p w:rsidR="00A426DF" w:rsidRPr="00A426DF" w:rsidRDefault="00A426DF" w:rsidP="008A7EEC">
      <w:pPr>
        <w:widowControl/>
        <w:tabs>
          <w:tab w:val="left" w:pos="-720"/>
        </w:tabs>
        <w:suppressAutoHyphens/>
        <w:spacing w:after="22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BF4900">
      <w:pPr>
        <w:pageBreakBefore/>
        <w:widowControl/>
        <w:tabs>
          <w:tab w:val="left" w:pos="-720"/>
          <w:tab w:val="left" w:pos="0"/>
        </w:tabs>
        <w:suppressAutoHyphens/>
        <w:spacing w:after="220"/>
        <w:ind w:left="1440" w:hanging="720"/>
      </w:pPr>
      <w:r w:rsidRPr="00A426DF">
        <w:lastRenderedPageBreak/>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8A7EEC">
      <w:pPr>
        <w:widowControl/>
        <w:tabs>
          <w:tab w:val="left" w:pos="-720"/>
        </w:tabs>
        <w:suppressAutoHyphens/>
        <w:spacing w:after="22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8A7EEC">
      <w:pPr>
        <w:widowControl/>
        <w:tabs>
          <w:tab w:val="left" w:pos="-720"/>
        </w:tabs>
        <w:suppressAutoHyphens/>
        <w:spacing w:after="220"/>
        <w:ind w:firstLine="720"/>
      </w:pPr>
      <w:r>
        <w:t>“</w:t>
      </w:r>
      <w:r w:rsidR="00095E1A" w:rsidRPr="00A426DF">
        <w:rPr>
          <w:i/>
          <w:iCs/>
        </w:rPr>
        <w:t>Collateral</w:t>
      </w:r>
      <w:r>
        <w:t>”</w:t>
      </w:r>
      <w:r w:rsidR="00095E1A" w:rsidRPr="00A426DF">
        <w:t xml:space="preserve"> means all property subject or purported to be subject, from time to time, to a Lien under any Security Documents.</w:t>
      </w:r>
    </w:p>
    <w:p w:rsidR="00A426DF" w:rsidRPr="00A426DF" w:rsidRDefault="00A426DF" w:rsidP="008A7EEC">
      <w:pPr>
        <w:widowControl/>
        <w:tabs>
          <w:tab w:val="left" w:pos="-720"/>
        </w:tabs>
        <w:suppressAutoHyphens/>
        <w:spacing w:after="220"/>
        <w:ind w:firstLine="720"/>
      </w:pPr>
      <w:r>
        <w:t>“</w:t>
      </w:r>
      <w:r w:rsidR="00095E1A" w:rsidRPr="00A426DF">
        <w:rPr>
          <w:i/>
          <w:iCs/>
        </w:rPr>
        <w:t>Common Collateral</w:t>
      </w:r>
      <w:r>
        <w:t>”</w:t>
      </w:r>
      <w:r w:rsidR="00095E1A" w:rsidRPr="00A426DF">
        <w:t xml:space="preserve"> means, at any time, Collateral in which the holders of two or more Series of Second</w:t>
      </w:r>
      <w:r w:rsidR="00095E1A" w:rsidRPr="00A426DF">
        <w:noBreakHyphen/>
        <w:t>Priority Lien Obligations (or their respective Authorized Representatives) hold a valid and perfected security interest at such time. If more than two Series of Second</w:t>
      </w:r>
      <w:r w:rsidR="00095E1A" w:rsidRPr="00A426DF">
        <w:noBreakHyphen/>
        <w:t>Priority Lien Obligations are outstanding at any time and the holders of less than all Series of Second</w:t>
      </w:r>
      <w:r w:rsidR="00095E1A" w:rsidRPr="00A426DF">
        <w:noBreakHyphen/>
        <w:t>Priority Lien Obligations hold a valid and perfected security interest in any Collateral at such time, then such Collateral shall constitute Common Collateral for those Series of Second</w:t>
      </w:r>
      <w:r w:rsidR="00095E1A" w:rsidRPr="00A426DF">
        <w:noBreakHyphen/>
        <w:t>Priority Lien Obligations that hold a valid security interest in such Collateral at such time and shall not constitute Common Collateral for any Series which does not have a valid and perfected security interest in such Collateral at such time.</w:t>
      </w:r>
    </w:p>
    <w:p w:rsidR="00A426DF" w:rsidRPr="00A426DF" w:rsidRDefault="00A426DF" w:rsidP="008A7EEC">
      <w:pPr>
        <w:widowControl/>
        <w:tabs>
          <w:tab w:val="left" w:pos="-720"/>
        </w:tabs>
        <w:suppressAutoHyphens/>
        <w:spacing w:after="22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A426DF">
      <w:pPr>
        <w:widowControl/>
        <w:tabs>
          <w:tab w:val="left" w:pos="-720"/>
          <w:tab w:val="left" w:pos="0"/>
        </w:tabs>
        <w:suppressAutoHyphens/>
        <w:spacing w:after="24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consolidated capitalized interest of such Person and its Restricted Subsidiaries for such period, whether paid or accrued;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interest income for such period.</w:t>
      </w:r>
    </w:p>
    <w:p w:rsidR="00A426DF" w:rsidRPr="00A426DF" w:rsidRDefault="00095E1A" w:rsidP="00A426DF">
      <w:pPr>
        <w:widowControl/>
        <w:tabs>
          <w:tab w:val="left" w:pos="-720"/>
        </w:tabs>
        <w:suppressAutoHyphens/>
        <w:spacing w:after="24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BF4900">
      <w:pPr>
        <w:pageBreakBefore/>
        <w:widowControl/>
        <w:tabs>
          <w:tab w:val="left" w:pos="-720"/>
        </w:tabs>
        <w:suppressAutoHyphens/>
        <w:spacing w:after="240"/>
        <w:ind w:firstLine="720"/>
      </w:pPr>
      <w:r>
        <w:lastRenderedPageBreak/>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Net Income for such period shall not include the cumulative effect of a change in accounting principles during such period;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BF4900">
      <w:pPr>
        <w:widowControl/>
        <w:tabs>
          <w:tab w:val="left" w:pos="-720"/>
          <w:tab w:val="left" w:pos="0"/>
        </w:tabs>
        <w:suppressAutoHyphens/>
        <w:spacing w:after="160"/>
        <w:ind w:left="1440" w:hanging="720"/>
      </w:pPr>
      <w:r w:rsidRPr="00A426DF">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BF4900">
      <w:pPr>
        <w:widowControl/>
        <w:tabs>
          <w:tab w:val="left" w:pos="-720"/>
          <w:tab w:val="left" w:pos="0"/>
        </w:tabs>
        <w:suppressAutoHyphens/>
        <w:spacing w:after="160"/>
        <w:ind w:left="1440" w:hanging="720"/>
      </w:pPr>
      <w:r w:rsidRPr="00A426DF">
        <w:t>(15)</w:t>
      </w:r>
      <w:r w:rsidRPr="00A426DF">
        <w:tab/>
        <w:t>(a)(i)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BF4900">
      <w:pPr>
        <w:widowControl/>
        <w:tabs>
          <w:tab w:val="left" w:pos="-720"/>
          <w:tab w:val="left" w:pos="0"/>
        </w:tabs>
        <w:suppressAutoHyphens/>
        <w:spacing w:after="16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BF4900">
      <w:pPr>
        <w:widowControl/>
        <w:tabs>
          <w:tab w:val="left" w:pos="-720"/>
          <w:tab w:val="left" w:pos="0"/>
        </w:tabs>
        <w:suppressAutoHyphens/>
        <w:spacing w:after="16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BF4900">
      <w:pPr>
        <w:widowControl/>
        <w:tabs>
          <w:tab w:val="left" w:pos="-720"/>
          <w:tab w:val="left" w:pos="0"/>
        </w:tabs>
        <w:suppressAutoHyphens/>
        <w:spacing w:after="160"/>
        <w:ind w:left="1440" w:hanging="720"/>
      </w:pPr>
      <w:r w:rsidRPr="00A426DF">
        <w:t>(18)</w:t>
      </w:r>
      <w:r w:rsidRPr="00A426DF">
        <w:tab/>
        <w:t>Capitalized Software Expenditures shall be excluded; and</w:t>
      </w:r>
    </w:p>
    <w:p w:rsidR="00A426DF" w:rsidRPr="00A426DF" w:rsidRDefault="00095E1A" w:rsidP="00BF4900">
      <w:pPr>
        <w:widowControl/>
        <w:tabs>
          <w:tab w:val="left" w:pos="-720"/>
          <w:tab w:val="left" w:pos="0"/>
        </w:tabs>
        <w:suppressAutoHyphens/>
        <w:spacing w:after="16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BF4900">
      <w:pPr>
        <w:widowControl/>
        <w:tabs>
          <w:tab w:val="left" w:pos="-720"/>
        </w:tabs>
        <w:suppressAutoHyphens/>
        <w:spacing w:after="16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A426DF">
      <w:pPr>
        <w:widowControl/>
        <w:tabs>
          <w:tab w:val="left" w:pos="-720"/>
        </w:tabs>
        <w:suppressAutoHyphens/>
        <w:spacing w:after="2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A426DF">
      <w:pPr>
        <w:widowControl/>
        <w:tabs>
          <w:tab w:val="left" w:pos="-720"/>
        </w:tabs>
        <w:suppressAutoHyphens/>
        <w:spacing w:after="2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purchase any such primary obligation or any property constituting direct or indirect security therefor,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for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to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B27520">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entered into upon expiration of the Escrow Period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First</w:t>
      </w:r>
      <w:r w:rsidR="00095E1A" w:rsidRPr="00A426DF">
        <w:rPr>
          <w:i/>
          <w:iCs/>
        </w:rPr>
        <w:noBreakHyphen/>
        <w:t>Priority Lien Obligations</w:t>
      </w:r>
      <w:r>
        <w:rPr>
          <w:i/>
          <w:iCs/>
        </w:rPr>
        <w:t>”</w:t>
      </w:r>
      <w:r w:rsidR="00095E1A" w:rsidRPr="00A426DF">
        <w:t xml:space="preserve"> shall mean, except to the extent otherwise provided in the Senior Intercreditor Agreement with respect to the reinstatement or continuation of any First</w:t>
      </w:r>
      <w:r w:rsidR="00095E1A" w:rsidRPr="00A426DF">
        <w:noBreakHyphen/>
        <w:t>Priority Lien Obligation under certain circumstances, payment in full in cash (except for contingent indemnities and cost and reimbursement obligations to the extent no claim has been made) of all First</w:t>
      </w:r>
      <w:r w:rsidR="00095E1A" w:rsidRPr="00A426DF">
        <w:noBreakHyphen/>
        <w:t>Priority Lien Obligations and, with respect to any letters of credit or letter of credit guaranties outstanding under a document evidencing a First</w:t>
      </w:r>
      <w:r w:rsidR="00095E1A" w:rsidRPr="00A426DF">
        <w:noBreakHyphen/>
        <w:t>Priority Lien Obligation, delivery of cash collateral or backstop letters of credit in respect thereof in a manner consistent with such document, in each case after or concurrently with the termination of all commitments to extend credit thereunder, and the termination of all commitments of the holders of First</w:t>
      </w:r>
      <w:r w:rsidR="00095E1A" w:rsidRPr="00A426DF">
        <w:noBreakHyphen/>
        <w:t xml:space="preserve">Priority Lien Obligations under such document evidencing such obligation; </w:t>
      </w:r>
      <w:r w:rsidR="00095E1A" w:rsidRPr="00A426DF">
        <w:rPr>
          <w:i/>
          <w:iCs/>
        </w:rPr>
        <w:t>provided</w:t>
      </w:r>
      <w:r w:rsidR="00095E1A" w:rsidRPr="00A426DF">
        <w:t xml:space="preserve"> that the Discharge of First</w:t>
      </w:r>
      <w:r w:rsidR="00095E1A" w:rsidRPr="00A426DF">
        <w:noBreakHyphen/>
        <w:t>Priority Lien Obligations shall not be deemed to have occurred if such payments are made with the proceeds of other First</w:t>
      </w:r>
      <w:r w:rsidR="00095E1A" w:rsidRPr="00A426DF">
        <w:noBreakHyphen/>
        <w:t>Priority Lien Obligations that constitute an exchange or replacement for or a refinancing of any First</w:t>
      </w:r>
      <w:r w:rsidR="00095E1A" w:rsidRPr="00A426DF">
        <w:noBreakHyphen/>
        <w:t xml:space="preserve"> Priority Lien Obligations. In the event the First</w:t>
      </w:r>
      <w:r w:rsidR="00095E1A" w:rsidRPr="00A426DF">
        <w:noBreakHyphen/>
        <w:t>Priority Lien Obligations are modified and the First</w:t>
      </w:r>
      <w:r w:rsidR="00095E1A" w:rsidRPr="00A426DF">
        <w:noBreakHyphen/>
        <w:t>Priority Lien Obligations are paid over time or otherwise modified pursuant to Section 1129 of the Bankruptcy Code under a confirmed and consummated plan, the First</w:t>
      </w:r>
      <w:r w:rsidR="00095E1A" w:rsidRPr="00A426DF">
        <w:noBreakHyphen/>
        <w:t>Priority Lien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Second Lien Term Loan Obligations</w:t>
      </w:r>
      <w:r>
        <w:rPr>
          <w:i/>
          <w:iCs/>
        </w:rPr>
        <w:t>”</w:t>
      </w:r>
      <w:r w:rsidR="00095E1A" w:rsidRPr="00A426DF">
        <w:t xml:space="preserve"> shall mean, except to the extent otherwise provided in the Pari Passu Intercreditor Agreement with respect to the reinstatement or continuation of any Second Lien Term Loan Obligation under certain circumstances, payment in full in cash (except for contingent indemnities and cost and reimbursement obligations to the extent no claim has been made) of all Second Term Loan Obligations and, with respect to any letters of credit or letter of credit guaranties outstanding under a document evidencing a Second Lien Term Loan Obligation, delivery of cash collateral or backstop letters of credit in respect thereof in a manner consistent with such document, in each case after or concurrently with the termination of all commitments to extend credit thereunder, and the termination of all commitments of the lenders under the Term Loan Facility under such document evidencing such obligation; </w:t>
      </w:r>
      <w:r w:rsidR="00095E1A" w:rsidRPr="00A426DF">
        <w:rPr>
          <w:i/>
          <w:iCs/>
        </w:rPr>
        <w:t>provided</w:t>
      </w:r>
      <w:r w:rsidR="00095E1A" w:rsidRPr="00A426DF">
        <w:t xml:space="preserve"> that the Discharge of Second Lien Term Loan Obligations shall not be deemed to have occurred if such payments are made with the proceeds of other Second</w:t>
      </w:r>
      <w:r w:rsidR="00095E1A" w:rsidRPr="00A426DF">
        <w:noBreakHyphen/>
        <w:t>Priority Lien Obligations that constitute an exchange or replacement for or a refinancing of any Second</w:t>
      </w:r>
      <w:r w:rsidR="00095E1A" w:rsidRPr="00A426DF">
        <w:noBreakHyphen/>
        <w:t xml:space="preserve"> Priority Lien Obligations. In the event the Second Lien Term Loan Obligations are modified and the Second Lien Term Loan Obligations are paid over time or otherwise modified pursuant to Section 1129 of the Bankruptcy Code under a confirmed and consummated plan, the Second Lien Term Loan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Second</w:t>
      </w:r>
      <w:r w:rsidR="00095E1A" w:rsidRPr="00A426DF">
        <w:rPr>
          <w:i/>
          <w:iCs/>
        </w:rPr>
        <w:noBreakHyphen/>
        <w:t>Priority Lien Obligations</w:t>
      </w:r>
      <w:r>
        <w:rPr>
          <w:i/>
          <w:iCs/>
        </w:rPr>
        <w:t>”</w:t>
      </w:r>
      <w:r w:rsidR="00095E1A" w:rsidRPr="00A426DF">
        <w:t xml:space="preserve"> shall mean, except to the extent otherwise provided in the Senior Intercreditor Agreement with respect to the reinstatement or continuation of any Second</w:t>
      </w:r>
      <w:r w:rsidR="00095E1A" w:rsidRPr="00A426DF">
        <w:noBreakHyphen/>
        <w:t>Priority Lien Obligation under certain circumstances, payment in full in cash (except for contingent indemnities and cost and reimbursement obligations to the extent no claim has been made) of all Second</w:t>
      </w:r>
      <w:r w:rsidR="00095E1A" w:rsidRPr="00A426DF">
        <w:noBreakHyphen/>
        <w:t>Priority Lien Obligations and, with respect to any letters of credit or letter of credit guaranties outstanding under a document evidencing a Second</w:t>
      </w:r>
      <w:r w:rsidR="00095E1A" w:rsidRPr="00A426DF">
        <w:noBreakHyphen/>
        <w:t>Priority Lien Obligation, delivery of cash collateral or backstop letters of credit in respect thereof in a manner consistent with such document, in each case after or concurrently with the termination of all commitments to extend credit thereunder, and the termination of all commitments of holders of the Second</w:t>
      </w:r>
      <w:r w:rsidR="00095E1A" w:rsidRPr="00A426DF">
        <w:noBreakHyphen/>
        <w:t xml:space="preserve">Priority Lien Obligations under such document evidencing such obligation; </w:t>
      </w:r>
      <w:r w:rsidR="00095E1A" w:rsidRPr="00A426DF">
        <w:rPr>
          <w:i/>
          <w:iCs/>
        </w:rPr>
        <w:t>provided</w:t>
      </w:r>
      <w:r w:rsidR="00095E1A" w:rsidRPr="00A426DF">
        <w:t xml:space="preserve"> that the Discharge of Second</w:t>
      </w:r>
      <w:r w:rsidR="00095E1A" w:rsidRPr="00A426DF">
        <w:noBreakHyphen/>
        <w:t>Priority Lien Obligations shall not be deemed to have occurred if such payments are made with the proceeds of other Second</w:t>
      </w:r>
      <w:r w:rsidR="00095E1A" w:rsidRPr="00A426DF">
        <w:noBreakHyphen/>
        <w:t>Priority Lien Obligations that constitute an exchange or replacement for or a refinancing of any Second</w:t>
      </w:r>
      <w:r w:rsidR="00095E1A" w:rsidRPr="00A426DF">
        <w:noBreakHyphen/>
        <w:t>Priority Lien Obligations. In the event the Second</w:t>
      </w:r>
      <w:r w:rsidR="00095E1A" w:rsidRPr="00A426DF">
        <w:noBreakHyphen/>
        <w:t>Priority Lien Obligations are modified and the Second</w:t>
      </w:r>
      <w:r w:rsidR="00095E1A" w:rsidRPr="00A426DF">
        <w:noBreakHyphen/>
        <w:t>Priority Lien Obligations are paid over time or otherwise modified pursuant to Section 1129 of the Bankruptcy Code under a confirmed and consummated plan, the Second</w:t>
      </w:r>
      <w:r w:rsidR="00095E1A" w:rsidRPr="00A426DF">
        <w:noBreakHyphen/>
        <w:t>Priority Lien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matures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is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A426DF">
      <w:pPr>
        <w:widowControl/>
        <w:tabs>
          <w:tab w:val="left" w:pos="-720"/>
        </w:tabs>
        <w:suppressAutoHyphens/>
        <w:spacing w:after="240"/>
        <w:ind w:firstLine="720"/>
      </w:pPr>
      <w:r>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A426DF">
      <w:pPr>
        <w:widowControl/>
        <w:tabs>
          <w:tab w:val="left" w:pos="-720"/>
        </w:tabs>
        <w:suppressAutoHyphens/>
        <w:spacing w:after="24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A426DF">
      <w:pPr>
        <w:widowControl/>
        <w:tabs>
          <w:tab w:val="left" w:pos="-720"/>
          <w:tab w:val="left" w:pos="0"/>
        </w:tabs>
        <w:suppressAutoHyphens/>
        <w:spacing w:after="240"/>
        <w:ind w:left="1440" w:hanging="720"/>
      </w:pPr>
      <w:r w:rsidRPr="00A426DF">
        <w:t>(1)</w:t>
      </w:r>
      <w:r w:rsidRPr="00A426DF">
        <w:tab/>
        <w:t xml:space="preserve">Consolidated Taxes;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Fixed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(7)</w:t>
      </w:r>
      <w:r w:rsidRPr="00A426DF">
        <w:tab/>
        <w:t xml:space="preserve">the amount of loss on sale of receivables and related assets to a Receivables Subsidiary in connection with a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period; plus</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exploration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r w:rsidRPr="00A426DF">
        <w:rPr>
          <w:i/>
          <w:iCs/>
        </w:rPr>
        <w:t>less</w:t>
      </w:r>
      <w:r w:rsidRPr="00A426DF">
        <w:t>,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public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issuances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any such public or private sale that constitutes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Escrow Account</w:t>
      </w:r>
      <w:r>
        <w:t>”</w:t>
      </w:r>
      <w:r w:rsidR="00095E1A" w:rsidRPr="00A426DF">
        <w:t xml:space="preserve"> means a segregated account, under the sole control of the Trustee, that includes only cash and U.S. dollar denominated Cash Equivalents (or rights to receive such under letters of credit), the proceeds thereof and interest earned thereon, free from all Liens other than the Lien in favor of the Trustee for the benefit of the holders of the notes.</w:t>
      </w:r>
    </w:p>
    <w:p w:rsidR="00A426DF" w:rsidRPr="00A426DF" w:rsidRDefault="00A426DF" w:rsidP="00A426DF">
      <w:pPr>
        <w:widowControl/>
        <w:tabs>
          <w:tab w:val="left" w:pos="-720"/>
        </w:tabs>
        <w:suppressAutoHyphens/>
        <w:spacing w:after="240"/>
        <w:ind w:firstLine="720"/>
      </w:pPr>
      <w:r>
        <w:t>“</w:t>
      </w:r>
      <w:r w:rsidR="00095E1A" w:rsidRPr="00A426DF">
        <w:rPr>
          <w:i/>
          <w:iCs/>
        </w:rPr>
        <w:t>Escrow Period</w:t>
      </w:r>
      <w:r>
        <w:t>”</w:t>
      </w:r>
      <w:r w:rsidR="00095E1A" w:rsidRPr="00A426DF">
        <w:t xml:space="preserve"> means that period beginning on the Issue Date and ending on the date on which the funds held in the Escrow Account are released upon satisfaction of all conditions precedent to such release, as set forth in the escrow agreement.</w:t>
      </w:r>
    </w:p>
    <w:p w:rsidR="00A426DF" w:rsidRPr="00A426DF" w:rsidRDefault="00A426DF" w:rsidP="00A426DF">
      <w:pPr>
        <w:widowControl/>
        <w:tabs>
          <w:tab w:val="left" w:pos="-720"/>
        </w:tabs>
        <w:suppressAutoHyphens/>
        <w:spacing w:after="240"/>
        <w:ind w:firstLine="720"/>
      </w:pPr>
      <w:r>
        <w:t>“</w:t>
      </w:r>
      <w:r w:rsidR="00095E1A" w:rsidRPr="00A426DF">
        <w:rPr>
          <w:i/>
          <w:iCs/>
        </w:rPr>
        <w:t>Escrow Release Date</w:t>
      </w:r>
      <w:r>
        <w:t>”</w:t>
      </w:r>
      <w:r w:rsidR="00095E1A" w:rsidRPr="00A426DF">
        <w:t xml:space="preserve"> means the date upon which the Escrow Condition is satisfied.</w:t>
      </w:r>
    </w:p>
    <w:p w:rsidR="00A426DF" w:rsidRPr="00A426DF" w:rsidRDefault="00A426DF" w:rsidP="00A426DF">
      <w:pPr>
        <w:widowControl/>
        <w:tabs>
          <w:tab w:val="left" w:pos="-720"/>
        </w:tabs>
        <w:suppressAutoHyphens/>
        <w:spacing w:after="24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A426DF">
      <w:pPr>
        <w:widowControl/>
        <w:tabs>
          <w:tab w:val="left" w:pos="-720"/>
        </w:tabs>
        <w:suppressAutoHyphens/>
        <w:spacing w:after="24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contributions to its common equity capital, and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A426DF">
      <w:pPr>
        <w:widowControl/>
        <w:tabs>
          <w:tab w:val="left" w:pos="-720"/>
        </w:tabs>
        <w:suppressAutoHyphens/>
        <w:spacing w:after="24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the Escrow Release Date to fund the Acquisition shall not be permitted to be designated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A426DF">
      <w:pPr>
        <w:widowControl/>
        <w:tabs>
          <w:tab w:val="left" w:pos="-720"/>
        </w:tabs>
        <w:suppressAutoHyphens/>
        <w:spacing w:after="240"/>
        <w:ind w:firstLine="720"/>
      </w:pPr>
      <w:r>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A426DF">
      <w:pPr>
        <w:widowControl/>
        <w:tabs>
          <w:tab w:val="left" w:pos="-720"/>
        </w:tabs>
        <w:suppressAutoHyphens/>
        <w:spacing w:after="240"/>
        <w:ind w:firstLine="720"/>
      </w:pPr>
      <w:r>
        <w:t>“</w:t>
      </w:r>
      <w:r w:rsidR="00095E1A" w:rsidRPr="00A426DF">
        <w:rPr>
          <w:i/>
          <w:iCs/>
        </w:rPr>
        <w:t>First</w:t>
      </w:r>
      <w:r w:rsidR="00095E1A" w:rsidRPr="00A426DF">
        <w:rPr>
          <w:i/>
          <w:iCs/>
        </w:rPr>
        <w:noBreakHyphen/>
        <w:t>Priority After</w:t>
      </w:r>
      <w:r w:rsidR="00095E1A" w:rsidRPr="00A426DF">
        <w:rPr>
          <w:i/>
          <w:iCs/>
        </w:rPr>
        <w:noBreakHyphen/>
        <w:t>Acquired Property</w:t>
      </w:r>
      <w:r>
        <w:t>”</w:t>
      </w:r>
      <w:r w:rsidR="00095E1A" w:rsidRPr="00A426DF">
        <w:t xml:space="preserve"> means any property of an Issuer or any Subsidiary Guarantor that secures any Secured Bank Indebtedness that is not already subject to the Lien under the Security Documents, other than any Excluded Assets.</w:t>
      </w:r>
    </w:p>
    <w:p w:rsidR="00A426DF" w:rsidRPr="00A426DF" w:rsidRDefault="00A426DF" w:rsidP="00A426DF">
      <w:pPr>
        <w:widowControl/>
        <w:tabs>
          <w:tab w:val="left" w:pos="-720"/>
        </w:tabs>
        <w:suppressAutoHyphens/>
        <w:spacing w:after="240"/>
        <w:ind w:firstLine="720"/>
      </w:pPr>
      <w:r>
        <w:t>“</w:t>
      </w:r>
      <w:r w:rsidR="00095E1A" w:rsidRPr="00A426DF">
        <w:rPr>
          <w:i/>
          <w:iCs/>
        </w:rPr>
        <w:t>First</w:t>
      </w:r>
      <w:r w:rsidR="00095E1A" w:rsidRPr="00A426DF">
        <w:rPr>
          <w:i/>
          <w:iCs/>
        </w:rPr>
        <w:noBreakHyphen/>
        <w:t>Priority Lien Obligations</w:t>
      </w:r>
      <w:r>
        <w:t>”</w:t>
      </w:r>
      <w:r w:rsidR="00095E1A" w:rsidRPr="00A426DF">
        <w:t xml:space="preserve"> means (i) all Secured Bank Indebtedness and (ii) all other obligations of the Issuer or any of its Restricted Subsidiaries in respect of Hedging Obligations or obligations in respect of cash management services in each case owing to a Person that is a holder of Secured Bank Indebtedness or an Affiliate of such holder at the time of entry into such Hedging Obligations or obligations in respect of cash management services.</w:t>
      </w:r>
    </w:p>
    <w:p w:rsidR="00A426DF" w:rsidRPr="00A426DF" w:rsidRDefault="00A426DF" w:rsidP="00A426DF">
      <w:pPr>
        <w:widowControl/>
        <w:tabs>
          <w:tab w:val="left" w:pos="-720"/>
        </w:tabs>
        <w:suppressAutoHyphens/>
        <w:spacing w:after="24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B27520">
      <w:pPr>
        <w:pageBreakBefore/>
        <w:widowControl/>
        <w:tabs>
          <w:tab w:val="left" w:pos="-720"/>
        </w:tabs>
        <w:suppressAutoHyphens/>
        <w:spacing w:after="240"/>
        <w:ind w:firstLine="720"/>
      </w:pPr>
      <w:r w:rsidRPr="00A426DF">
        <w:lastRenderedPageBreak/>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A426DF">
      <w:pPr>
        <w:widowControl/>
        <w:tabs>
          <w:tab w:val="left" w:pos="-720"/>
        </w:tabs>
        <w:suppressAutoHyphens/>
        <w:spacing w:after="24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guarantee</w:t>
      </w:r>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A426DF">
      <w:pPr>
        <w:widowControl/>
        <w:tabs>
          <w:tab w:val="left" w:pos="-720"/>
        </w:tabs>
        <w:suppressAutoHyphens/>
        <w:spacing w:after="24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other agreements or arrangements designed to protect such Person against fluctuations in currency exchange, interest rates or commodity prices.</w:t>
      </w:r>
    </w:p>
    <w:p w:rsidR="00A426DF" w:rsidRPr="00A426DF" w:rsidRDefault="00095E1A" w:rsidP="00A426DF">
      <w:pPr>
        <w:widowControl/>
        <w:tabs>
          <w:tab w:val="left" w:pos="-720"/>
        </w:tabs>
        <w:suppressAutoHyphens/>
        <w:spacing w:after="24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A426DF">
      <w:pPr>
        <w:widowControl/>
        <w:tabs>
          <w:tab w:val="left" w:pos="-720"/>
        </w:tabs>
        <w:suppressAutoHyphens/>
        <w:spacing w:after="240"/>
        <w:ind w:firstLine="720"/>
      </w:pPr>
      <w:r>
        <w:t>“</w:t>
      </w:r>
      <w:r w:rsidR="00095E1A" w:rsidRPr="00A426DF">
        <w:rPr>
          <w:i/>
          <w:iCs/>
        </w:rPr>
        <w:t>holder</w:t>
      </w:r>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A426DF">
      <w:pPr>
        <w:widowControl/>
        <w:tabs>
          <w:tab w:val="left" w:pos="-720"/>
        </w:tabs>
        <w:suppressAutoHyphens/>
        <w:spacing w:after="240"/>
        <w:ind w:firstLine="720"/>
      </w:pPr>
      <w:r>
        <w:t>“</w:t>
      </w:r>
      <w:r w:rsidR="00095E1A" w:rsidRPr="00A426DF">
        <w:rPr>
          <w:i/>
          <w:iCs/>
        </w:rPr>
        <w:t>Holdings</w:t>
      </w:r>
      <w:r>
        <w:t>”</w:t>
      </w:r>
      <w:r w:rsidR="00095E1A" w:rsidRPr="00A426DF">
        <w:t xml:space="preserve"> means Everest Acquisition LLC (renamed as EP Energy LLC on the Escrow Release Date), together with its successors or assigns.</w:t>
      </w:r>
    </w:p>
    <w:p w:rsidR="00A426DF" w:rsidRPr="00A426DF" w:rsidRDefault="00A426DF" w:rsidP="00A426DF">
      <w:pPr>
        <w:widowControl/>
        <w:tabs>
          <w:tab w:val="left" w:pos="-720"/>
        </w:tabs>
        <w:suppressAutoHyphens/>
        <w:spacing w:after="24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A426DF">
      <w:pPr>
        <w:widowControl/>
        <w:tabs>
          <w:tab w:val="left" w:pos="-720"/>
        </w:tabs>
        <w:suppressAutoHyphens/>
        <w:spacing w:after="24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A426DF">
      <w:pPr>
        <w:widowControl/>
        <w:tabs>
          <w:tab w:val="left" w:pos="-720"/>
        </w:tabs>
        <w:suppressAutoHyphens/>
        <w:spacing w:after="240"/>
        <w:ind w:firstLine="720"/>
      </w:pPr>
      <w:r>
        <w:t>“</w:t>
      </w:r>
      <w:r w:rsidR="00095E1A" w:rsidRPr="00A426DF">
        <w:rPr>
          <w:i/>
          <w:iCs/>
        </w:rPr>
        <w:t>Indebtedness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B27520">
      <w:pPr>
        <w:pageBreakBefore/>
        <w:widowControl/>
        <w:tabs>
          <w:tab w:val="left" w:pos="-720"/>
        </w:tabs>
        <w:suppressAutoHyphens/>
        <w:spacing w:after="240"/>
      </w:pPr>
      <w:r w:rsidRPr="00A426DF">
        <w:rPr>
          <w:i/>
          <w:iCs/>
        </w:rPr>
        <w:lastRenderedPageBreak/>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Intercreditor Agreements</w:t>
      </w:r>
      <w:r>
        <w:t>”</w:t>
      </w:r>
      <w:r w:rsidR="00095E1A" w:rsidRPr="00A426DF">
        <w:t xml:space="preserve"> means the Senior Lien Intercreditor Agreement and the Pari Passu Intercreditor Agreement.</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Securities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securities issued or directly and fully guaranteed or insured by the U.S. government or any agency or instrumentality thereof (other than Cash Equivalents),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corresponding instruments in countries other than the United States customarily utilized for high quality investments and in each case with maturities not exceeding two years from the date of acquisition.</w:t>
      </w:r>
    </w:p>
    <w:p w:rsidR="00A426DF" w:rsidRPr="00A426DF" w:rsidRDefault="00A426DF" w:rsidP="00B27520">
      <w:pPr>
        <w:pageBreakBefore/>
        <w:widowControl/>
        <w:tabs>
          <w:tab w:val="left" w:pos="-720"/>
        </w:tabs>
        <w:suppressAutoHyphens/>
        <w:spacing w:after="240"/>
        <w:ind w:firstLine="720"/>
      </w:pPr>
      <w:r>
        <w:lastRenderedPageBreak/>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A426DF">
      <w:pPr>
        <w:widowControl/>
        <w:tabs>
          <w:tab w:val="left" w:pos="-720"/>
        </w:tabs>
        <w:suppressAutoHyphens/>
        <w:spacing w:after="240"/>
        <w:ind w:firstLine="720"/>
      </w:pPr>
      <w:r>
        <w:t>“</w:t>
      </w:r>
      <w:r w:rsidR="00095E1A" w:rsidRPr="00A426DF">
        <w:rPr>
          <w:i/>
          <w:iCs/>
        </w:rPr>
        <w:t>Junior Lien Obligations</w:t>
      </w:r>
      <w:r>
        <w:t>”</w:t>
      </w:r>
      <w:r w:rsidR="00095E1A" w:rsidRPr="00A426DF">
        <w:t xml:space="preserve"> means the Obligations with respect to other Indebtedness permitted to be incurred under the indenture, which is by its terms intended to be secured by the Collateral on a basis junior to the notes; provided such Lien is permitted to be incurred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B27520">
      <w:pPr>
        <w:widowControl/>
        <w:tabs>
          <w:tab w:val="left" w:pos="-720"/>
        </w:tabs>
        <w:suppressAutoHyphens/>
        <w:spacing w:after="240"/>
        <w:ind w:firstLine="720"/>
      </w:pPr>
      <w:r>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A426DF">
      <w:pPr>
        <w:widowControl/>
        <w:tabs>
          <w:tab w:val="left" w:pos="-720"/>
        </w:tabs>
        <w:suppressAutoHyphens/>
        <w:spacing w:after="240"/>
        <w:ind w:firstLine="720"/>
      </w:pPr>
      <w:r>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A426DF">
      <w:pPr>
        <w:widowControl/>
        <w:tabs>
          <w:tab w:val="left" w:pos="-720"/>
        </w:tabs>
        <w:suppressAutoHyphens/>
        <w:spacing w:after="24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lastRenderedPageBreak/>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Notes Documents</w:t>
      </w:r>
      <w:r>
        <w:t>”</w:t>
      </w:r>
      <w:r w:rsidR="00095E1A" w:rsidRPr="00A426DF">
        <w:t xml:space="preserve"> means the indenture, the notes, the Subsidiary Guarantees and the Security Documents.</w:t>
      </w:r>
    </w:p>
    <w:p w:rsidR="00A426DF" w:rsidRPr="00A426DF" w:rsidRDefault="00A426DF" w:rsidP="00A426DF">
      <w:pPr>
        <w:widowControl/>
        <w:tabs>
          <w:tab w:val="left" w:pos="-720"/>
        </w:tabs>
        <w:suppressAutoHyphens/>
        <w:spacing w:after="240"/>
        <w:ind w:firstLine="720"/>
      </w:pPr>
      <w:r>
        <w:t>“</w:t>
      </w:r>
      <w:r w:rsidR="00095E1A" w:rsidRPr="00A426DF">
        <w:rPr>
          <w:i/>
          <w:iCs/>
        </w:rPr>
        <w:t>Notes Obligations</w:t>
      </w:r>
      <w:r>
        <w:t>”</w:t>
      </w:r>
      <w:r w:rsidR="00095E1A" w:rsidRPr="00A426DF">
        <w:t xml:space="preserve"> means Obligations in respect of the notes, the indenture and the Security Documents, including, for the avoidance of doubt, Obligations in respect of exchange notes and guarantees thereof.</w:t>
      </w:r>
    </w:p>
    <w:p w:rsidR="00A426DF" w:rsidRPr="00A426DF" w:rsidRDefault="00A426DF" w:rsidP="00A426DF">
      <w:pPr>
        <w:widowControl/>
        <w:tabs>
          <w:tab w:val="left" w:pos="-720"/>
        </w:tabs>
        <w:suppressAutoHyphens/>
        <w:spacing w:after="24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A426DF">
      <w:pPr>
        <w:widowControl/>
        <w:tabs>
          <w:tab w:val="left" w:pos="-720"/>
        </w:tabs>
        <w:suppressAutoHyphens/>
        <w:spacing w:after="24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A426DF">
      <w:pPr>
        <w:widowControl/>
        <w:tabs>
          <w:tab w:val="left" w:pos="-720"/>
        </w:tabs>
        <w:suppressAutoHyphens/>
        <w:spacing w:after="24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B27520">
      <w:pPr>
        <w:widowControl/>
        <w:tabs>
          <w:tab w:val="left" w:pos="-720"/>
        </w:tabs>
        <w:suppressAutoHyphens/>
        <w:spacing w:after="140"/>
        <w:ind w:firstLine="720"/>
      </w:pPr>
      <w:r>
        <w:t>“</w:t>
      </w:r>
      <w:r w:rsidR="00095E1A" w:rsidRPr="00A426DF">
        <w:rPr>
          <w:i/>
          <w:iCs/>
        </w:rPr>
        <w:t>Oil and Gas Business</w:t>
      </w:r>
      <w:r>
        <w:t>”</w:t>
      </w:r>
      <w:r w:rsidR="00095E1A" w:rsidRPr="00A426DF">
        <w:t xml:space="preserve"> means:</w:t>
      </w:r>
    </w:p>
    <w:p w:rsidR="00A426DF" w:rsidRPr="00A426DF" w:rsidRDefault="00095E1A" w:rsidP="008A7EEC">
      <w:pPr>
        <w:widowControl/>
        <w:tabs>
          <w:tab w:val="left" w:pos="-720"/>
          <w:tab w:val="left" w:pos="0"/>
        </w:tabs>
        <w:suppressAutoHyphens/>
        <w:spacing w:after="14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8A7EEC">
      <w:pPr>
        <w:widowControl/>
        <w:tabs>
          <w:tab w:val="left" w:pos="-720"/>
          <w:tab w:val="left" w:pos="0"/>
        </w:tabs>
        <w:suppressAutoHyphens/>
        <w:spacing w:after="140"/>
        <w:ind w:left="1440" w:hanging="720"/>
      </w:pPr>
      <w:r w:rsidRPr="00A426DF">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8A7EEC">
      <w:pPr>
        <w:widowControl/>
        <w:tabs>
          <w:tab w:val="left" w:pos="-720"/>
          <w:tab w:val="left" w:pos="0"/>
        </w:tabs>
        <w:suppressAutoHyphens/>
        <w:spacing w:after="14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8A7EEC">
      <w:pPr>
        <w:widowControl/>
        <w:tabs>
          <w:tab w:val="left" w:pos="-720"/>
          <w:tab w:val="left" w:pos="0"/>
        </w:tabs>
        <w:suppressAutoHyphens/>
        <w:spacing w:after="140"/>
        <w:ind w:left="1440" w:hanging="720"/>
      </w:pPr>
      <w:r w:rsidRPr="00A426DF">
        <w:t>(4)</w:t>
      </w:r>
      <w:r w:rsidRPr="00A426DF">
        <w:tab/>
        <w:t>any business relating to oil field sales and service; and</w:t>
      </w:r>
    </w:p>
    <w:p w:rsidR="00A426DF" w:rsidRPr="00A426DF" w:rsidRDefault="00095E1A" w:rsidP="008A7EEC">
      <w:pPr>
        <w:widowControl/>
        <w:tabs>
          <w:tab w:val="left" w:pos="-720"/>
          <w:tab w:val="left" w:pos="0"/>
        </w:tabs>
        <w:suppressAutoHyphens/>
        <w:spacing w:after="140"/>
        <w:ind w:left="1440" w:hanging="720"/>
      </w:pPr>
      <w:r w:rsidRPr="00A426DF">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8A7EEC">
      <w:pPr>
        <w:widowControl/>
        <w:tabs>
          <w:tab w:val="left" w:pos="-720"/>
        </w:tabs>
        <w:suppressAutoHyphens/>
        <w:spacing w:after="14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8A7EEC">
      <w:pPr>
        <w:widowControl/>
        <w:tabs>
          <w:tab w:val="left" w:pos="-720"/>
        </w:tabs>
        <w:suppressAutoHyphens/>
        <w:spacing w:after="140"/>
        <w:ind w:firstLine="720"/>
      </w:pPr>
      <w:r>
        <w:lastRenderedPageBreak/>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8A7EEC">
      <w:pPr>
        <w:widowControl/>
        <w:tabs>
          <w:tab w:val="left" w:pos="-720"/>
        </w:tabs>
        <w:suppressAutoHyphens/>
        <w:spacing w:after="140"/>
        <w:ind w:firstLine="720"/>
      </w:pPr>
      <w:r>
        <w:t>“</w:t>
      </w:r>
      <w:r w:rsidR="00095E1A" w:rsidRPr="00A426DF">
        <w:rPr>
          <w:i/>
          <w:iCs/>
        </w:rPr>
        <w:t>Other Second</w:t>
      </w:r>
      <w:r>
        <w:rPr>
          <w:i/>
          <w:iCs/>
        </w:rPr>
        <w:t>-</w:t>
      </w:r>
      <w:r w:rsidR="00095E1A" w:rsidRPr="00A426DF">
        <w:rPr>
          <w:i/>
          <w:iCs/>
        </w:rPr>
        <w:t>Lien Obligations</w:t>
      </w:r>
      <w:r>
        <w:t>”</w:t>
      </w:r>
      <w:r w:rsidR="00095E1A" w:rsidRPr="00A426DF">
        <w:t xml:space="preserve"> means other Indebtedness of Holdings and its Restricted Subsidiaries that is equally and ratably secured with the notes as permitted by the Indenture and is designated by Holdings as an Other Second</w:t>
      </w:r>
      <w:r>
        <w:t>-</w:t>
      </w:r>
      <w:r w:rsidR="00095E1A" w:rsidRPr="00A426DF">
        <w:t>Lien Obligation (provided that such designation shall not be required for the Term Loan Facility).</w:t>
      </w:r>
    </w:p>
    <w:p w:rsidR="00A426DF" w:rsidRPr="00A426DF" w:rsidRDefault="00A426DF" w:rsidP="008A7EEC">
      <w:pPr>
        <w:widowControl/>
        <w:tabs>
          <w:tab w:val="left" w:pos="-720"/>
        </w:tabs>
        <w:suppressAutoHyphens/>
        <w:spacing w:after="14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8A7EEC">
      <w:pPr>
        <w:widowControl/>
        <w:tabs>
          <w:tab w:val="left" w:pos="-720"/>
        </w:tabs>
        <w:suppressAutoHyphens/>
        <w:spacing w:after="140"/>
        <w:ind w:firstLine="720"/>
      </w:pPr>
      <w:r>
        <w:t>“</w:t>
      </w:r>
      <w:r w:rsidR="00095E1A" w:rsidRPr="00A426DF">
        <w:rPr>
          <w:i/>
          <w:iCs/>
        </w:rPr>
        <w:t>Pari Passu Intercreditor Agreement</w:t>
      </w:r>
      <w:r>
        <w:t>”</w:t>
      </w:r>
      <w:r w:rsidR="00095E1A" w:rsidRPr="00A426DF">
        <w:t xml:space="preserve"> means (i) the intercreditor agreement among Citibank, N.A., as Second Lien Collateral Agent, the Trustee, and the other parties from time to time party thereto, entered into upon expiration of the Escrow Period, as it may be amended, restated, supplemented or otherwise modified from time to time in accordance with the indenture or (ii) any replacement thereof that contains terms not materially less favorable to the holders of the notes than the intercreditor agreement referred to in clause (i).</w:t>
      </w:r>
    </w:p>
    <w:p w:rsidR="00A426DF" w:rsidRPr="00A426DF" w:rsidRDefault="00A426DF" w:rsidP="008A7EEC">
      <w:pPr>
        <w:widowControl/>
        <w:tabs>
          <w:tab w:val="left" w:pos="-720"/>
        </w:tabs>
        <w:suppressAutoHyphens/>
        <w:spacing w:after="14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8A7EEC">
      <w:pPr>
        <w:widowControl/>
        <w:tabs>
          <w:tab w:val="left" w:pos="-720"/>
          <w:tab w:val="left" w:pos="0"/>
        </w:tabs>
        <w:suppressAutoHyphens/>
        <w:spacing w:after="14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8A7EEC">
      <w:pPr>
        <w:widowControl/>
        <w:tabs>
          <w:tab w:val="left" w:pos="-720"/>
          <w:tab w:val="left" w:pos="0"/>
        </w:tabs>
        <w:suppressAutoHyphens/>
        <w:spacing w:after="1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A426DF">
      <w:pPr>
        <w:widowControl/>
        <w:tabs>
          <w:tab w:val="left" w:pos="-720"/>
        </w:tabs>
        <w:suppressAutoHyphens/>
        <w:spacing w:after="240"/>
        <w:ind w:firstLine="720"/>
      </w:pPr>
      <w:r>
        <w:t>“</w:t>
      </w:r>
      <w:r w:rsidR="00095E1A" w:rsidRPr="00A426DF">
        <w:rPr>
          <w:i/>
          <w:iCs/>
        </w:rPr>
        <w:t>Permitted Investments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Investment in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Investment in Cash Equivalents or Investment Grade Securities;</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advances to employees, taken together with all other advances made pursuant to this clause (6), not to exceed $25.0 million at any one time outstanding;</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loans and advances to officers, directors or employees for business</w:t>
      </w:r>
      <w:r w:rsidRPr="00A426DF">
        <w:noBreakHyphen/>
        <w:t>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any Investment in an entity which is not a Restricted Subsidiary to which a Restricted Subsidiary sells accounts receivable pursuant to a Receivable Financing;</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Permitted Business Investments.</w:t>
      </w:r>
    </w:p>
    <w:p w:rsidR="00A426DF" w:rsidRPr="00A426DF" w:rsidRDefault="00A426DF" w:rsidP="00A426DF">
      <w:pPr>
        <w:widowControl/>
        <w:tabs>
          <w:tab w:val="left" w:pos="-720"/>
        </w:tabs>
        <w:suppressAutoHyphens/>
        <w:spacing w:after="240"/>
        <w:ind w:firstLine="720"/>
      </w:pPr>
      <w:r>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minor survey exceptions, minor encumbrances, easements or reservations of, or rights of others for, licenses, rights</w:t>
      </w:r>
      <w:r w:rsidR="00A426DF">
        <w:t>-</w:t>
      </w:r>
      <w:r w:rsidRPr="00A426DF">
        <w:t>of</w:t>
      </w:r>
      <w:r w:rsidR="00A426DF">
        <w:t>-</w:t>
      </w:r>
      <w:r w:rsidRPr="00A426DF">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 xml:space="preserve">(A) 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 xml:space="preserve">Liens securing Indebtedness permitted to be Incurred pursuant to clause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 and</w:t>
      </w:r>
    </w:p>
    <w:p w:rsidR="00A426DF" w:rsidRPr="00A426DF" w:rsidRDefault="00095E1A" w:rsidP="00A426DF">
      <w:pPr>
        <w:widowControl/>
        <w:tabs>
          <w:tab w:val="left" w:pos="-720"/>
          <w:tab w:val="left" w:pos="0"/>
        </w:tabs>
        <w:suppressAutoHyphens/>
        <w:spacing w:after="240"/>
        <w:ind w:left="2160" w:hanging="720"/>
      </w:pPr>
      <w:r w:rsidRPr="00A426DF">
        <w:t>(E)</w:t>
      </w:r>
      <w:r w:rsidRPr="00A426DF">
        <w:tab/>
        <w:t>Liens securing the Notes Obligations;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Liens existing on the Issue Date (other than Liens in favor of the lenders under the Credit Agreement), including Liens securing the loans under the Term Loan Facility;</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 xml:space="preserve">Limitation on Incurrence of </w:t>
      </w:r>
      <w:r w:rsidRPr="00A426DF">
        <w:lastRenderedPageBreak/>
        <w:t>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leases and subleases of real property which do not materially interfere with the ordinary conduct of the business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Liens in favor of Holdings or any Subsidiary Guarantor;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deposits made in the ordinary course of business to secure liability to insurance carriers;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Liens on the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grants of software and other technology licenses in the ordinary course of business;</w:t>
      </w:r>
    </w:p>
    <w:p w:rsidR="00A426DF" w:rsidRPr="00A426DF" w:rsidRDefault="00095E1A" w:rsidP="008A7EEC">
      <w:pPr>
        <w:widowControl/>
        <w:tabs>
          <w:tab w:val="left" w:pos="-720"/>
          <w:tab w:val="left" w:pos="0"/>
        </w:tabs>
        <w:suppressAutoHyphens/>
        <w:spacing w:after="16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8A7EEC">
      <w:pPr>
        <w:widowControl/>
        <w:tabs>
          <w:tab w:val="left" w:pos="-720"/>
          <w:tab w:val="left" w:pos="0"/>
        </w:tabs>
        <w:suppressAutoHyphens/>
        <w:spacing w:after="16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8A7EEC">
      <w:pPr>
        <w:widowControl/>
        <w:tabs>
          <w:tab w:val="left" w:pos="-720"/>
          <w:tab w:val="left" w:pos="0"/>
        </w:tabs>
        <w:suppressAutoHyphens/>
        <w:spacing w:after="160"/>
        <w:ind w:left="1440" w:hanging="720"/>
      </w:pPr>
      <w:r w:rsidRPr="00A426DF">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8A7EEC">
      <w:pPr>
        <w:widowControl/>
        <w:tabs>
          <w:tab w:val="left" w:pos="-720"/>
          <w:tab w:val="left" w:pos="0"/>
        </w:tabs>
        <w:suppressAutoHyphens/>
        <w:spacing w:after="16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6559B1">
      <w:pPr>
        <w:widowControl/>
        <w:tabs>
          <w:tab w:val="left" w:pos="-720"/>
          <w:tab w:val="left" w:pos="0"/>
        </w:tabs>
        <w:suppressAutoHyphens/>
        <w:spacing w:after="120"/>
        <w:ind w:left="1440" w:hanging="720"/>
      </w:pPr>
      <w:r w:rsidRPr="00A426DF">
        <w:lastRenderedPageBreak/>
        <w:t>(24)</w:t>
      </w:r>
      <w:r w:rsidRPr="00A426DF">
        <w:tab/>
        <w:t>Liens incurred to secure cash management services or to implement cash pooling arrangements in the ordinary course of business;</w:t>
      </w:r>
    </w:p>
    <w:p w:rsidR="00A426DF" w:rsidRPr="00A426DF" w:rsidRDefault="00095E1A" w:rsidP="006559B1">
      <w:pPr>
        <w:widowControl/>
        <w:tabs>
          <w:tab w:val="left" w:pos="-720"/>
          <w:tab w:val="left" w:pos="0"/>
        </w:tabs>
        <w:suppressAutoHyphens/>
        <w:spacing w:after="120"/>
        <w:ind w:left="1440" w:hanging="720"/>
      </w:pPr>
      <w:r w:rsidRPr="00A426DF">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6559B1">
      <w:pPr>
        <w:widowControl/>
        <w:tabs>
          <w:tab w:val="left" w:pos="-720"/>
          <w:tab w:val="left" w:pos="0"/>
        </w:tabs>
        <w:suppressAutoHyphens/>
        <w:spacing w:after="12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6559B1">
      <w:pPr>
        <w:widowControl/>
        <w:tabs>
          <w:tab w:val="left" w:pos="-720"/>
          <w:tab w:val="left" w:pos="0"/>
        </w:tabs>
        <w:suppressAutoHyphens/>
        <w:spacing w:after="12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6559B1">
      <w:pPr>
        <w:widowControl/>
        <w:tabs>
          <w:tab w:val="left" w:pos="-720"/>
          <w:tab w:val="left" w:pos="0"/>
        </w:tabs>
        <w:suppressAutoHyphens/>
        <w:spacing w:after="12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6559B1">
      <w:pPr>
        <w:widowControl/>
        <w:tabs>
          <w:tab w:val="left" w:pos="-720"/>
          <w:tab w:val="left" w:pos="0"/>
        </w:tabs>
        <w:suppressAutoHyphens/>
        <w:spacing w:after="12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6559B1">
      <w:pPr>
        <w:widowControl/>
        <w:tabs>
          <w:tab w:val="left" w:pos="-720"/>
          <w:tab w:val="left" w:pos="0"/>
        </w:tabs>
        <w:suppressAutoHyphens/>
        <w:spacing w:after="120"/>
        <w:ind w:left="1440" w:hanging="720"/>
      </w:pPr>
      <w:r w:rsidRPr="00A426DF">
        <w:t>(30)</w:t>
      </w:r>
      <w:r w:rsidRPr="00A426DF">
        <w:tab/>
        <w:t>Liens (i) in favor of credit card companies pursuant to agreements therewith and (ii) in favor of customers;</w:t>
      </w:r>
    </w:p>
    <w:p w:rsidR="00A426DF" w:rsidRPr="00A426DF" w:rsidRDefault="00095E1A" w:rsidP="006559B1">
      <w:pPr>
        <w:widowControl/>
        <w:tabs>
          <w:tab w:val="left" w:pos="-720"/>
          <w:tab w:val="left" w:pos="0"/>
        </w:tabs>
        <w:suppressAutoHyphens/>
        <w:spacing w:after="120"/>
        <w:ind w:left="1440" w:hanging="720"/>
      </w:pPr>
      <w:r w:rsidRPr="00A426DF">
        <w:t>(31)</w:t>
      </w:r>
      <w:r w:rsidRPr="00A426DF">
        <w:tab/>
        <w:t>Liens in respect of Production Payments and Reserve Sales;</w:t>
      </w:r>
    </w:p>
    <w:p w:rsidR="00A426DF" w:rsidRPr="00A426DF" w:rsidRDefault="00095E1A" w:rsidP="006559B1">
      <w:pPr>
        <w:widowControl/>
        <w:tabs>
          <w:tab w:val="left" w:pos="-720"/>
          <w:tab w:val="left" w:pos="0"/>
        </w:tabs>
        <w:suppressAutoHyphens/>
        <w:spacing w:after="12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6559B1">
      <w:pPr>
        <w:widowControl/>
        <w:tabs>
          <w:tab w:val="left" w:pos="-720"/>
          <w:tab w:val="left" w:pos="0"/>
        </w:tabs>
        <w:suppressAutoHyphens/>
        <w:spacing w:after="120"/>
        <w:ind w:left="1440" w:hanging="720"/>
      </w:pPr>
      <w:r w:rsidRPr="00A426DF">
        <w:t>(33)</w:t>
      </w:r>
      <w:r w:rsidRPr="00A426DF">
        <w:tab/>
        <w:t>Liens on pipelines or pipeline facilities that arise by operation of law;</w:t>
      </w:r>
    </w:p>
    <w:p w:rsidR="00A426DF" w:rsidRPr="00A426DF" w:rsidRDefault="00095E1A" w:rsidP="006559B1">
      <w:pPr>
        <w:widowControl/>
        <w:tabs>
          <w:tab w:val="left" w:pos="-720"/>
          <w:tab w:val="left" w:pos="0"/>
        </w:tabs>
        <w:suppressAutoHyphens/>
        <w:spacing w:after="12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 and</w:t>
      </w:r>
    </w:p>
    <w:p w:rsidR="00A426DF" w:rsidRPr="00A426DF" w:rsidRDefault="00095E1A" w:rsidP="006559B1">
      <w:pPr>
        <w:widowControl/>
        <w:tabs>
          <w:tab w:val="left" w:pos="-720"/>
          <w:tab w:val="left" w:pos="0"/>
        </w:tabs>
        <w:suppressAutoHyphens/>
        <w:spacing w:after="120"/>
        <w:ind w:left="1440" w:hanging="720"/>
      </w:pPr>
      <w:r w:rsidRPr="00A426DF">
        <w:t>(35)</w:t>
      </w:r>
      <w:r w:rsidRPr="00A426DF">
        <w:tab/>
        <w:t xml:space="preserve">Liens securing Junior Lien Obligations, </w:t>
      </w:r>
      <w:r w:rsidRPr="00A426DF">
        <w:rPr>
          <w:i/>
          <w:iCs/>
        </w:rPr>
        <w:t>provided</w:t>
      </w:r>
      <w:r w:rsidRPr="00A426DF">
        <w:t xml:space="preserve"> that the notes are secured on a senior priority basis to the obligations so secured until such time as such obligations are no longer secured by a Lien.</w:t>
      </w:r>
    </w:p>
    <w:p w:rsidR="00A426DF" w:rsidRPr="00A426DF" w:rsidRDefault="00A426DF" w:rsidP="006559B1">
      <w:pPr>
        <w:widowControl/>
        <w:tabs>
          <w:tab w:val="left" w:pos="-720"/>
        </w:tabs>
        <w:suppressAutoHyphens/>
        <w:spacing w:after="120"/>
        <w:ind w:firstLine="720"/>
      </w:pPr>
      <w:r>
        <w:t>“</w:t>
      </w:r>
      <w:r w:rsidR="00095E1A" w:rsidRPr="00A426DF">
        <w:rPr>
          <w:i/>
          <w:iCs/>
        </w:rPr>
        <w:t>Person</w:t>
      </w:r>
      <w:r>
        <w:t>”</w:t>
      </w:r>
      <w:r w:rsidR="00095E1A" w:rsidRPr="00A426DF">
        <w:t xml:space="preserve"> means any individual, corporation, partnership, limited liability company,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6559B1">
      <w:pPr>
        <w:widowControl/>
        <w:tabs>
          <w:tab w:val="left" w:pos="-720"/>
        </w:tabs>
        <w:suppressAutoHyphens/>
        <w:spacing w:after="120"/>
        <w:ind w:firstLine="720"/>
      </w:pPr>
      <w:r>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A426DF">
      <w:pPr>
        <w:widowControl/>
        <w:tabs>
          <w:tab w:val="left" w:pos="-720"/>
        </w:tabs>
        <w:suppressAutoHyphens/>
        <w:spacing w:after="24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financing terms, covenants, termination events and other provisions thereof shall be market terms (as determined in good faith by Holdings) and may include Standard Securitization Undertakings.</w:t>
      </w:r>
    </w:p>
    <w:p w:rsidR="00A426DF" w:rsidRPr="00A426DF" w:rsidRDefault="00095E1A" w:rsidP="00A426DF">
      <w:pPr>
        <w:widowControl/>
        <w:tabs>
          <w:tab w:val="left" w:pos="-720"/>
        </w:tabs>
        <w:suppressAutoHyphens/>
        <w:spacing w:after="2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A426DF">
      <w:pPr>
        <w:widowControl/>
        <w:tabs>
          <w:tab w:val="left" w:pos="-720"/>
        </w:tabs>
        <w:suppressAutoHyphens/>
        <w:spacing w:after="240"/>
        <w:ind w:firstLine="720"/>
      </w:pPr>
      <w:r>
        <w:t>“</w:t>
      </w:r>
      <w:r w:rsidR="00095E1A" w:rsidRPr="00A426DF">
        <w:rPr>
          <w:i/>
          <w:iCs/>
        </w:rPr>
        <w:t>RBL Facility</w:t>
      </w:r>
      <w:r>
        <w:t>”</w:t>
      </w:r>
      <w:r w:rsidR="00095E1A" w:rsidRPr="00A426DF">
        <w:t xml:space="preserve"> means the credit agreement entered into on the Escrow Release Date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A426DF">
      <w:pPr>
        <w:widowControl/>
        <w:tabs>
          <w:tab w:val="left" w:pos="-720"/>
        </w:tabs>
        <w:suppressAutoHyphens/>
        <w:spacing w:after="240"/>
        <w:ind w:firstLine="720"/>
      </w:pPr>
      <w:r>
        <w:t>“</w:t>
      </w:r>
      <w:r w:rsidR="00095E1A" w:rsidRPr="00A426DF">
        <w:rPr>
          <w:i/>
          <w:iCs/>
        </w:rPr>
        <w:t>RBL Agent</w:t>
      </w:r>
      <w:r>
        <w:t>”</w:t>
      </w:r>
      <w:r w:rsidR="00095E1A" w:rsidRPr="00A426DF">
        <w:t xml:space="preserve"> means the agent for secured parties holding First</w:t>
      </w:r>
      <w:r w:rsidR="00095E1A" w:rsidRPr="00A426DF">
        <w:noBreakHyphen/>
        <w:t>Priority Lien Obligations, as appointed pursuant to the Senior Lien Intercreditor Agreement. The RBL Agent is initially the administrative agent under the Credit Agreement.</w:t>
      </w:r>
    </w:p>
    <w:p w:rsidR="00A426DF" w:rsidRPr="00A426DF" w:rsidRDefault="00A426DF" w:rsidP="00A426DF">
      <w:pPr>
        <w:widowControl/>
        <w:tabs>
          <w:tab w:val="left" w:pos="-720"/>
        </w:tabs>
        <w:suppressAutoHyphens/>
        <w:spacing w:after="2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A426DF">
      <w:pPr>
        <w:widowControl/>
        <w:tabs>
          <w:tab w:val="left" w:pos="-720"/>
        </w:tabs>
        <w:suppressAutoHyphens/>
        <w:spacing w:after="240"/>
        <w:ind w:firstLine="720"/>
      </w:pPr>
      <w:r>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134C2A">
      <w:pPr>
        <w:pageBreakBefore/>
        <w:widowControl/>
        <w:tabs>
          <w:tab w:val="left" w:pos="-720"/>
        </w:tabs>
        <w:suppressAutoHyphens/>
        <w:spacing w:after="240"/>
        <w:ind w:firstLine="720"/>
      </w:pPr>
      <w:r>
        <w:lastRenderedPageBreak/>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to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A426DF">
      <w:pPr>
        <w:widowControl/>
        <w:tabs>
          <w:tab w:val="left" w:pos="-720"/>
        </w:tabs>
        <w:suppressAutoHyphens/>
        <w:spacing w:after="24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A426DF">
      <w:pPr>
        <w:widowControl/>
        <w:tabs>
          <w:tab w:val="left" w:pos="-720"/>
        </w:tabs>
        <w:suppressAutoHyphens/>
        <w:spacing w:after="24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A426DF">
      <w:pPr>
        <w:widowControl/>
        <w:tabs>
          <w:tab w:val="left" w:pos="-720"/>
        </w:tabs>
        <w:suppressAutoHyphens/>
        <w:spacing w:after="24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A426DF">
      <w:pPr>
        <w:widowControl/>
        <w:tabs>
          <w:tab w:val="left" w:pos="-720"/>
        </w:tabs>
        <w:suppressAutoHyphens/>
        <w:spacing w:after="24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Secured Exchange Notes,</w:t>
      </w:r>
      <w:r>
        <w:t>”</w:t>
      </w:r>
      <w:r w:rsidR="00095E1A" w:rsidRPr="00A426DF">
        <w:t xml:space="preserve"> all references to Restricted Subsidiaries shall mean Restricted Subsidiaries of Holdings.</w:t>
      </w:r>
    </w:p>
    <w:p w:rsidR="00A426DF" w:rsidRPr="00A426DF" w:rsidRDefault="00A426DF" w:rsidP="00A426DF">
      <w:pPr>
        <w:widowControl/>
        <w:tabs>
          <w:tab w:val="left" w:pos="-720"/>
        </w:tabs>
        <w:suppressAutoHyphens/>
        <w:spacing w:after="24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A426DF">
      <w:pPr>
        <w:widowControl/>
        <w:tabs>
          <w:tab w:val="left" w:pos="-720"/>
        </w:tabs>
        <w:suppressAutoHyphens/>
        <w:spacing w:after="240"/>
        <w:ind w:firstLine="720"/>
      </w:pPr>
      <w:r>
        <w:t>“</w:t>
      </w:r>
      <w:r w:rsidR="00095E1A" w:rsidRPr="00A426DF">
        <w:rPr>
          <w:i/>
          <w:iCs/>
        </w:rPr>
        <w:t>Second Lien Agent</w:t>
      </w:r>
      <w:r>
        <w:t>”</w:t>
      </w:r>
      <w:r w:rsidR="00095E1A" w:rsidRPr="00A426DF">
        <w:t xml:space="preserve"> means the agent for secured parties holding Second Priority Lien Obligations, as appointed pursuant to the Pari Passu Intercreditor Agreement. The Second Lien Agent is initially the administrative agent under the Term Loan Facility.</w:t>
      </w:r>
    </w:p>
    <w:p w:rsidR="00A426DF" w:rsidRPr="00A426DF" w:rsidRDefault="00A426DF" w:rsidP="00A426DF">
      <w:pPr>
        <w:widowControl/>
        <w:tabs>
          <w:tab w:val="left" w:pos="-720"/>
        </w:tabs>
        <w:suppressAutoHyphens/>
        <w:spacing w:after="240"/>
        <w:ind w:firstLine="720"/>
      </w:pPr>
      <w:r>
        <w:t>“</w:t>
      </w:r>
      <w:r w:rsidR="00095E1A" w:rsidRPr="00A426DF">
        <w:rPr>
          <w:i/>
          <w:iCs/>
        </w:rPr>
        <w:t>Second Lien Collateral Agent</w:t>
      </w:r>
      <w:r>
        <w:t>”</w:t>
      </w:r>
      <w:r w:rsidR="00095E1A" w:rsidRPr="00A426DF">
        <w:t xml:space="preserve"> means Citibank, N.A. in its capacity as </w:t>
      </w:r>
      <w:r>
        <w:t>“</w:t>
      </w:r>
      <w:r w:rsidR="00095E1A" w:rsidRPr="00A426DF">
        <w:t>Collateral Agent</w:t>
      </w:r>
      <w:r>
        <w:t>”</w:t>
      </w:r>
      <w:r w:rsidR="00095E1A" w:rsidRPr="00A426DF">
        <w:t xml:space="preserve"> under the Security Documents and any successor thereto in such capacity.</w:t>
      </w:r>
    </w:p>
    <w:p w:rsidR="00A426DF" w:rsidRPr="00A426DF" w:rsidRDefault="00A426DF" w:rsidP="00A426DF">
      <w:pPr>
        <w:widowControl/>
        <w:tabs>
          <w:tab w:val="left" w:pos="-720"/>
        </w:tabs>
        <w:suppressAutoHyphens/>
        <w:spacing w:after="240"/>
        <w:ind w:firstLine="720"/>
      </w:pPr>
      <w:r>
        <w:t>“</w:t>
      </w:r>
      <w:r w:rsidR="00095E1A" w:rsidRPr="00A426DF">
        <w:rPr>
          <w:i/>
          <w:iCs/>
        </w:rPr>
        <w:t>Second Lien Secured Parties</w:t>
      </w:r>
      <w:r>
        <w:rPr>
          <w:i/>
          <w:iCs/>
        </w:rPr>
        <w:t>”</w:t>
      </w:r>
      <w:r w:rsidR="00095E1A" w:rsidRPr="00A426DF">
        <w:t xml:space="preserve"> means (a) the </w:t>
      </w:r>
      <w:r>
        <w:t>“</w:t>
      </w:r>
      <w:r w:rsidR="00095E1A" w:rsidRPr="00A426DF">
        <w:t>Secured Parties,</w:t>
      </w:r>
      <w:r>
        <w:t>”</w:t>
      </w:r>
      <w:r w:rsidR="00095E1A" w:rsidRPr="00A426DF">
        <w:t xml:space="preserve"> as defined in the Term Loan Facility, (b) the Trustee and the holders of the notes (including the holders of any additional notes subsequently issued under and in compliance with the terms of the indenture), and (c) holders of Other Second</w:t>
      </w:r>
      <w:r>
        <w:t>-</w:t>
      </w:r>
      <w:r w:rsidR="00095E1A" w:rsidRPr="00A426DF">
        <w:t>Lien Obligations.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Second Lien Term Loan Obligations</w:t>
      </w:r>
      <w:r>
        <w:t>”</w:t>
      </w:r>
      <w:r w:rsidR="00095E1A" w:rsidRPr="00A426DF">
        <w:t xml:space="preserve"> means Obligations in respect of the Term Loan Facility and the Second</w:t>
      </w:r>
      <w:r w:rsidR="00095E1A" w:rsidRPr="00A426DF">
        <w:noBreakHyphen/>
        <w:t>Priority Documents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Second</w:t>
      </w:r>
      <w:r w:rsidR="00095E1A" w:rsidRPr="00A426DF">
        <w:rPr>
          <w:i/>
          <w:iCs/>
        </w:rPr>
        <w:noBreakHyphen/>
        <w:t>Priority Documents</w:t>
      </w:r>
      <w:r>
        <w:t>”</w:t>
      </w:r>
      <w:r w:rsidR="00095E1A" w:rsidRPr="00A426DF">
        <w:t xml:space="preserve"> means the Notes Documents, any document or instrument evidencing or governing the Term Loan Facility and any other document or instrument evidencing or governing any Other Second</w:t>
      </w:r>
      <w:r>
        <w:t>-</w:t>
      </w:r>
      <w:r w:rsidR="00095E1A" w:rsidRPr="00A426DF">
        <w:t>Lien Obligations.</w:t>
      </w:r>
    </w:p>
    <w:p w:rsidR="00A426DF" w:rsidRPr="00A426DF" w:rsidRDefault="00A426DF" w:rsidP="00A426DF">
      <w:pPr>
        <w:widowControl/>
        <w:tabs>
          <w:tab w:val="left" w:pos="-720"/>
        </w:tabs>
        <w:suppressAutoHyphens/>
        <w:spacing w:after="240"/>
        <w:ind w:firstLine="720"/>
      </w:pPr>
      <w:r>
        <w:t>“</w:t>
      </w:r>
      <w:r w:rsidR="00095E1A" w:rsidRPr="00A426DF">
        <w:rPr>
          <w:i/>
          <w:iCs/>
        </w:rPr>
        <w:t>Second</w:t>
      </w:r>
      <w:r w:rsidR="00095E1A" w:rsidRPr="00A426DF">
        <w:rPr>
          <w:i/>
          <w:iCs/>
        </w:rPr>
        <w:noBreakHyphen/>
        <w:t>Priority Lien Obligations</w:t>
      </w:r>
      <w:r>
        <w:t>”</w:t>
      </w:r>
      <w:r w:rsidR="00095E1A" w:rsidRPr="00A426DF">
        <w:t xml:space="preserve"> means (a) the Notes Obligations, (b) the Second Lien Term Loan Obligations and (c) all other Obligations in respect of, or arising under, the Second</w:t>
      </w:r>
      <w:r w:rsidR="00095E1A" w:rsidRPr="00A426DF">
        <w:noBreakHyphen/>
        <w:t>Priority Documents, including all fees and expenses of the collateral agent for any Other Second</w:t>
      </w:r>
      <w:r>
        <w:t>-</w:t>
      </w:r>
      <w:r w:rsidR="00095E1A" w:rsidRPr="00A426DF">
        <w:t>Lien Obligations and shall include all interest and fees, which but for the filing of a petition in bankruptcy with respect to Holdings, an Issuer or any Subsidiary Guarantor, would have accrued on such obligations, whether or not a claim for such interest or fees is allowed in such proceeding.</w:t>
      </w:r>
    </w:p>
    <w:p w:rsidR="00A426DF" w:rsidRPr="00A426DF" w:rsidRDefault="00A426DF" w:rsidP="00A426DF">
      <w:pPr>
        <w:widowControl/>
        <w:tabs>
          <w:tab w:val="left" w:pos="-720"/>
        </w:tabs>
        <w:suppressAutoHyphens/>
        <w:spacing w:after="240"/>
        <w:ind w:firstLine="720"/>
      </w:pPr>
      <w:r>
        <w:t>“</w:t>
      </w:r>
      <w:r w:rsidR="00095E1A" w:rsidRPr="00A426DF">
        <w:rPr>
          <w:i/>
          <w:iCs/>
        </w:rPr>
        <w:t>Secured Bank Indebtedness</w:t>
      </w:r>
      <w:r>
        <w:t>”</w:t>
      </w:r>
      <w:r w:rsidR="00095E1A" w:rsidRPr="00A426DF">
        <w:t xml:space="preserve"> means any Bank Indebtedness that is secured by a Permitted Lien incurred or deemed incurred pursuant to clause (6)(B) or clause (6)(C) of the definition of Permitted Lien.</w:t>
      </w:r>
    </w:p>
    <w:p w:rsidR="00A426DF" w:rsidRPr="00A426DF" w:rsidRDefault="00A426DF" w:rsidP="00A426DF">
      <w:pPr>
        <w:widowControl/>
        <w:tabs>
          <w:tab w:val="left" w:pos="-720"/>
        </w:tabs>
        <w:suppressAutoHyphens/>
        <w:spacing w:after="24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134C2A">
      <w:pPr>
        <w:widowControl/>
        <w:tabs>
          <w:tab w:val="left" w:pos="-720"/>
        </w:tabs>
        <w:suppressAutoHyphens/>
        <w:spacing w:after="160"/>
        <w:ind w:firstLine="720"/>
      </w:pPr>
      <w:r>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134C2A">
      <w:pPr>
        <w:widowControl/>
        <w:tabs>
          <w:tab w:val="left" w:pos="-720"/>
        </w:tabs>
        <w:suppressAutoHyphens/>
        <w:spacing w:after="160"/>
        <w:ind w:firstLine="720"/>
      </w:pPr>
      <w:r>
        <w:t>“</w:t>
      </w:r>
      <w:r w:rsidR="00095E1A" w:rsidRPr="00A426DF">
        <w:rPr>
          <w:i/>
          <w:iCs/>
        </w:rPr>
        <w:t>Security Documents</w:t>
      </w:r>
      <w:r>
        <w:t>”</w:t>
      </w:r>
      <w:r w:rsidR="00095E1A" w:rsidRPr="00A426DF">
        <w:t xml:space="preserve"> means the security agreements, pledge agreements, collateral assignments, mortgages and related agreements, as amended, supplemented, restated, renewed, refunded, replaced, restructured, repaid, refinanced or otherwise modified from time to time, creating the security interests in the Collateral for the benefit of the Trustee, the Second Lien Collateral Agent and the holders of the notes as contemplated by the indenture.</w:t>
      </w:r>
    </w:p>
    <w:p w:rsidR="00A426DF" w:rsidRPr="00A426DF" w:rsidRDefault="00A426DF" w:rsidP="00134C2A">
      <w:pPr>
        <w:widowControl/>
        <w:tabs>
          <w:tab w:val="left" w:pos="-720"/>
        </w:tabs>
        <w:suppressAutoHyphens/>
        <w:spacing w:after="160"/>
        <w:ind w:firstLine="720"/>
      </w:pPr>
      <w:r>
        <w:t>“</w:t>
      </w:r>
      <w:r w:rsidR="00095E1A" w:rsidRPr="00A426DF">
        <w:rPr>
          <w:i/>
          <w:iCs/>
        </w:rPr>
        <w:t>Senior Lien Intercreditor Agreement</w:t>
      </w:r>
      <w:r>
        <w:t>”</w:t>
      </w:r>
      <w:r w:rsidR="00095E1A" w:rsidRPr="00A426DF">
        <w:t xml:space="preserve"> means (i) the intercreditor agreement among JPMorgan Chase Bank, N.A., as RBL Agent, Citibank, N.A., as Second Lien Collateral Agent, and the other parties from time to time party thereto, entered into upon expiration of the Escrow Period, as it may be amended, restated, supplemented or otherwise modified from time to time in accordance with the indenture or (ii) any replacement thereof that contains terms not materially less favorable to holders of the notes than the intercreditor agreement referred to in clause (i).</w:t>
      </w:r>
    </w:p>
    <w:p w:rsidR="00A426DF" w:rsidRPr="00A426DF" w:rsidRDefault="00A426DF" w:rsidP="00134C2A">
      <w:pPr>
        <w:widowControl/>
        <w:tabs>
          <w:tab w:val="left" w:pos="-720"/>
        </w:tabs>
        <w:suppressAutoHyphens/>
        <w:spacing w:after="160"/>
        <w:ind w:firstLine="720"/>
      </w:pPr>
      <w:r>
        <w:t>“</w:t>
      </w:r>
      <w:r w:rsidR="00095E1A" w:rsidRPr="00A426DF">
        <w:rPr>
          <w:i/>
          <w:iCs/>
        </w:rPr>
        <w:t>Senior Notes</w:t>
      </w:r>
      <w:r>
        <w:t>”</w:t>
      </w:r>
      <w:r w:rsidR="00095E1A" w:rsidRPr="00A426DF">
        <w:t xml:space="preserve"> means the Issuers</w:t>
      </w:r>
      <w:r>
        <w:t>’</w:t>
      </w:r>
      <w:r w:rsidR="00095E1A" w:rsidRPr="00A426DF">
        <w:t xml:space="preserve"> 9.375% Senior Notes due 2020 issued on the Issue Date and including any exchange notes issued in exchange therefor pursuant to the Registration Rights Agreement.</w:t>
      </w:r>
    </w:p>
    <w:p w:rsidR="00A426DF" w:rsidRPr="00A426DF" w:rsidRDefault="00A426DF" w:rsidP="00134C2A">
      <w:pPr>
        <w:widowControl/>
        <w:tabs>
          <w:tab w:val="left" w:pos="-720"/>
        </w:tabs>
        <w:suppressAutoHyphens/>
        <w:spacing w:after="160"/>
        <w:ind w:firstLine="720"/>
      </w:pPr>
      <w:r>
        <w:t>“</w:t>
      </w:r>
      <w:r w:rsidR="00095E1A" w:rsidRPr="00A426DF">
        <w:rPr>
          <w:i/>
          <w:iCs/>
        </w:rPr>
        <w:t>Series</w:t>
      </w:r>
      <w:r>
        <w:t>”</w:t>
      </w:r>
      <w:r w:rsidR="00095E1A" w:rsidRPr="00A426DF">
        <w:t xml:space="preserve"> means (a) with respect to the Second Lien Secured Parties, each of (i) the </w:t>
      </w:r>
      <w:r>
        <w:t>“</w:t>
      </w:r>
      <w:r w:rsidR="00095E1A" w:rsidRPr="00A426DF">
        <w:t>Secured Parties,</w:t>
      </w:r>
      <w:r>
        <w:t>”</w:t>
      </w:r>
      <w:r w:rsidR="00095E1A" w:rsidRPr="00A426DF">
        <w:t xml:space="preserve"> as defined in the Term Loan Facility (in their capacities as such), (ii) the holders of the notes and the Trustee (each in their capacity as such) and (iii) holders of Other Second</w:t>
      </w:r>
      <w:r>
        <w:t>-</w:t>
      </w:r>
      <w:r w:rsidR="00095E1A" w:rsidRPr="00A426DF">
        <w:t>Lien Obligations that become subject to the Pari Passu Intercreditor Agreement after the date hereof that are represented by a common Authorized Representative (in its capacity as such for such holders of Other Second</w:t>
      </w:r>
      <w:r>
        <w:t>-</w:t>
      </w:r>
      <w:r w:rsidR="00095E1A" w:rsidRPr="00A426DF">
        <w:t>Lien Obligations) and (b) with respect to any Second</w:t>
      </w:r>
      <w:r w:rsidR="00095E1A" w:rsidRPr="00A426DF">
        <w:noBreakHyphen/>
        <w:t>Priority Lien Obligations, each of (i) the Second Lien Term Loan Obligations, (ii) the Notes Obligations and (iii) the Other Second</w:t>
      </w:r>
      <w:r>
        <w:t>-</w:t>
      </w:r>
      <w:r w:rsidR="00095E1A" w:rsidRPr="00A426DF">
        <w:t>Lien Obligations incurred pursuant to any applicable agreement, which pursuant to any joinder agreement, are to be represented under the Pari Passu Intercreditor Agreement by a common Authorized Representative (in its capacity as such for such Other Second</w:t>
      </w:r>
      <w:r>
        <w:t>-</w:t>
      </w:r>
      <w:r w:rsidR="00095E1A" w:rsidRPr="00A426DF">
        <w:t>Lien Obligations).</w:t>
      </w:r>
    </w:p>
    <w:p w:rsidR="00A426DF" w:rsidRPr="00A426DF" w:rsidRDefault="00A426DF" w:rsidP="00134C2A">
      <w:pPr>
        <w:widowControl/>
        <w:tabs>
          <w:tab w:val="left" w:pos="-720"/>
        </w:tabs>
        <w:suppressAutoHyphens/>
        <w:spacing w:after="16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134C2A">
      <w:pPr>
        <w:widowControl/>
        <w:tabs>
          <w:tab w:val="left" w:pos="-720"/>
        </w:tabs>
        <w:suppressAutoHyphens/>
        <w:spacing w:after="16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134C2A">
      <w:pPr>
        <w:widowControl/>
        <w:tabs>
          <w:tab w:val="left" w:pos="-720"/>
        </w:tabs>
        <w:suppressAutoHyphens/>
        <w:spacing w:after="16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A426DF">
      <w:pPr>
        <w:widowControl/>
        <w:tabs>
          <w:tab w:val="left" w:pos="-720"/>
        </w:tabs>
        <w:suppressAutoHyphens/>
        <w:spacing w:after="24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A426DF">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8A7EEC">
      <w:pPr>
        <w:widowControl/>
        <w:tabs>
          <w:tab w:val="left" w:pos="-720"/>
        </w:tabs>
        <w:suppressAutoHyphens/>
        <w:spacing w:after="22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8A7EEC">
      <w:pPr>
        <w:widowControl/>
        <w:tabs>
          <w:tab w:val="left" w:pos="-720"/>
        </w:tabs>
        <w:suppressAutoHyphens/>
        <w:spacing w:after="220"/>
        <w:ind w:firstLine="720"/>
      </w:pPr>
      <w:r>
        <w:t>“</w:t>
      </w:r>
      <w:r w:rsidR="00095E1A" w:rsidRPr="00A426DF">
        <w:rPr>
          <w:i/>
          <w:iCs/>
        </w:rPr>
        <w:t>Term Loan Facility</w:t>
      </w:r>
      <w:r>
        <w:t>”</w:t>
      </w:r>
      <w:r w:rsidR="00095E1A" w:rsidRPr="00A426DF">
        <w:t xml:space="preserve"> means the term loan agreement, dated as of the Issue Date,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8A7EEC">
      <w:pPr>
        <w:widowControl/>
        <w:tabs>
          <w:tab w:val="left" w:pos="-720"/>
        </w:tabs>
        <w:suppressAutoHyphens/>
        <w:spacing w:after="22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8A7EEC">
      <w:pPr>
        <w:widowControl/>
        <w:tabs>
          <w:tab w:val="left" w:pos="-720"/>
        </w:tabs>
        <w:suppressAutoHyphens/>
        <w:spacing w:after="22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8A7EEC">
      <w:pPr>
        <w:widowControl/>
        <w:tabs>
          <w:tab w:val="left" w:pos="-720"/>
        </w:tabs>
        <w:suppressAutoHyphens/>
        <w:spacing w:after="220"/>
        <w:ind w:firstLine="720"/>
      </w:pPr>
      <w:r>
        <w:t>“</w:t>
      </w:r>
      <w:r w:rsidR="00095E1A" w:rsidRPr="00A426DF">
        <w:rPr>
          <w:i/>
          <w:iCs/>
        </w:rPr>
        <w:t>Transactions</w:t>
      </w:r>
      <w:r>
        <w:rPr>
          <w:i/>
          <w:iCs/>
        </w:rP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8A7EEC">
      <w:pPr>
        <w:widowControl/>
        <w:tabs>
          <w:tab w:val="left" w:pos="-720"/>
        </w:tabs>
        <w:suppressAutoHyphens/>
        <w:spacing w:after="22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May 1, 2015;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May 1, 2015, as applicable, is less than one year, the weekly average yield on actually traded United States Treasury securities adjusted to a constant maturity of one year will be used.</w:t>
      </w:r>
    </w:p>
    <w:p w:rsidR="00A426DF" w:rsidRPr="00A426DF" w:rsidRDefault="00A426DF" w:rsidP="008A7EEC">
      <w:pPr>
        <w:widowControl/>
        <w:tabs>
          <w:tab w:val="left" w:pos="-720"/>
        </w:tabs>
        <w:suppressAutoHyphens/>
        <w:spacing w:after="220"/>
        <w:ind w:firstLine="720"/>
      </w:pPr>
      <w:r>
        <w:lastRenderedPageBreak/>
        <w:t>“</w:t>
      </w:r>
      <w:r w:rsidR="00095E1A" w:rsidRPr="00A426DF">
        <w:rPr>
          <w:i/>
          <w:iCs/>
        </w:rPr>
        <w:t>Trust Officer</w:t>
      </w:r>
      <w:r>
        <w:t>”</w:t>
      </w:r>
      <w:r w:rsidR="00095E1A" w:rsidRPr="00A426DF">
        <w:t xml:space="preserve"> means:</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8A7EEC">
      <w:pPr>
        <w:widowControl/>
        <w:tabs>
          <w:tab w:val="left" w:pos="-720"/>
          <w:tab w:val="left" w:pos="0"/>
        </w:tabs>
        <w:suppressAutoHyphens/>
        <w:spacing w:after="220"/>
        <w:ind w:left="1440" w:hanging="720"/>
      </w:pPr>
      <w:r w:rsidRPr="00A426DF">
        <w:t>(2)</w:t>
      </w:r>
      <w:r w:rsidRPr="00A426DF">
        <w:tab/>
        <w:t>who shall have direct responsibility for the administration of the indenture.</w:t>
      </w:r>
    </w:p>
    <w:p w:rsidR="00A426DF" w:rsidRPr="00A426DF" w:rsidRDefault="00A426DF" w:rsidP="008A7EEC">
      <w:pPr>
        <w:widowControl/>
        <w:tabs>
          <w:tab w:val="left" w:pos="-720"/>
        </w:tabs>
        <w:suppressAutoHyphens/>
        <w:spacing w:after="22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8A7EEC">
      <w:pPr>
        <w:widowControl/>
        <w:tabs>
          <w:tab w:val="left" w:pos="-720"/>
        </w:tabs>
        <w:suppressAutoHyphens/>
        <w:spacing w:after="220"/>
        <w:ind w:firstLine="720"/>
      </w:pPr>
      <w:r>
        <w:t>“</w:t>
      </w:r>
      <w:r w:rsidR="00095E1A" w:rsidRPr="00A426DF">
        <w:rPr>
          <w:i/>
          <w:iCs/>
        </w:rPr>
        <w:t>Unrestricted Subsidiary</w:t>
      </w:r>
      <w:r>
        <w:t>”</w:t>
      </w:r>
      <w:r w:rsidR="00095E1A" w:rsidRPr="00A426DF">
        <w:t xml:space="preserve"> means:</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t>any Subsidiary of Holdings that at the time of determination shall be designated an Unrestricted Subsidiary by the Board of Directors of Holdings in the manner provided below; and</w:t>
      </w:r>
    </w:p>
    <w:p w:rsidR="00A426DF" w:rsidRPr="00A426DF" w:rsidRDefault="00095E1A" w:rsidP="008A7EEC">
      <w:pPr>
        <w:widowControl/>
        <w:tabs>
          <w:tab w:val="left" w:pos="-720"/>
          <w:tab w:val="left" w:pos="0"/>
        </w:tabs>
        <w:suppressAutoHyphens/>
        <w:spacing w:after="220"/>
        <w:ind w:left="1440" w:hanging="720"/>
      </w:pPr>
      <w:r w:rsidRPr="00A426DF">
        <w:t>(2)</w:t>
      </w:r>
      <w:r w:rsidRPr="00A426DF">
        <w:tab/>
        <w:t>any Subsidiary of an Unrestricted Subsidiary;</w:t>
      </w:r>
    </w:p>
    <w:p w:rsidR="00A426DF" w:rsidRPr="00A426DF" w:rsidRDefault="00095E1A" w:rsidP="008A7EEC">
      <w:pPr>
        <w:widowControl/>
        <w:tabs>
          <w:tab w:val="left" w:pos="-720"/>
        </w:tabs>
        <w:suppressAutoHyphens/>
        <w:spacing w:after="22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8A7EEC">
      <w:pPr>
        <w:widowControl/>
        <w:tabs>
          <w:tab w:val="left" w:pos="-720"/>
          <w:tab w:val="left" w:pos="0"/>
        </w:tabs>
        <w:suppressAutoHyphens/>
        <w:spacing w:after="220"/>
        <w:ind w:left="1440" w:hanging="720"/>
      </w:pPr>
      <w:r w:rsidRPr="00A426DF">
        <w:t>(a)</w:t>
      </w:r>
      <w:r w:rsidRPr="00A426DF">
        <w:tab/>
        <w:t>the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 xml:space="preserve">if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t>no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direct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947A5B">
      <w:pPr>
        <w:pageBreakBefore/>
        <w:widowControl/>
        <w:tabs>
          <w:tab w:val="left" w:pos="-720"/>
        </w:tabs>
        <w:suppressAutoHyphens/>
        <w:spacing w:after="240"/>
      </w:pPr>
      <w:r w:rsidRPr="00A426DF">
        <w:lastRenderedPageBreak/>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A426DF">
      <w:pPr>
        <w:widowControl/>
        <w:tabs>
          <w:tab w:val="left" w:pos="-720"/>
        </w:tabs>
        <w:suppressAutoHyphens/>
        <w:spacing w:after="24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A426DF">
      <w:pPr>
        <w:widowControl/>
        <w:tabs>
          <w:tab w:val="left" w:pos="-720"/>
        </w:tabs>
        <w:suppressAutoHyphens/>
        <w:spacing w:after="24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A426DF">
      <w:pPr>
        <w:widowControl/>
        <w:tabs>
          <w:tab w:val="left" w:pos="-720"/>
        </w:tabs>
        <w:suppressAutoHyphens/>
        <w:spacing w:after="24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A426DF">
      <w:pPr>
        <w:widowControl/>
        <w:tabs>
          <w:tab w:val="left" w:pos="-720"/>
        </w:tabs>
        <w:suppressAutoHyphens/>
        <w:spacing w:after="24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A426DF" w:rsidRPr="00A426DF" w:rsidRDefault="00A426DF" w:rsidP="00E64DA2">
      <w:pPr>
        <w:keepNext/>
        <w:keepLines/>
        <w:widowControl/>
        <w:tabs>
          <w:tab w:val="left" w:pos="720"/>
          <w:tab w:val="left" w:pos="1440"/>
          <w:tab w:val="center" w:pos="5400"/>
        </w:tabs>
        <w:suppressAutoHyphens/>
        <w:spacing w:after="160"/>
        <w:jc w:val="center"/>
        <w:rPr>
          <w:b/>
          <w:bCs/>
        </w:rPr>
      </w:pPr>
      <w:r w:rsidRPr="00A426DF">
        <w:rPr>
          <w:b/>
          <w:bCs/>
        </w:rPr>
        <w:t>DESCRIPTION OF SENIOR 2020 EXCHANGE NOTES</w:t>
      </w:r>
    </w:p>
    <w:p w:rsidR="00095E1A" w:rsidRPr="00A426DF" w:rsidRDefault="00095E1A" w:rsidP="00E64DA2">
      <w:pPr>
        <w:keepNext/>
        <w:keepLines/>
        <w:widowControl/>
        <w:tabs>
          <w:tab w:val="left" w:pos="-720"/>
          <w:tab w:val="left" w:pos="720"/>
          <w:tab w:val="left" w:pos="1440"/>
        </w:tabs>
        <w:suppressAutoHyphens/>
        <w:spacing w:after="160"/>
        <w:rPr>
          <w:b/>
          <w:bCs/>
        </w:rPr>
      </w:pPr>
      <w:r w:rsidRPr="00A426DF">
        <w:rPr>
          <w:b/>
          <w:bCs/>
        </w:rPr>
        <w:t>General</w:t>
      </w:r>
    </w:p>
    <w:p w:rsidR="00A426DF" w:rsidRPr="00A426DF" w:rsidRDefault="00095E1A" w:rsidP="00E64DA2">
      <w:pPr>
        <w:widowControl/>
        <w:tabs>
          <w:tab w:val="left" w:pos="-720"/>
        </w:tabs>
        <w:suppressAutoHyphens/>
        <w:spacing w:after="160"/>
        <w:ind w:firstLine="720"/>
      </w:pPr>
      <w:r w:rsidRPr="00A426DF">
        <w:t xml:space="preserve">EP Energy LLC (formerly known as Everest Acquisition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$2,000,000,000 aggregate principal amount of 9.375% Senior Notes due 2020 (the </w:t>
      </w:r>
      <w:r w:rsidR="00A426DF">
        <w:t>“</w:t>
      </w:r>
      <w:r w:rsidRPr="00A426DF">
        <w:rPr>
          <w:i/>
          <w:iCs/>
        </w:rPr>
        <w:t>initial 2020 senior notes</w:t>
      </w:r>
      <w:r w:rsidR="00A426DF">
        <w:t>”</w:t>
      </w:r>
      <w:r w:rsidRPr="00A426DF">
        <w:t xml:space="preserve">) under an indenture (the </w:t>
      </w:r>
      <w:r w:rsidR="00A426DF">
        <w:rPr>
          <w:i/>
          <w:iCs/>
        </w:rPr>
        <w:t>“</w:t>
      </w:r>
      <w:r w:rsidRPr="00A426DF">
        <w:rPr>
          <w:i/>
          <w:iCs/>
        </w:rPr>
        <w:t>indenture</w:t>
      </w:r>
      <w:r w:rsidR="00A426DF">
        <w:rPr>
          <w:i/>
          <w:iCs/>
        </w:rPr>
        <w:t>”</w:t>
      </w:r>
      <w:r w:rsidRPr="00A426DF">
        <w:t>), dated as of April 24, 2012, by and among the Issuers, the Subsidiary Guarantors (as defined below) and Wilmington Trust, National Association, as Trustee.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E64DA2">
      <w:pPr>
        <w:widowControl/>
        <w:tabs>
          <w:tab w:val="left" w:pos="-720"/>
        </w:tabs>
        <w:suppressAutoHyphens/>
        <w:spacing w:after="160"/>
        <w:ind w:firstLine="720"/>
      </w:pPr>
      <w:r w:rsidRPr="00A426DF">
        <w:t xml:space="preserve">The Issuers will issue the senior 2020 exchange notes under the indenture. The terms of the senior 2020 exchange notes are identical in all material respects to the initial 2020 senior notes except that upon completion of the exchange offer, the senior 2020 exchange notes will be registered under the Securities Act and free of any covenants regarding exchange registration rights. We refer to the initial 2020 senior notes as the </w:t>
      </w:r>
      <w:r w:rsidR="00A426DF">
        <w:t>“</w:t>
      </w:r>
      <w:r w:rsidRPr="00A426DF">
        <w:t>initial notes.</w:t>
      </w:r>
      <w:r w:rsidR="00A426DF">
        <w:t>”</w:t>
      </w:r>
      <w:r w:rsidRPr="00A426DF">
        <w:t xml:space="preserve"> We refer to the senior 2020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2020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E64DA2">
      <w:pPr>
        <w:widowControl/>
        <w:tabs>
          <w:tab w:val="left" w:pos="-720"/>
        </w:tabs>
        <w:suppressAutoHyphens/>
        <w:spacing w:after="160"/>
        <w:ind w:firstLine="720"/>
      </w:pPr>
      <w:r w:rsidRPr="00A426DF">
        <w:t xml:space="preserve">The following summary of certain provisions of the indenture and the notes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2020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$2,000,000,000.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provided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2020 Exchange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lastRenderedPageBreak/>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The exchange notes will be issued only in fully registered form, without coupons, in minimum denominations of $2,000 and any integral multiple of $1,000 in excess thereof, provided that the exchange notes may be issued in denominations of less than $1,000 solely to accommodate book</w:t>
      </w:r>
      <w:r w:rsidR="00A426DF">
        <w:t>-</w:t>
      </w:r>
      <w:r w:rsidRPr="00A426DF">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The notes are senior obligations of the Issuers and will mature on May 1, 2020. Each note bears interest at a rate of 9.375% per annum from the Issue Date or from the most recent date to which interest has been paid or provided for, payable semiannually to holders of record at the close of business on April 15 or October 15 immediately preceding the interest payment date on May 1 and November 1 of each year, commencing November 1, 2012.</w:t>
      </w:r>
    </w:p>
    <w:p w:rsidR="00095E1A" w:rsidRPr="00A426DF" w:rsidRDefault="00095E1A" w:rsidP="00E00C17">
      <w:pPr>
        <w:keepNext/>
        <w:widowControl/>
        <w:tabs>
          <w:tab w:val="left" w:pos="-720"/>
          <w:tab w:val="left" w:pos="720"/>
          <w:tab w:val="left" w:pos="1440"/>
        </w:tabs>
        <w:suppressAutoHyphens/>
        <w:spacing w:after="240"/>
        <w:rPr>
          <w:b/>
          <w:bCs/>
        </w:rPr>
      </w:pPr>
      <w:r w:rsidRPr="00A426DF">
        <w:rPr>
          <w:b/>
          <w:bCs/>
        </w:rPr>
        <w:t>Optional Redemption</w:t>
      </w:r>
    </w:p>
    <w:p w:rsidR="00A426DF" w:rsidRPr="00A426DF" w:rsidRDefault="00095E1A" w:rsidP="00A426DF">
      <w:pPr>
        <w:widowControl/>
        <w:tabs>
          <w:tab w:val="left" w:pos="-720"/>
        </w:tabs>
        <w:suppressAutoHyphens/>
        <w:spacing w:after="240"/>
        <w:ind w:firstLine="720"/>
      </w:pPr>
      <w:r w:rsidRPr="00A426DF">
        <w:t>On or after May 1, 2016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4342" w:type="pct"/>
        <w:jc w:val="center"/>
        <w:tblLayout w:type="fixed"/>
        <w:tblCellMar>
          <w:left w:w="72" w:type="dxa"/>
          <w:right w:w="72" w:type="dxa"/>
        </w:tblCellMar>
        <w:tblLook w:val="0000"/>
      </w:tblPr>
      <w:tblGrid>
        <w:gridCol w:w="633"/>
        <w:gridCol w:w="6907"/>
        <w:gridCol w:w="1339"/>
      </w:tblGrid>
      <w:tr w:rsidR="00EC36DD" w:rsidRPr="00A426DF">
        <w:trPr>
          <w:cantSplit/>
          <w:jc w:val="center"/>
        </w:trPr>
        <w:tc>
          <w:tcPr>
            <w:tcW w:w="633" w:type="dxa"/>
            <w:tcBorders>
              <w:top w:val="nil"/>
              <w:left w:val="nil"/>
              <w:bottom w:val="nil"/>
              <w:right w:val="nil"/>
            </w:tcBorders>
            <w:vAlign w:val="bottom"/>
          </w:tcPr>
          <w:p w:rsidR="00EC36DD" w:rsidRPr="00A426DF" w:rsidRDefault="00EC36DD" w:rsidP="00EC36DD">
            <w:pPr>
              <w:widowControl/>
              <w:pBdr>
                <w:bottom w:val="single" w:sz="4" w:space="0" w:color="auto"/>
              </w:pBdr>
              <w:tabs>
                <w:tab w:val="right" w:leader="dot" w:pos="7396"/>
              </w:tabs>
              <w:suppressAutoHyphens/>
              <w:spacing w:after="20"/>
              <w:rPr>
                <w:b/>
                <w:bCs/>
                <w:sz w:val="18"/>
                <w:szCs w:val="18"/>
              </w:rPr>
            </w:pPr>
            <w:r w:rsidRPr="00A426DF">
              <w:rPr>
                <w:b/>
                <w:bCs/>
                <w:sz w:val="16"/>
                <w:szCs w:val="18"/>
              </w:rPr>
              <w:t>Period</w:t>
            </w:r>
          </w:p>
        </w:tc>
        <w:tc>
          <w:tcPr>
            <w:tcW w:w="6907" w:type="dxa"/>
            <w:tcBorders>
              <w:top w:val="nil"/>
              <w:left w:val="nil"/>
              <w:bottom w:val="nil"/>
              <w:right w:val="nil"/>
            </w:tcBorders>
            <w:shd w:val="clear" w:color="auto" w:fill="auto"/>
            <w:vAlign w:val="bottom"/>
          </w:tcPr>
          <w:p w:rsidR="00EC36DD" w:rsidRPr="00A426DF" w:rsidRDefault="00EC36DD" w:rsidP="00EC36DD">
            <w:pPr>
              <w:widowControl/>
              <w:tabs>
                <w:tab w:val="right" w:leader="dot" w:pos="7396"/>
              </w:tabs>
              <w:suppressAutoHyphens/>
              <w:spacing w:after="20"/>
              <w:rPr>
                <w:b/>
                <w:bCs/>
                <w:sz w:val="18"/>
                <w:szCs w:val="18"/>
              </w:rPr>
            </w:pPr>
          </w:p>
        </w:tc>
        <w:tc>
          <w:tcPr>
            <w:tcW w:w="1339" w:type="dxa"/>
            <w:tcBorders>
              <w:top w:val="nil"/>
              <w:left w:val="nil"/>
              <w:bottom w:val="nil"/>
              <w:right w:val="nil"/>
            </w:tcBorders>
            <w:vAlign w:val="bottom"/>
          </w:tcPr>
          <w:p w:rsidR="00EC36DD" w:rsidRPr="00A426DF" w:rsidRDefault="00EC36D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2016</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104.688%</w:t>
            </w:r>
          </w:p>
        </w:tc>
      </w:tr>
      <w:tr w:rsidR="00095E1A" w:rsidRPr="00A426DF">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2017</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102.344%</w:t>
            </w:r>
          </w:p>
        </w:tc>
      </w:tr>
      <w:tr w:rsidR="00095E1A" w:rsidRPr="00A426DF">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2018 and thereafter</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May 1, 2016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A426DF">
      <w:pPr>
        <w:widowControl/>
        <w:tabs>
          <w:tab w:val="left" w:pos="-720"/>
        </w:tabs>
        <w:suppressAutoHyphens/>
        <w:spacing w:after="240"/>
        <w:ind w:firstLine="720"/>
      </w:pPr>
      <w:r w:rsidRPr="00A426DF">
        <w:t xml:space="preserve">Notwithstanding the foregoing, at any time and from time to time on or prior to May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109.375%,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Mandatory Redemption; Offers to Purchase; Open Market Purchases</w:t>
      </w:r>
    </w:p>
    <w:p w:rsidR="00A426DF" w:rsidRPr="00A426DF" w:rsidRDefault="00095E1A" w:rsidP="00A426DF">
      <w:pPr>
        <w:widowControl/>
        <w:tabs>
          <w:tab w:val="left" w:pos="-720"/>
        </w:tabs>
        <w:suppressAutoHyphens/>
        <w:spacing w:after="24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Ranking</w:t>
      </w:r>
    </w:p>
    <w:p w:rsidR="00A426DF" w:rsidRPr="00A426DF" w:rsidRDefault="00095E1A" w:rsidP="00A426DF">
      <w:pPr>
        <w:widowControl/>
        <w:tabs>
          <w:tab w:val="left" w:pos="-720"/>
        </w:tabs>
        <w:suppressAutoHyphens/>
        <w:spacing w:after="24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and is senior in right of payment to all existing and future Subordinated Indebtedness of the Issuers.</w:t>
      </w:r>
    </w:p>
    <w:p w:rsidR="00A426DF" w:rsidRPr="00A426DF" w:rsidRDefault="00095E1A" w:rsidP="00A426DF">
      <w:pPr>
        <w:widowControl/>
        <w:tabs>
          <w:tab w:val="left" w:pos="-720"/>
        </w:tabs>
        <w:suppressAutoHyphens/>
        <w:spacing w:after="24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and is senior in right of payment, to all existing and future Subordinated Indebtedness of such Subsidiary Guarantor.</w:t>
      </w:r>
    </w:p>
    <w:p w:rsidR="00A426DF" w:rsidRPr="00A426DF" w:rsidRDefault="00095E1A" w:rsidP="00A426DF">
      <w:pPr>
        <w:widowControl/>
        <w:tabs>
          <w:tab w:val="left" w:pos="-720"/>
        </w:tabs>
        <w:suppressAutoHyphens/>
        <w:spacing w:after="240"/>
        <w:ind w:firstLine="720"/>
      </w:pPr>
      <w:r w:rsidRPr="00A426DF">
        <w:t>At June 30, 2012, on a pro forma basis after giving effect to the Refinancing Transactions: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and its Subsidiaries would have had $1,900 million in aggregate principal amount of Secured Indebtedness outstanding, including the Secured Notes and loans under the Term Loan Facility, of which $400 million of Secured Indebtedness would have been outstanding under the Credit Agreement, and approximately $1.5 billion would have been available and undrawn, and to all of which the notes will be subordinated to the extent of the value of the collateral securing such Indebtedness;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and its Subsidiaries would have had $2,350 million in aggregate principal amount of senior unsecured Indebtedness outstanding, including the notes and the senior 2022 notes.</w:t>
      </w:r>
    </w:p>
    <w:p w:rsidR="00A426DF" w:rsidRPr="00A426DF" w:rsidRDefault="00095E1A" w:rsidP="00A426DF">
      <w:pPr>
        <w:widowControl/>
        <w:tabs>
          <w:tab w:val="left" w:pos="-720"/>
        </w:tabs>
        <w:suppressAutoHyphens/>
        <w:spacing w:after="240"/>
        <w:ind w:firstLine="720"/>
      </w:pPr>
      <w:r w:rsidRPr="00A426DF">
        <w:t xml:space="preserve">Although the indenture will limit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Incur additional amounts of Indebtedness. Under certain circumstances the amount of such Indebtedness could be substantial and, subject to certain limitations, such Indebtedness may be Secured Indebtedness.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A426DF">
      <w:pPr>
        <w:widowControl/>
        <w:tabs>
          <w:tab w:val="left" w:pos="-720"/>
        </w:tabs>
        <w:suppressAutoHyphens/>
        <w:spacing w:after="240"/>
        <w:ind w:firstLine="720"/>
      </w:pPr>
      <w:r w:rsidRPr="00A426DF">
        <w:t>Holdings is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June 30, 2012, had no outstanding indebtedness, excluding intercompany obligations.</w:t>
      </w:r>
    </w:p>
    <w:p w:rsidR="00A426DF" w:rsidRPr="00A426DF" w:rsidRDefault="00095E1A" w:rsidP="00A426DF">
      <w:pPr>
        <w:widowControl/>
        <w:tabs>
          <w:tab w:val="left" w:pos="-720"/>
        </w:tabs>
        <w:suppressAutoHyphens/>
        <w:spacing w:after="240"/>
        <w:ind w:firstLine="720"/>
      </w:pPr>
      <w:r w:rsidRPr="00A426DF">
        <w:lastRenderedPageBreak/>
        <w:t xml:space="preserve">See </w:t>
      </w:r>
      <w:r w:rsidR="00A426DF">
        <w:t>“</w:t>
      </w:r>
      <w:r w:rsidRPr="00A426DF">
        <w:t>Risk Factors</w:t>
      </w:r>
      <w:r w:rsidR="00A426DF">
        <w:t>—</w:t>
      </w:r>
      <w:r w:rsidRPr="00A426DF">
        <w:t>Risks Related to Our Indebtedness and the Notes</w:t>
      </w:r>
      <w:r w:rsidR="00A426DF">
        <w:t>—</w:t>
      </w:r>
      <w:r w:rsidRPr="00A426DF">
        <w:t>The notes will be structurally subordinated to all liabilities of our non</w:t>
      </w:r>
      <w:r w:rsidR="00A426DF">
        <w:t>-</w:t>
      </w:r>
      <w:r w:rsidRPr="00A426DF">
        <w:t>guarantor subsidiaries.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Subsidiary Guarantees</w:t>
      </w:r>
    </w:p>
    <w:p w:rsidR="00A426DF" w:rsidRPr="00A426DF" w:rsidRDefault="00095E1A" w:rsidP="00A426DF">
      <w:pPr>
        <w:widowControl/>
        <w:tabs>
          <w:tab w:val="left" w:pos="-720"/>
        </w:tabs>
        <w:suppressAutoHyphens/>
        <w:spacing w:after="24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EC36DD">
      <w:pPr>
        <w:widowControl/>
        <w:tabs>
          <w:tab w:val="left" w:pos="-720"/>
        </w:tabs>
        <w:suppressAutoHyphens/>
        <w:spacing w:after="20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EC36DD">
      <w:pPr>
        <w:widowControl/>
        <w:tabs>
          <w:tab w:val="left" w:pos="-720"/>
        </w:tabs>
        <w:suppressAutoHyphens/>
        <w:spacing w:after="200"/>
        <w:ind w:firstLine="720"/>
      </w:pPr>
      <w:r w:rsidRPr="00A426DF">
        <w:t>Each Subsidiary Guarantee will be a continuing guarantee and shall:</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t>remain in full force and effect until payment in full of all the Subsidiary Guaranteed Obligations of such Subsidiary Guarantor;</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t>subject to the next two succeeding paragraphs, be binding upon each such Subsidiary Guarantor and its successors; and</w:t>
      </w:r>
    </w:p>
    <w:p w:rsidR="00A426DF" w:rsidRPr="00A426DF" w:rsidRDefault="00095E1A" w:rsidP="00EC36DD">
      <w:pPr>
        <w:widowControl/>
        <w:tabs>
          <w:tab w:val="left" w:pos="-720"/>
          <w:tab w:val="left" w:pos="0"/>
        </w:tabs>
        <w:suppressAutoHyphens/>
        <w:spacing w:after="200"/>
        <w:ind w:left="1440" w:hanging="720"/>
      </w:pPr>
      <w:r w:rsidRPr="00A426DF">
        <w:t>(3)</w:t>
      </w:r>
      <w:r w:rsidRPr="00A426DF">
        <w:tab/>
        <w:t>inure to the benefit of and be enforceable by the Trustee, the holders and their successors, transferees and assigns.</w:t>
      </w:r>
    </w:p>
    <w:p w:rsidR="00A426DF" w:rsidRPr="00A426DF" w:rsidRDefault="00095E1A" w:rsidP="00EC36DD">
      <w:pPr>
        <w:widowControl/>
        <w:tabs>
          <w:tab w:val="left" w:pos="-720"/>
        </w:tabs>
        <w:suppressAutoHyphens/>
        <w:spacing w:after="200"/>
        <w:ind w:firstLine="720"/>
      </w:pPr>
      <w:r w:rsidRPr="00A426DF">
        <w:t>Each Subsidiary</w:t>
      </w:r>
      <w:r w:rsidR="00A426DF">
        <w:t>’</w:t>
      </w:r>
      <w:r w:rsidRPr="00A426DF">
        <w:t>s Subsidiary Guarantee will be automatically released upon:</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t xml:space="preserve">the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EC36DD">
      <w:pPr>
        <w:widowControl/>
        <w:tabs>
          <w:tab w:val="left" w:pos="-720"/>
          <w:tab w:val="left" w:pos="0"/>
        </w:tabs>
        <w:suppressAutoHyphens/>
        <w:spacing w:after="120"/>
        <w:ind w:left="1440" w:hanging="720"/>
      </w:pPr>
      <w:r w:rsidRPr="00A426DF">
        <w:t>(4)</w:t>
      </w:r>
      <w:r w:rsidRPr="00A426DF">
        <w:tab/>
        <w:t>the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 and</w:t>
      </w:r>
    </w:p>
    <w:p w:rsidR="00A426DF" w:rsidRPr="00A426DF" w:rsidRDefault="00095E1A" w:rsidP="00EC36DD">
      <w:pPr>
        <w:widowControl/>
        <w:tabs>
          <w:tab w:val="left" w:pos="-720"/>
          <w:tab w:val="left" w:pos="0"/>
        </w:tabs>
        <w:suppressAutoHyphens/>
        <w:spacing w:after="200"/>
        <w:ind w:left="1440" w:hanging="720"/>
      </w:pPr>
      <w:r w:rsidRPr="00A426DF">
        <w:t>(5)</w:t>
      </w:r>
      <w:r w:rsidRPr="00A426DF">
        <w:tab/>
        <w:t>the occurrence of a Covenant Suspension Event.</w:t>
      </w:r>
    </w:p>
    <w:p w:rsidR="00A426DF" w:rsidRPr="00A426DF" w:rsidRDefault="00095E1A" w:rsidP="00EC36DD">
      <w:pPr>
        <w:widowControl/>
        <w:tabs>
          <w:tab w:val="left" w:pos="-720"/>
        </w:tabs>
        <w:suppressAutoHyphens/>
        <w:spacing w:after="200"/>
        <w:ind w:firstLine="720"/>
      </w:pPr>
      <w:r w:rsidRPr="00A426DF">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EC36DD">
      <w:pPr>
        <w:keepNext/>
        <w:keepLines/>
        <w:widowControl/>
        <w:tabs>
          <w:tab w:val="left" w:pos="-720"/>
          <w:tab w:val="left" w:pos="720"/>
          <w:tab w:val="left" w:pos="1440"/>
        </w:tabs>
        <w:suppressAutoHyphens/>
        <w:spacing w:after="200"/>
        <w:rPr>
          <w:b/>
          <w:bCs/>
        </w:rPr>
      </w:pPr>
      <w:r w:rsidRPr="00A426DF">
        <w:rPr>
          <w:b/>
          <w:bCs/>
        </w:rPr>
        <w:lastRenderedPageBreak/>
        <w:t>Change of Control</w:t>
      </w:r>
    </w:p>
    <w:p w:rsidR="00A426DF" w:rsidRPr="00A426DF" w:rsidRDefault="00095E1A" w:rsidP="00EC36DD">
      <w:pPr>
        <w:widowControl/>
        <w:tabs>
          <w:tab w:val="left" w:pos="-720"/>
        </w:tabs>
        <w:suppressAutoHyphens/>
        <w:spacing w:after="20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EC36DD">
      <w:pPr>
        <w:widowControl/>
        <w:tabs>
          <w:tab w:val="left" w:pos="-720"/>
        </w:tabs>
        <w:suppressAutoHyphens/>
        <w:spacing w:after="20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obtain the requisite consent under the agreements governing the Bank Indebtedness to permit the repurchase of the notes as provided for in the immediately following paragraph.</w:t>
      </w:r>
    </w:p>
    <w:p w:rsidR="00A426DF" w:rsidRPr="00A426DF" w:rsidRDefault="00095E1A" w:rsidP="00EC36DD">
      <w:pPr>
        <w:widowControl/>
        <w:tabs>
          <w:tab w:val="left" w:pos="-720"/>
        </w:tabs>
        <w:suppressAutoHyphens/>
        <w:spacing w:after="200"/>
        <w:ind w:firstLine="720"/>
      </w:pPr>
      <w:r w:rsidRPr="00A426DF">
        <w:t xml:space="preserve">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EC36DD">
      <w:pPr>
        <w:widowControl/>
        <w:tabs>
          <w:tab w:val="left" w:pos="-720"/>
        </w:tabs>
        <w:suppressAutoHyphens/>
        <w:spacing w:after="20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E00C17">
      <w:pPr>
        <w:widowControl/>
        <w:tabs>
          <w:tab w:val="left" w:pos="-720"/>
          <w:tab w:val="left" w:pos="0"/>
        </w:tabs>
        <w:suppressAutoHyphens/>
        <w:spacing w:after="16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E00C17">
      <w:pPr>
        <w:widowControl/>
        <w:tabs>
          <w:tab w:val="left" w:pos="-720"/>
          <w:tab w:val="left" w:pos="0"/>
        </w:tabs>
        <w:suppressAutoHyphens/>
        <w:spacing w:after="160"/>
        <w:ind w:left="1440" w:hanging="720"/>
      </w:pPr>
      <w:r w:rsidRPr="00A426DF">
        <w:t>(2)</w:t>
      </w:r>
      <w:r w:rsidRPr="00A426DF">
        <w:tab/>
        <w:t>the circumstances and relevant facts and financial information regarding such Change of Control;</w:t>
      </w:r>
    </w:p>
    <w:p w:rsidR="00A426DF" w:rsidRPr="00A426DF" w:rsidRDefault="00095E1A" w:rsidP="00E00C17">
      <w:pPr>
        <w:widowControl/>
        <w:tabs>
          <w:tab w:val="left" w:pos="-720"/>
          <w:tab w:val="left" w:pos="0"/>
        </w:tabs>
        <w:suppressAutoHyphens/>
        <w:spacing w:after="16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E00C17">
      <w:pPr>
        <w:widowControl/>
        <w:tabs>
          <w:tab w:val="left" w:pos="-720"/>
          <w:tab w:val="left" w:pos="0"/>
        </w:tabs>
        <w:suppressAutoHyphens/>
        <w:spacing w:after="160"/>
        <w:ind w:left="1440" w:hanging="720"/>
      </w:pPr>
      <w:r w:rsidRPr="00A426DF">
        <w:t>(4)</w:t>
      </w:r>
      <w:r w:rsidRPr="00A426DF">
        <w:tab/>
        <w:t>the instructions determined by the Issuers, consistent with this covenant, that a holder must follow in order to have its notes purchased.</w:t>
      </w:r>
    </w:p>
    <w:p w:rsidR="00A426DF" w:rsidRPr="00A426DF" w:rsidRDefault="00095E1A" w:rsidP="00E00C17">
      <w:pPr>
        <w:widowControl/>
        <w:tabs>
          <w:tab w:val="left" w:pos="-720"/>
        </w:tabs>
        <w:suppressAutoHyphens/>
        <w:spacing w:after="160"/>
        <w:ind w:firstLine="720"/>
      </w:pPr>
      <w:r w:rsidRPr="00A426DF">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E00C17">
      <w:pPr>
        <w:widowControl/>
        <w:tabs>
          <w:tab w:val="left" w:pos="-720"/>
        </w:tabs>
        <w:suppressAutoHyphens/>
        <w:spacing w:after="16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E00C17">
      <w:pPr>
        <w:widowControl/>
        <w:tabs>
          <w:tab w:val="left" w:pos="-720"/>
        </w:tabs>
        <w:suppressAutoHyphens/>
        <w:spacing w:after="16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E00C17">
      <w:pPr>
        <w:widowControl/>
        <w:tabs>
          <w:tab w:val="left" w:pos="-720"/>
        </w:tabs>
        <w:suppressAutoHyphens/>
        <w:spacing w:after="16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EC36DD">
      <w:pPr>
        <w:widowControl/>
        <w:tabs>
          <w:tab w:val="left" w:pos="-720"/>
        </w:tabs>
        <w:suppressAutoHyphens/>
        <w:spacing w:after="200"/>
        <w:ind w:firstLine="720"/>
      </w:pPr>
      <w:r w:rsidRPr="00A426DF">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EC36DD">
      <w:pPr>
        <w:widowControl/>
        <w:tabs>
          <w:tab w:val="left" w:pos="-720"/>
        </w:tabs>
        <w:suppressAutoHyphens/>
        <w:spacing w:after="200"/>
        <w:ind w:firstLine="720"/>
      </w:pPr>
      <w:r w:rsidRPr="00A426DF">
        <w:lastRenderedPageBreak/>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EC36DD">
      <w:pPr>
        <w:widowControl/>
        <w:tabs>
          <w:tab w:val="left" w:pos="-720"/>
        </w:tabs>
        <w:suppressAutoHyphens/>
        <w:spacing w:after="20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2020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(4)</w:t>
      </w:r>
      <w:r w:rsidRPr="00A426DF">
        <w:tab/>
      </w:r>
      <w:r w:rsidR="00A426DF">
        <w:t>“—</w:t>
      </w:r>
      <w:r w:rsidRPr="00A426DF">
        <w:t>Asset Sales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(6)</w:t>
      </w:r>
      <w:r w:rsidRPr="00A426DF">
        <w:tab/>
        <w:t xml:space="preserve">clause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A426DF">
      <w:pPr>
        <w:widowControl/>
        <w:tabs>
          <w:tab w:val="left" w:pos="-720"/>
        </w:tabs>
        <w:suppressAutoHyphens/>
        <w:spacing w:after="240"/>
        <w:ind w:firstLine="720"/>
      </w:pPr>
      <w:r w:rsidRPr="00A426DF">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w:t>
      </w:r>
      <w:r w:rsidRPr="00A426DF">
        <w:lastRenderedPageBreak/>
        <w:t xml:space="preserve">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to,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its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A426DF">
      <w:pPr>
        <w:widowControl/>
        <w:tabs>
          <w:tab w:val="left" w:pos="-720"/>
        </w:tabs>
        <w:suppressAutoHyphens/>
        <w:spacing w:after="240"/>
        <w:ind w:firstLine="720"/>
      </w:pPr>
      <w:r w:rsidRPr="00A426DF">
        <w:t>The foregoing limitations will not apply to:</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Secured Notes and the Term Loan Facility (including any guarantees thereof), in an aggregate principal amount for this clause (b)(2) outstanding at any time that, together with any Refinancing Indebtedness in respect thereof Incurred pursuant to clause (o) below, does not exceed $1,500 million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Indebtedness existing on the Issue Date (other than Indebtedness described in clauses (a) and (b));</w:t>
      </w:r>
    </w:p>
    <w:p w:rsidR="00A426DF" w:rsidRPr="00A426DF" w:rsidRDefault="00095E1A" w:rsidP="00A426DF">
      <w:pPr>
        <w:widowControl/>
        <w:tabs>
          <w:tab w:val="left" w:pos="-720"/>
          <w:tab w:val="left" w:pos="0"/>
        </w:tabs>
        <w:suppressAutoHyphens/>
        <w:spacing w:after="240"/>
        <w:ind w:left="1440" w:hanging="720"/>
      </w:pPr>
      <w:r w:rsidRPr="00A426DF">
        <w:lastRenderedPageBreak/>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A426DF">
      <w:pPr>
        <w:widowControl/>
        <w:tabs>
          <w:tab w:val="left" w:pos="-720"/>
          <w:tab w:val="left" w:pos="0"/>
        </w:tabs>
        <w:suppressAutoHyphens/>
        <w:spacing w:after="24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935AD1">
      <w:pPr>
        <w:pageBreakBefore/>
        <w:widowControl/>
        <w:tabs>
          <w:tab w:val="left" w:pos="-720"/>
          <w:tab w:val="left" w:pos="0"/>
        </w:tabs>
        <w:suppressAutoHyphens/>
        <w:spacing w:after="240"/>
        <w:ind w:left="1440" w:hanging="720"/>
      </w:pPr>
      <w:r w:rsidRPr="00A426DF">
        <w:lastRenderedPageBreak/>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t>obligations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EC36DD">
      <w:pPr>
        <w:widowControl/>
        <w:tabs>
          <w:tab w:val="left" w:pos="-720"/>
          <w:tab w:val="left" w:pos="0"/>
        </w:tabs>
        <w:suppressAutoHyphens/>
        <w:spacing w:after="18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EC36DD">
      <w:pPr>
        <w:widowControl/>
        <w:tabs>
          <w:tab w:val="left" w:pos="-720"/>
          <w:tab w:val="left" w:pos="0"/>
        </w:tabs>
        <w:suppressAutoHyphens/>
        <w:spacing w:after="18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the Escrow Release Date plus (ii) the amount of net cash proceeds received by Holdings in excess of $3,200 million prior to or on the Escrow Release Date,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EC36DD">
      <w:pPr>
        <w:widowControl/>
        <w:tabs>
          <w:tab w:val="left" w:pos="-720"/>
          <w:tab w:val="left" w:pos="0"/>
        </w:tabs>
        <w:suppressAutoHyphens/>
        <w:spacing w:after="180"/>
        <w:ind w:left="1440" w:hanging="720"/>
      </w:pPr>
      <w:r w:rsidRPr="00A426DF">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EC36DD">
      <w:pPr>
        <w:widowControl/>
        <w:tabs>
          <w:tab w:val="left" w:pos="-720"/>
          <w:tab w:val="left" w:pos="0"/>
        </w:tabs>
        <w:suppressAutoHyphens/>
        <w:spacing w:after="180"/>
        <w:ind w:left="1440" w:hanging="720"/>
      </w:pPr>
      <w:r w:rsidRPr="00A426DF">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w:t>
      </w:r>
      <w:r w:rsidRPr="00A426DF">
        <w:lastRenderedPageBreak/>
        <w:t xml:space="preserve">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EC36DD">
      <w:pPr>
        <w:widowControl/>
        <w:tabs>
          <w:tab w:val="left" w:pos="-720"/>
          <w:tab w:val="left" w:pos="0"/>
        </w:tabs>
        <w:suppressAutoHyphens/>
        <w:spacing w:after="18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EC36DD">
      <w:pPr>
        <w:widowControl/>
        <w:tabs>
          <w:tab w:val="left" w:pos="-720"/>
          <w:tab w:val="left" w:pos="0"/>
        </w:tabs>
        <w:suppressAutoHyphens/>
        <w:spacing w:after="18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EC36DD">
      <w:pPr>
        <w:widowControl/>
        <w:tabs>
          <w:tab w:val="left" w:pos="-720"/>
          <w:tab w:val="left" w:pos="0"/>
        </w:tabs>
        <w:suppressAutoHyphens/>
        <w:spacing w:after="18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EC36DD">
      <w:pPr>
        <w:widowControl/>
        <w:tabs>
          <w:tab w:val="left" w:pos="-720"/>
          <w:tab w:val="left" w:pos="0"/>
        </w:tabs>
        <w:suppressAutoHyphens/>
        <w:spacing w:after="18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EC36DD">
      <w:pPr>
        <w:widowControl/>
        <w:tabs>
          <w:tab w:val="left" w:pos="-720"/>
          <w:tab w:val="left" w:pos="0"/>
        </w:tabs>
        <w:suppressAutoHyphens/>
        <w:spacing w:after="180"/>
        <w:ind w:left="2160" w:hanging="720"/>
      </w:pPr>
      <w:r w:rsidRPr="00A426DF">
        <w:t>(2)</w:t>
      </w:r>
      <w:r w:rsidRPr="00A426DF">
        <w:tab/>
        <w:t>the Fixed Charge Coverage Ratio of Holdings would be greater than immediately prior to such acquisition or merger, consolidation or amalgamation;</w:t>
      </w:r>
    </w:p>
    <w:p w:rsidR="00A426DF" w:rsidRPr="00A426DF" w:rsidRDefault="00095E1A" w:rsidP="00EC36DD">
      <w:pPr>
        <w:widowControl/>
        <w:tabs>
          <w:tab w:val="left" w:pos="-720"/>
          <w:tab w:val="left" w:pos="0"/>
        </w:tabs>
        <w:suppressAutoHyphens/>
        <w:spacing w:after="18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EC36DD">
      <w:pPr>
        <w:widowControl/>
        <w:tabs>
          <w:tab w:val="left" w:pos="-720"/>
          <w:tab w:val="left" w:pos="0"/>
        </w:tabs>
        <w:suppressAutoHyphens/>
        <w:spacing w:after="180"/>
        <w:ind w:left="1440" w:hanging="720"/>
      </w:pPr>
      <w:r w:rsidRPr="00A426DF">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EC36DD">
      <w:pPr>
        <w:widowControl/>
        <w:tabs>
          <w:tab w:val="left" w:pos="-720"/>
          <w:tab w:val="left" w:pos="0"/>
        </w:tabs>
        <w:suppressAutoHyphens/>
        <w:spacing w:after="18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EC36DD">
      <w:pPr>
        <w:widowControl/>
        <w:tabs>
          <w:tab w:val="left" w:pos="-720"/>
          <w:tab w:val="left" w:pos="0"/>
        </w:tabs>
        <w:suppressAutoHyphens/>
        <w:spacing w:after="180"/>
        <w:ind w:left="1440" w:hanging="720"/>
      </w:pPr>
      <w:r w:rsidRPr="00A426DF">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EC36DD">
      <w:pPr>
        <w:widowControl/>
        <w:tabs>
          <w:tab w:val="left" w:pos="-720"/>
          <w:tab w:val="left" w:pos="0"/>
        </w:tabs>
        <w:suppressAutoHyphens/>
        <w:spacing w:after="180"/>
        <w:ind w:left="1440" w:hanging="720"/>
      </w:pPr>
      <w:r w:rsidRPr="00A426DF">
        <w:lastRenderedPageBreak/>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EC36DD">
      <w:pPr>
        <w:widowControl/>
        <w:tabs>
          <w:tab w:val="left" w:pos="-720"/>
          <w:tab w:val="left" w:pos="0"/>
        </w:tabs>
        <w:suppressAutoHyphens/>
        <w:spacing w:after="18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EC36DD">
      <w:pPr>
        <w:widowControl/>
        <w:tabs>
          <w:tab w:val="left" w:pos="-720"/>
        </w:tabs>
        <w:suppressAutoHyphens/>
        <w:spacing w:after="180"/>
        <w:ind w:firstLine="720"/>
      </w:pPr>
      <w:r w:rsidRPr="00A426DF">
        <w:t>For purposes of determining compliance with this covenant:</w:t>
      </w:r>
    </w:p>
    <w:p w:rsidR="00A426DF" w:rsidRPr="00A426DF" w:rsidRDefault="00095E1A" w:rsidP="00EC36DD">
      <w:pPr>
        <w:widowControl/>
        <w:tabs>
          <w:tab w:val="left" w:pos="-720"/>
          <w:tab w:val="left" w:pos="0"/>
        </w:tabs>
        <w:suppressAutoHyphens/>
        <w:spacing w:after="18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Secured Notes and the Term Loan Facility (including any guarantees thereof) outstanding on the Escrow Release Date shall at all times be treated as incurred pursuant to clause (b) of the second paragraph of this covenant;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A426DF">
      <w:pPr>
        <w:widowControl/>
        <w:tabs>
          <w:tab w:val="left" w:pos="-720"/>
        </w:tabs>
        <w:suppressAutoHyphens/>
        <w:spacing w:after="240"/>
        <w:ind w:firstLine="720"/>
      </w:pPr>
      <w:r w:rsidRPr="00A426DF">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A426DF">
      <w:pPr>
        <w:widowControl/>
        <w:tabs>
          <w:tab w:val="left" w:pos="-720"/>
        </w:tabs>
        <w:suppressAutoHyphens/>
        <w:spacing w:after="240"/>
        <w:ind w:firstLine="720"/>
      </w:pPr>
      <w:r w:rsidRPr="00A426DF">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A426DF">
      <w:pPr>
        <w:widowControl/>
        <w:tabs>
          <w:tab w:val="left" w:pos="-720"/>
        </w:tabs>
        <w:suppressAutoHyphens/>
        <w:spacing w:after="240"/>
        <w:ind w:firstLine="720"/>
      </w:pPr>
      <w:r w:rsidRPr="00A426DF">
        <w:t>Notwithstanding any other provision of this covenant, the maximum amount of Indebtedness that Holdings and its Restricted Subsidiaries may Incur pursuant to this covenant shall not be deemed to be exceeded, with respect to any outstanding Indebtedness, solely as a result of fluctuations in the exchange rate of currencies.</w:t>
      </w:r>
    </w:p>
    <w:p w:rsidR="00095E1A" w:rsidRPr="00A426DF" w:rsidRDefault="00095E1A" w:rsidP="00935AD1">
      <w:pPr>
        <w:keepNext/>
        <w:keepLines/>
        <w:widowControl/>
        <w:tabs>
          <w:tab w:val="left" w:pos="-720"/>
          <w:tab w:val="left" w:pos="0"/>
          <w:tab w:val="left" w:pos="720"/>
          <w:tab w:val="left" w:pos="1440"/>
        </w:tabs>
        <w:suppressAutoHyphens/>
        <w:spacing w:after="140"/>
        <w:rPr>
          <w:b/>
          <w:bCs/>
          <w:i/>
          <w:iCs/>
        </w:rPr>
      </w:pPr>
      <w:r w:rsidRPr="00A426DF">
        <w:rPr>
          <w:b/>
          <w:bCs/>
          <w:i/>
          <w:iCs/>
        </w:rPr>
        <w:lastRenderedPageBreak/>
        <w:t>Limitation on Restricted Payments</w:t>
      </w:r>
    </w:p>
    <w:p w:rsidR="00A426DF" w:rsidRPr="00A426DF" w:rsidRDefault="00095E1A" w:rsidP="00935AD1">
      <w:pPr>
        <w:widowControl/>
        <w:tabs>
          <w:tab w:val="left" w:pos="-720"/>
        </w:tabs>
        <w:suppressAutoHyphens/>
        <w:spacing w:after="140"/>
        <w:ind w:firstLine="720"/>
      </w:pPr>
      <w:r w:rsidRPr="00A426DF">
        <w:t>The indenture provides that Holdings will not, and will not permit any of the Restricted Subsidiaries to, directly or indirectly:</w:t>
      </w:r>
    </w:p>
    <w:p w:rsidR="00A426DF" w:rsidRPr="00A426DF" w:rsidRDefault="00095E1A" w:rsidP="00935AD1">
      <w:pPr>
        <w:widowControl/>
        <w:tabs>
          <w:tab w:val="left" w:pos="-720"/>
          <w:tab w:val="left" w:pos="0"/>
        </w:tabs>
        <w:suppressAutoHyphens/>
        <w:spacing w:after="14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935AD1">
      <w:pPr>
        <w:widowControl/>
        <w:tabs>
          <w:tab w:val="left" w:pos="-720"/>
          <w:tab w:val="left" w:pos="0"/>
        </w:tabs>
        <w:suppressAutoHyphens/>
        <w:spacing w:after="140"/>
        <w:ind w:left="1440" w:hanging="720"/>
      </w:pPr>
      <w:r w:rsidRPr="00A426DF">
        <w:t>(2)</w:t>
      </w:r>
      <w:r w:rsidRPr="00A426DF">
        <w:tab/>
        <w:t>purchase or otherwise acquire or retire for value any Equity Interests of Holdings or any direct or indirect parent of Holdings;</w:t>
      </w:r>
    </w:p>
    <w:p w:rsidR="00A426DF" w:rsidRPr="00A426DF" w:rsidRDefault="00095E1A" w:rsidP="00935AD1">
      <w:pPr>
        <w:widowControl/>
        <w:tabs>
          <w:tab w:val="left" w:pos="-720"/>
          <w:tab w:val="left" w:pos="0"/>
        </w:tabs>
        <w:suppressAutoHyphens/>
        <w:spacing w:after="14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935AD1">
      <w:pPr>
        <w:widowControl/>
        <w:tabs>
          <w:tab w:val="left" w:pos="-720"/>
          <w:tab w:val="left" w:pos="0"/>
        </w:tabs>
        <w:suppressAutoHyphens/>
        <w:spacing w:after="140"/>
        <w:ind w:left="1440" w:hanging="720"/>
      </w:pPr>
      <w:r w:rsidRPr="00A426DF">
        <w:t>(4)</w:t>
      </w:r>
      <w:r w:rsidRPr="00A426DF">
        <w:tab/>
        <w:t>make any Restricted Investment.</w:t>
      </w:r>
    </w:p>
    <w:p w:rsidR="00A426DF" w:rsidRPr="00A426DF" w:rsidRDefault="00095E1A" w:rsidP="00935AD1">
      <w:pPr>
        <w:widowControl/>
        <w:tabs>
          <w:tab w:val="left" w:pos="-720"/>
        </w:tabs>
        <w:suppressAutoHyphens/>
        <w:spacing w:after="140"/>
      </w:pPr>
      <w:r w:rsidRPr="00A426DF">
        <w:t xml:space="preserve">(all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935AD1">
      <w:pPr>
        <w:widowControl/>
        <w:tabs>
          <w:tab w:val="left" w:pos="-720"/>
          <w:tab w:val="left" w:pos="0"/>
        </w:tabs>
        <w:suppressAutoHyphens/>
        <w:spacing w:after="140"/>
        <w:ind w:left="1440" w:hanging="720"/>
      </w:pPr>
      <w:r w:rsidRPr="00A426DF">
        <w:t>(a)</w:t>
      </w:r>
      <w:r w:rsidRPr="00A426DF">
        <w:tab/>
        <w:t>no Default shall have occurred and be continuing or would occur as a consequence thereof;</w:t>
      </w:r>
    </w:p>
    <w:p w:rsidR="00A426DF" w:rsidRPr="00A426DF" w:rsidRDefault="00095E1A" w:rsidP="00935AD1">
      <w:pPr>
        <w:widowControl/>
        <w:tabs>
          <w:tab w:val="left" w:pos="-720"/>
          <w:tab w:val="left" w:pos="0"/>
        </w:tabs>
        <w:suppressAutoHyphens/>
        <w:spacing w:after="14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935AD1">
      <w:pPr>
        <w:widowControl/>
        <w:tabs>
          <w:tab w:val="left" w:pos="-720"/>
          <w:tab w:val="left" w:pos="0"/>
        </w:tabs>
        <w:suppressAutoHyphens/>
        <w:spacing w:after="14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935AD1">
      <w:pPr>
        <w:widowControl/>
        <w:tabs>
          <w:tab w:val="left" w:pos="-720"/>
        </w:tabs>
        <w:suppressAutoHyphens/>
        <w:spacing w:after="140"/>
        <w:ind w:firstLine="720"/>
      </w:pPr>
      <w:r>
        <w:t>“</w:t>
      </w:r>
      <w:r w:rsidR="00095E1A" w:rsidRPr="00A426DF">
        <w:rPr>
          <w:i/>
          <w:iCs/>
        </w:rPr>
        <w:t>Cumulative Credit</w:t>
      </w:r>
      <w:r>
        <w:t>”</w:t>
      </w:r>
      <w:r w:rsidR="00095E1A" w:rsidRPr="00A426DF">
        <w:t xml:space="preserve"> means the sum of (without duplication):</w:t>
      </w:r>
    </w:p>
    <w:p w:rsidR="00095E1A" w:rsidRPr="00A426DF" w:rsidRDefault="00095E1A" w:rsidP="00935AD1">
      <w:pPr>
        <w:widowControl/>
        <w:tabs>
          <w:tab w:val="left" w:pos="-720"/>
          <w:tab w:val="left" w:pos="0"/>
        </w:tabs>
        <w:suppressAutoHyphens/>
        <w:spacing w:after="14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100% of (i) the aggregate net proceeds, including cash and the Fair Market Value (as determined in good faith by Holdings) of property other than cash, received by Holdings after the Escrow Release Date plus (ii) the aggregate net proceeds, including cash and the Fair Market Value (as determined in good faith by Holdings) of property other than cash, received by Holdings in excess of $3,200 million prior to or on the Escrow Release Date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110274">
      <w:pPr>
        <w:widowControl/>
        <w:tabs>
          <w:tab w:val="left" w:pos="-720"/>
          <w:tab w:val="left" w:pos="0"/>
        </w:tabs>
        <w:suppressAutoHyphens/>
        <w:spacing w:after="140"/>
        <w:ind w:left="1440" w:hanging="720"/>
      </w:pPr>
      <w:r w:rsidRPr="00A426DF">
        <w:lastRenderedPageBreak/>
        <w:t>(3)</w:t>
      </w:r>
      <w:r w:rsidRPr="00A426DF">
        <w:tab/>
        <w:t xml:space="preserve">100% of (i) the aggregate amount of contributions to the capital of Holdings received in cash and the Fair Market Value (as determined in good faith by Holdings) of property other than cash after the Escrow Release Date plus (ii) the aggregate amount of contributions to the capital of Holdings received in cash and the Fair Market Value (as determined in good faith by Holdings) of property other than cash, in excess of $3,200 million prior to or on the Escrow Release Date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110274">
      <w:pPr>
        <w:widowControl/>
        <w:tabs>
          <w:tab w:val="left" w:pos="-720"/>
          <w:tab w:val="left" w:pos="0"/>
        </w:tabs>
        <w:suppressAutoHyphens/>
        <w:spacing w:after="14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the Escrow Release Date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110274">
      <w:pPr>
        <w:widowControl/>
        <w:tabs>
          <w:tab w:val="left" w:pos="-720"/>
          <w:tab w:val="left" w:pos="0"/>
        </w:tabs>
        <w:suppressAutoHyphens/>
        <w:spacing w:after="14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110274">
      <w:pPr>
        <w:widowControl/>
        <w:tabs>
          <w:tab w:val="left" w:pos="-720"/>
          <w:tab w:val="left" w:pos="0"/>
        </w:tabs>
        <w:suppressAutoHyphens/>
        <w:spacing w:after="14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110274">
      <w:pPr>
        <w:widowControl/>
        <w:tabs>
          <w:tab w:val="left" w:pos="-720"/>
          <w:tab w:val="left" w:pos="0"/>
        </w:tabs>
        <w:suppressAutoHyphens/>
        <w:spacing w:after="140"/>
        <w:ind w:left="2160" w:hanging="720"/>
      </w:pPr>
      <w:r w:rsidRPr="00A426DF">
        <w:t>(B)</w:t>
      </w:r>
      <w:r w:rsidRPr="00A426DF">
        <w:tab/>
        <w:t>the sale (other than to Holdings or a Restricted Subsidiary) of the Capital Stock of an Unrestricted Subsidiary, or</w:t>
      </w:r>
    </w:p>
    <w:p w:rsidR="00095E1A" w:rsidRPr="00A426DF" w:rsidRDefault="00095E1A" w:rsidP="00110274">
      <w:pPr>
        <w:widowControl/>
        <w:tabs>
          <w:tab w:val="left" w:pos="-720"/>
          <w:tab w:val="left" w:pos="0"/>
        </w:tabs>
        <w:suppressAutoHyphens/>
        <w:spacing w:after="140"/>
        <w:ind w:left="2160" w:hanging="720"/>
      </w:pPr>
      <w:r w:rsidRPr="00A426DF">
        <w:t>(C)</w:t>
      </w:r>
      <w:r w:rsidRPr="00A426DF">
        <w:tab/>
        <w:t xml:space="preserve">a distribution or dividend from an Unrestricted Subsidiary, </w:t>
      </w:r>
      <w:r w:rsidRPr="00A426DF">
        <w:rPr>
          <w:i/>
          <w:iCs/>
        </w:rPr>
        <w:t>plus</w:t>
      </w:r>
    </w:p>
    <w:p w:rsidR="00A426DF" w:rsidRPr="00A426DF" w:rsidRDefault="00095E1A" w:rsidP="00110274">
      <w:pPr>
        <w:widowControl/>
        <w:tabs>
          <w:tab w:val="left" w:pos="-720"/>
          <w:tab w:val="left" w:pos="0"/>
        </w:tabs>
        <w:suppressAutoHyphens/>
        <w:spacing w:after="14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110274">
      <w:pPr>
        <w:widowControl/>
        <w:tabs>
          <w:tab w:val="left" w:pos="-720"/>
        </w:tabs>
        <w:suppressAutoHyphens/>
        <w:spacing w:after="140"/>
        <w:ind w:firstLine="720"/>
      </w:pPr>
      <w:r w:rsidRPr="00A426DF">
        <w:t>The foregoing provisions will not prohibit:</w:t>
      </w:r>
    </w:p>
    <w:p w:rsidR="00A426DF" w:rsidRPr="00A426DF" w:rsidRDefault="00095E1A" w:rsidP="00110274">
      <w:pPr>
        <w:widowControl/>
        <w:tabs>
          <w:tab w:val="left" w:pos="-720"/>
          <w:tab w:val="left" w:pos="0"/>
        </w:tabs>
        <w:suppressAutoHyphens/>
        <w:spacing w:after="1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095E1A" w:rsidRPr="00A426DF" w:rsidRDefault="00095E1A" w:rsidP="00110274">
      <w:pPr>
        <w:widowControl/>
        <w:tabs>
          <w:tab w:val="left" w:pos="-720"/>
          <w:tab w:val="left" w:pos="0"/>
          <w:tab w:val="left" w:pos="720"/>
          <w:tab w:val="left" w:pos="1440"/>
          <w:tab w:val="left" w:pos="2160"/>
          <w:tab w:val="left" w:pos="2880"/>
          <w:tab w:val="left" w:pos="3600"/>
        </w:tabs>
        <w:suppressAutoHyphens/>
        <w:spacing w:after="14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A426DF">
      <w:pPr>
        <w:widowControl/>
        <w:tabs>
          <w:tab w:val="left" w:pos="-720"/>
          <w:tab w:val="left" w:pos="0"/>
        </w:tabs>
        <w:suppressAutoHyphens/>
        <w:spacing w:after="240"/>
        <w:ind w:left="2160" w:hanging="720"/>
      </w:pPr>
      <w:r w:rsidRPr="00A426DF">
        <w:lastRenderedPageBreak/>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EC36DD">
      <w:pPr>
        <w:widowControl/>
        <w:tabs>
          <w:tab w:val="left" w:pos="-720"/>
          <w:tab w:val="left" w:pos="0"/>
        </w:tabs>
        <w:suppressAutoHyphens/>
        <w:spacing w:after="18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EC36DD">
      <w:pPr>
        <w:widowControl/>
        <w:tabs>
          <w:tab w:val="left" w:pos="-720"/>
          <w:tab w:val="left" w:pos="0"/>
        </w:tabs>
        <w:suppressAutoHyphens/>
        <w:spacing w:after="18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EC36DD">
      <w:pPr>
        <w:widowControl/>
        <w:tabs>
          <w:tab w:val="left" w:pos="-720"/>
          <w:tab w:val="left" w:pos="0"/>
        </w:tabs>
        <w:suppressAutoHyphens/>
        <w:spacing w:after="18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EC36DD">
      <w:pPr>
        <w:widowControl/>
        <w:tabs>
          <w:tab w:val="left" w:pos="-720"/>
          <w:tab w:val="left" w:pos="0"/>
        </w:tabs>
        <w:suppressAutoHyphens/>
        <w:spacing w:after="18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EC36DD">
      <w:pPr>
        <w:widowControl/>
        <w:tabs>
          <w:tab w:val="left" w:pos="-720"/>
          <w:tab w:val="left" w:pos="0"/>
        </w:tabs>
        <w:suppressAutoHyphens/>
        <w:spacing w:after="180"/>
        <w:ind w:left="1440" w:hanging="720"/>
      </w:pPr>
      <w:r w:rsidRPr="00A426DF">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EC36DD">
      <w:pPr>
        <w:widowControl/>
        <w:tabs>
          <w:tab w:val="left" w:pos="-720"/>
          <w:tab w:val="left" w:pos="0"/>
        </w:tabs>
        <w:suppressAutoHyphens/>
        <w:spacing w:after="18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Escrow Release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EC36DD">
      <w:pPr>
        <w:widowControl/>
        <w:tabs>
          <w:tab w:val="left" w:pos="-720"/>
          <w:tab w:val="left" w:pos="0"/>
        </w:tabs>
        <w:suppressAutoHyphens/>
        <w:spacing w:after="180"/>
        <w:ind w:left="2160" w:hanging="720"/>
      </w:pPr>
      <w:r w:rsidRPr="00A426DF">
        <w:lastRenderedPageBreak/>
        <w:t>(b)</w:t>
      </w:r>
      <w:r w:rsidRPr="00A426DF">
        <w:tab/>
        <w:t>the cash proceeds of key man life insurance policies received by Holdings or any direct or indirect parent of Holdings (to the extent contributed to Holdings) or the Restricted Subsidiaries after the Escrow Release Date;</w:t>
      </w:r>
    </w:p>
    <w:p w:rsidR="00A426DF" w:rsidRPr="00A426DF" w:rsidRDefault="00095E1A" w:rsidP="00EC36DD">
      <w:pPr>
        <w:widowControl/>
        <w:tabs>
          <w:tab w:val="left" w:pos="-720"/>
          <w:tab w:val="left" w:pos="0"/>
        </w:tabs>
        <w:suppressAutoHyphens/>
        <w:spacing w:after="18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EC36DD">
      <w:pPr>
        <w:widowControl/>
        <w:tabs>
          <w:tab w:val="left" w:pos="-720"/>
          <w:tab w:val="left" w:pos="0"/>
        </w:tabs>
        <w:suppressAutoHyphens/>
        <w:spacing w:after="18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EC36DD">
      <w:pPr>
        <w:widowControl/>
        <w:tabs>
          <w:tab w:val="left" w:pos="-720"/>
          <w:tab w:val="left" w:pos="0"/>
        </w:tabs>
        <w:suppressAutoHyphens/>
        <w:spacing w:after="240"/>
        <w:ind w:left="2160" w:hanging="1440"/>
      </w:pPr>
      <w:r w:rsidRPr="00A426DF">
        <w:t>(6)</w:t>
      </w:r>
      <w:r w:rsidR="00EC36DD">
        <w:t xml:space="preserve">          </w:t>
      </w:r>
      <w:r w:rsidRPr="00A426DF">
        <w:t>(a)</w:t>
      </w:r>
      <w:r w:rsidRPr="00A426DF">
        <w:tab/>
        <w:t>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Restricted Payments that are made with Excluded Contributions;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other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distribution, as a dividend or otherwise, of shares of Capital Stock of, or Indebtedness owed to Holdings or a Restricted Subsidiary by, Unrestricted Subsidiaries;</w:t>
      </w:r>
    </w:p>
    <w:p w:rsidR="00095E1A" w:rsidRPr="00A426DF" w:rsidRDefault="00095E1A" w:rsidP="000C1835">
      <w:pPr>
        <w:widowControl/>
        <w:tabs>
          <w:tab w:val="left" w:pos="-720"/>
          <w:tab w:val="left" w:pos="0"/>
          <w:tab w:val="left" w:pos="720"/>
          <w:tab w:val="left" w:pos="1440"/>
          <w:tab w:val="left" w:pos="2160"/>
          <w:tab w:val="left" w:pos="2880"/>
          <w:tab w:val="left" w:pos="3600"/>
        </w:tabs>
        <w:suppressAutoHyphens/>
        <w:spacing w:after="180"/>
        <w:ind w:left="1440" w:hanging="720"/>
      </w:pPr>
      <w:r w:rsidRPr="00A426DF">
        <w:lastRenderedPageBreak/>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Pr="00A426DF">
        <w:noBreakHyphen/>
        <w:t>term or short</w:t>
      </w:r>
      <w:r w:rsidRPr="00A426DF">
        <w:noBreakHyphen/>
        <w:t>term capital gain or ordinary or exempt) of the applicable income);</w:t>
      </w:r>
    </w:p>
    <w:p w:rsidR="00A426DF" w:rsidRPr="00A426DF" w:rsidRDefault="00095E1A" w:rsidP="000C1835">
      <w:pPr>
        <w:widowControl/>
        <w:tabs>
          <w:tab w:val="left" w:pos="-720"/>
          <w:tab w:val="left" w:pos="0"/>
        </w:tabs>
        <w:suppressAutoHyphens/>
        <w:spacing w:after="180"/>
        <w:ind w:left="1440" w:hanging="720"/>
      </w:pPr>
      <w:r w:rsidRPr="00A426DF">
        <w:t>(13)</w:t>
      </w:r>
      <w:r w:rsidRPr="00A426DF">
        <w:tab/>
        <w:t>any Restricted Payment, if applicable:</w:t>
      </w:r>
    </w:p>
    <w:p w:rsidR="00A426DF" w:rsidRPr="00A426DF" w:rsidRDefault="00095E1A" w:rsidP="000C1835">
      <w:pPr>
        <w:widowControl/>
        <w:tabs>
          <w:tab w:val="left" w:pos="-720"/>
          <w:tab w:val="left" w:pos="0"/>
        </w:tabs>
        <w:suppressAutoHyphens/>
        <w:spacing w:after="18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0C1835">
      <w:pPr>
        <w:widowControl/>
        <w:tabs>
          <w:tab w:val="left" w:pos="-720"/>
          <w:tab w:val="left" w:pos="0"/>
        </w:tabs>
        <w:suppressAutoHyphens/>
        <w:spacing w:after="180"/>
        <w:ind w:left="2160" w:hanging="720"/>
      </w:pPr>
      <w:r w:rsidRPr="00A426DF">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0C1835">
      <w:pPr>
        <w:widowControl/>
        <w:tabs>
          <w:tab w:val="left" w:pos="-720"/>
          <w:tab w:val="left" w:pos="0"/>
        </w:tabs>
        <w:suppressAutoHyphens/>
        <w:spacing w:after="18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0C1835">
      <w:pPr>
        <w:widowControl/>
        <w:tabs>
          <w:tab w:val="left" w:pos="-720"/>
          <w:tab w:val="left" w:pos="0"/>
        </w:tabs>
        <w:suppressAutoHyphens/>
        <w:spacing w:after="180"/>
        <w:ind w:left="1440" w:hanging="720"/>
      </w:pPr>
      <w:r w:rsidRPr="00A426DF">
        <w:t>(14)</w:t>
      </w:r>
      <w:r w:rsidRPr="00A426DF">
        <w:tab/>
        <w:t>repurchases of Equity Interests deemed to occur upon exercise of stock options or warrants if such Equity Interests represent a portion of the exercise price of such options or warrants;</w:t>
      </w:r>
    </w:p>
    <w:p w:rsidR="00A426DF" w:rsidRPr="00A426DF" w:rsidRDefault="00095E1A" w:rsidP="000C1835">
      <w:pPr>
        <w:widowControl/>
        <w:tabs>
          <w:tab w:val="left" w:pos="-720"/>
          <w:tab w:val="left" w:pos="0"/>
        </w:tabs>
        <w:suppressAutoHyphens/>
        <w:spacing w:after="180"/>
        <w:ind w:left="1440" w:hanging="720"/>
      </w:pPr>
      <w:r w:rsidRPr="00A426DF">
        <w:t>(15)</w:t>
      </w:r>
      <w:r w:rsidRPr="00A426DF">
        <w:tab/>
        <w:t>purchases of receivables pursuant to a Receivables Repurchase Obligation in connection with a Qualified Receivables Financing and the payment or distribution of Receivables Fees;</w:t>
      </w:r>
    </w:p>
    <w:p w:rsidR="00A426DF" w:rsidRPr="00A426DF" w:rsidRDefault="00095E1A" w:rsidP="000C1835">
      <w:pPr>
        <w:widowControl/>
        <w:tabs>
          <w:tab w:val="left" w:pos="-720"/>
          <w:tab w:val="left" w:pos="0"/>
        </w:tabs>
        <w:suppressAutoHyphens/>
        <w:spacing w:after="18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0C1835">
      <w:pPr>
        <w:widowControl/>
        <w:tabs>
          <w:tab w:val="left" w:pos="-720"/>
          <w:tab w:val="left" w:pos="0"/>
        </w:tabs>
        <w:suppressAutoHyphens/>
        <w:spacing w:after="18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F26683">
      <w:pPr>
        <w:pageBreakBefore/>
        <w:widowControl/>
        <w:tabs>
          <w:tab w:val="left" w:pos="-720"/>
          <w:tab w:val="left" w:pos="0"/>
        </w:tabs>
        <w:suppressAutoHyphens/>
        <w:spacing w:after="180"/>
        <w:ind w:left="1440" w:hanging="720"/>
      </w:pPr>
      <w:r w:rsidRPr="00A426DF">
        <w:lastRenderedPageBreak/>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0C1835">
      <w:pPr>
        <w:widowControl/>
        <w:tabs>
          <w:tab w:val="left" w:pos="-720"/>
          <w:tab w:val="left" w:pos="0"/>
        </w:tabs>
        <w:suppressAutoHyphens/>
        <w:spacing w:after="18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A426DF">
      <w:pPr>
        <w:widowControl/>
        <w:tabs>
          <w:tab w:val="left" w:pos="-720"/>
        </w:tabs>
        <w:suppressAutoHyphens/>
        <w:spacing w:after="240"/>
      </w:pPr>
      <w:r w:rsidRPr="00A426DF">
        <w:rPr>
          <w:i/>
          <w:iCs/>
        </w:rPr>
        <w:t>provided</w:t>
      </w:r>
      <w:r w:rsidRPr="00A426DF">
        <w:t xml:space="preserve"> ,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9D22AA">
      <w:pPr>
        <w:widowControl/>
        <w:tabs>
          <w:tab w:val="left" w:pos="-720"/>
        </w:tabs>
        <w:suppressAutoHyphens/>
        <w:spacing w:after="16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9D22AA">
      <w:pPr>
        <w:keepNext/>
        <w:keepLines/>
        <w:widowControl/>
        <w:tabs>
          <w:tab w:val="left" w:pos="-720"/>
          <w:tab w:val="left" w:pos="0"/>
          <w:tab w:val="left" w:pos="720"/>
          <w:tab w:val="left" w:pos="1440"/>
        </w:tabs>
        <w:suppressAutoHyphens/>
        <w:spacing w:after="160"/>
        <w:rPr>
          <w:b/>
          <w:bCs/>
          <w:i/>
          <w:iCs/>
        </w:rPr>
      </w:pPr>
      <w:r w:rsidRPr="00A426DF">
        <w:rPr>
          <w:b/>
          <w:bCs/>
          <w:i/>
          <w:iCs/>
        </w:rPr>
        <w:t>Dividend and Other Payment Restrictions Affecting Subsidiaries</w:t>
      </w:r>
    </w:p>
    <w:p w:rsidR="00A426DF" w:rsidRPr="00A426DF" w:rsidRDefault="00095E1A" w:rsidP="009D22AA">
      <w:pPr>
        <w:widowControl/>
        <w:tabs>
          <w:tab w:val="left" w:pos="-720"/>
        </w:tabs>
        <w:suppressAutoHyphens/>
        <w:spacing w:after="16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9D22AA">
      <w:pPr>
        <w:widowControl/>
        <w:tabs>
          <w:tab w:val="left" w:pos="-720"/>
          <w:tab w:val="left" w:pos="0"/>
        </w:tabs>
        <w:suppressAutoHyphens/>
        <w:spacing w:after="16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9D22AA">
      <w:pPr>
        <w:widowControl/>
        <w:tabs>
          <w:tab w:val="left" w:pos="-720"/>
          <w:tab w:val="left" w:pos="0"/>
        </w:tabs>
        <w:suppressAutoHyphens/>
        <w:spacing w:after="160"/>
        <w:ind w:left="1440" w:hanging="720"/>
      </w:pPr>
      <w:r w:rsidRPr="00A426DF">
        <w:t>(b)</w:t>
      </w:r>
      <w:r w:rsidRPr="00A426DF">
        <w:tab/>
        <w:t>make loans or advances to Holdings or any Restricted Subsidiary; or</w:t>
      </w:r>
    </w:p>
    <w:p w:rsidR="00A426DF" w:rsidRPr="00A426DF" w:rsidRDefault="00095E1A" w:rsidP="009D22AA">
      <w:pPr>
        <w:widowControl/>
        <w:tabs>
          <w:tab w:val="left" w:pos="-720"/>
          <w:tab w:val="left" w:pos="0"/>
        </w:tabs>
        <w:suppressAutoHyphens/>
        <w:spacing w:after="160"/>
        <w:ind w:left="1440" w:hanging="720"/>
      </w:pPr>
      <w:r w:rsidRPr="00A426DF">
        <w:t>(c)</w:t>
      </w:r>
      <w:r w:rsidRPr="00A426DF">
        <w:tab/>
        <w:t>sell, lease or transfer any of its properties or assets to Holdings or any Restricted Subsidiary;</w:t>
      </w:r>
    </w:p>
    <w:p w:rsidR="00A426DF" w:rsidRPr="00A426DF" w:rsidRDefault="00095E1A" w:rsidP="009D22AA">
      <w:pPr>
        <w:widowControl/>
        <w:tabs>
          <w:tab w:val="left" w:pos="-720"/>
        </w:tabs>
        <w:suppressAutoHyphens/>
        <w:spacing w:after="160"/>
      </w:pPr>
      <w:r w:rsidRPr="00A426DF">
        <w:t>except in each case for such encumbrances or restrictions existing under or by reason of:</w:t>
      </w:r>
    </w:p>
    <w:p w:rsidR="00A426DF" w:rsidRPr="00A426DF" w:rsidRDefault="00095E1A" w:rsidP="009D22AA">
      <w:pPr>
        <w:widowControl/>
        <w:tabs>
          <w:tab w:val="left" w:pos="-720"/>
          <w:tab w:val="left" w:pos="0"/>
        </w:tabs>
        <w:suppressAutoHyphens/>
        <w:spacing w:after="160"/>
        <w:ind w:left="1440" w:hanging="720"/>
      </w:pPr>
      <w:r w:rsidRPr="00A426DF">
        <w:t>(1)</w:t>
      </w:r>
      <w:r w:rsidRPr="00A426DF">
        <w:tab/>
        <w:t>(i) contractual encumbrances or restrictions in effect on the Issue Date, including pursuant to the Secured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9D22AA">
      <w:pPr>
        <w:widowControl/>
        <w:tabs>
          <w:tab w:val="left" w:pos="-720"/>
          <w:tab w:val="left" w:pos="0"/>
        </w:tabs>
        <w:suppressAutoHyphens/>
        <w:spacing w:after="160"/>
        <w:ind w:left="1440" w:hanging="720"/>
      </w:pPr>
      <w:r w:rsidRPr="00A426DF">
        <w:t>(2)</w:t>
      </w:r>
      <w:r w:rsidRPr="00A426DF">
        <w:tab/>
        <w:t>the indenture, the notes (and any exchange notes) or the Guarantees;</w:t>
      </w:r>
    </w:p>
    <w:p w:rsidR="00A426DF" w:rsidRPr="00A426DF" w:rsidRDefault="00095E1A" w:rsidP="009D22AA">
      <w:pPr>
        <w:widowControl/>
        <w:tabs>
          <w:tab w:val="left" w:pos="-720"/>
          <w:tab w:val="left" w:pos="0"/>
        </w:tabs>
        <w:suppressAutoHyphens/>
        <w:spacing w:after="160"/>
        <w:ind w:left="1440" w:hanging="720"/>
      </w:pPr>
      <w:r w:rsidRPr="00A426DF">
        <w:t>(3)</w:t>
      </w:r>
      <w:r w:rsidRPr="00A426DF">
        <w:tab/>
        <w:t>applicable law or any applicable rule, regulation or order;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9E77FD">
      <w:pPr>
        <w:widowControl/>
        <w:tabs>
          <w:tab w:val="left" w:pos="-720"/>
          <w:tab w:val="left" w:pos="0"/>
        </w:tabs>
        <w:suppressAutoHyphens/>
        <w:spacing w:after="160"/>
        <w:ind w:left="1440" w:hanging="720"/>
      </w:pPr>
      <w:r w:rsidRPr="00A426DF">
        <w:lastRenderedPageBreak/>
        <w:t>(5)</w:t>
      </w:r>
      <w:r w:rsidRPr="00A426DF">
        <w:tab/>
        <w:t>contracts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9E77FD">
      <w:pPr>
        <w:widowControl/>
        <w:tabs>
          <w:tab w:val="left" w:pos="-720"/>
          <w:tab w:val="left" w:pos="0"/>
        </w:tabs>
        <w:suppressAutoHyphens/>
        <w:spacing w:after="16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9E77FD">
      <w:pPr>
        <w:widowControl/>
        <w:tabs>
          <w:tab w:val="left" w:pos="-720"/>
          <w:tab w:val="left" w:pos="0"/>
        </w:tabs>
        <w:suppressAutoHyphens/>
        <w:spacing w:after="160"/>
        <w:ind w:left="1440" w:hanging="720"/>
      </w:pPr>
      <w:r w:rsidRPr="00A426DF">
        <w:t>(7)</w:t>
      </w:r>
      <w:r w:rsidRPr="00A426DF">
        <w:tab/>
        <w:t>restrictions on cash or other deposits or net worth imposed by customers under contracts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(8)</w:t>
      </w:r>
      <w:r w:rsidRPr="00A426DF">
        <w:tab/>
        <w:t>customary provisions in joint venture agreements and other similar agreements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9E77FD">
      <w:pPr>
        <w:widowControl/>
        <w:tabs>
          <w:tab w:val="left" w:pos="-720"/>
          <w:tab w:val="left" w:pos="0"/>
        </w:tabs>
        <w:suppressAutoHyphens/>
        <w:spacing w:after="160"/>
        <w:ind w:left="1440" w:hanging="720"/>
      </w:pPr>
      <w:r w:rsidRPr="00A426DF">
        <w:t>(10)</w:t>
      </w:r>
      <w:r w:rsidRPr="00A426DF">
        <w:tab/>
        <w:t>customary provisions contained in leases, licenses and other similar agreements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Pr="00A426DF">
        <w:noBreakHyphen/>
        <w:t>Out Agreements relating to leasehold interests in Oil and Gas Properties), license or similar contract, or the assignment or transfer of any such lease (including leases governing leasehold interests or Farm</w:t>
      </w:r>
      <w:r w:rsidRPr="00A426DF">
        <w:noBreakHyphen/>
        <w:t>In Agreements or Farm</w:t>
      </w:r>
      <w:r w:rsidRPr="00A426DF">
        <w:noBreakHyphen/>
        <w:t>Out Agreements relating to leasehold interests in Oil and Gas Properties), license (including without limitations, licenses of intellectual property) or other contracts;</w:t>
      </w:r>
    </w:p>
    <w:p w:rsidR="00A426DF" w:rsidRPr="00A426DF" w:rsidRDefault="00095E1A" w:rsidP="009E77FD">
      <w:pPr>
        <w:widowControl/>
        <w:tabs>
          <w:tab w:val="left" w:pos="-720"/>
          <w:tab w:val="left" w:pos="0"/>
        </w:tabs>
        <w:suppressAutoHyphens/>
        <w:spacing w:after="160"/>
        <w:ind w:left="1440" w:hanging="720"/>
      </w:pPr>
      <w:r w:rsidRPr="00A426DF">
        <w:t>(12)</w:t>
      </w:r>
      <w:r w:rsidRPr="00A426DF">
        <w:tab/>
        <w:t xml:space="preserve">any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9E77FD">
      <w:pPr>
        <w:widowControl/>
        <w:tabs>
          <w:tab w:val="left" w:pos="-720"/>
          <w:tab w:val="left" w:pos="0"/>
        </w:tabs>
        <w:suppressAutoHyphens/>
        <w:spacing w:after="16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9E77FD">
      <w:pPr>
        <w:widowControl/>
        <w:tabs>
          <w:tab w:val="left" w:pos="-720"/>
          <w:tab w:val="left" w:pos="0"/>
        </w:tabs>
        <w:suppressAutoHyphens/>
        <w:spacing w:after="160"/>
        <w:ind w:left="1440" w:hanging="720"/>
      </w:pPr>
      <w:r w:rsidRPr="00A426DF">
        <w:t>(14)</w:t>
      </w:r>
      <w:r w:rsidRPr="00A426DF">
        <w:tab/>
        <w:t xml:space="preserve">any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9E77FD">
      <w:pPr>
        <w:widowControl/>
        <w:tabs>
          <w:tab w:val="left" w:pos="-720"/>
          <w:tab w:val="left" w:pos="0"/>
        </w:tabs>
        <w:suppressAutoHyphens/>
        <w:spacing w:after="160"/>
        <w:ind w:left="1440" w:hanging="720"/>
      </w:pPr>
      <w:r w:rsidRPr="00A426DF">
        <w:t>(15)</w:t>
      </w:r>
      <w:r w:rsidRPr="00A426DF">
        <w:tab/>
        <w:t xml:space="preserve">any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9E77FD">
      <w:pPr>
        <w:widowControl/>
        <w:tabs>
          <w:tab w:val="left" w:pos="-720"/>
          <w:tab w:val="left" w:pos="0"/>
        </w:tabs>
        <w:suppressAutoHyphens/>
        <w:spacing w:after="16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A426DF">
      <w:pPr>
        <w:widowControl/>
        <w:tabs>
          <w:tab w:val="left" w:pos="-720"/>
        </w:tabs>
        <w:suppressAutoHyphens/>
        <w:spacing w:after="24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Asset Sales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A426DF">
      <w:pPr>
        <w:widowControl/>
        <w:tabs>
          <w:tab w:val="left" w:pos="-720"/>
        </w:tabs>
        <w:suppressAutoHyphens/>
        <w:spacing w:after="240"/>
      </w:pPr>
      <w:r w:rsidRPr="00A426DF">
        <w:t>shall be deemed to be Cash Equivalents for the purposes of this provision.</w:t>
      </w:r>
    </w:p>
    <w:p w:rsidR="00A426DF" w:rsidRPr="00A426DF" w:rsidRDefault="00095E1A" w:rsidP="00A426DF">
      <w:pPr>
        <w:widowControl/>
        <w:tabs>
          <w:tab w:val="left" w:pos="-720"/>
        </w:tabs>
        <w:suppressAutoHyphens/>
        <w:spacing w:after="24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repay (a) Indebtedness constituting Bank Indebtedness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unsecured Pari Passu Indebtedness, the Issuers will equally and ratably reduce Obligations under the notes as provided under </w:t>
      </w:r>
      <w:r w:rsidR="00A426DF">
        <w:t>“</w:t>
      </w:r>
      <w:r w:rsidRPr="00A426DF">
        <w:t>Optional Redemption,</w:t>
      </w:r>
      <w:r w:rsidR="00A426DF">
        <w:t>”</w:t>
      </w:r>
      <w:r w:rsidRPr="00A426DF">
        <w:t xml:space="preserve"> through open</w:t>
      </w:r>
      <w:r w:rsidRPr="00A426DF">
        <w:noBreakHyphen/>
        <w:t>market purchases (</w:t>
      </w:r>
      <w:r w:rsidRPr="00A426DF">
        <w:rPr>
          <w:i/>
          <w:iCs/>
        </w:rPr>
        <w:t>provided</w:t>
      </w:r>
      <w:r w:rsidRPr="00A426DF">
        <w:t xml:space="preserve"> that such purchases are at or 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invest in Additional Assets.</w:t>
      </w:r>
    </w:p>
    <w:p w:rsidR="00A426DF" w:rsidRPr="00A426DF" w:rsidRDefault="00095E1A" w:rsidP="00082587">
      <w:pPr>
        <w:pageBreakBefore/>
        <w:widowControl/>
        <w:tabs>
          <w:tab w:val="left" w:pos="-720"/>
        </w:tabs>
        <w:suppressAutoHyphens/>
        <w:spacing w:after="240"/>
        <w:ind w:firstLine="720"/>
      </w:pPr>
      <w:r w:rsidRPr="00A426DF">
        <w:lastRenderedPageBreak/>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A426DF">
      <w:pPr>
        <w:widowControl/>
        <w:tabs>
          <w:tab w:val="left" w:pos="-720"/>
        </w:tabs>
        <w:suppressAutoHyphens/>
        <w:spacing w:after="24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A426DF">
      <w:pPr>
        <w:widowControl/>
        <w:tabs>
          <w:tab w:val="left" w:pos="-720"/>
        </w:tabs>
        <w:suppressAutoHyphens/>
        <w:spacing w:after="24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A426DF">
      <w:pPr>
        <w:widowControl/>
        <w:tabs>
          <w:tab w:val="left" w:pos="-720"/>
        </w:tabs>
        <w:suppressAutoHyphens/>
        <w:spacing w:after="24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A426DF">
      <w:pPr>
        <w:widowControl/>
        <w:tabs>
          <w:tab w:val="left" w:pos="-720"/>
        </w:tabs>
        <w:suppressAutoHyphens/>
        <w:spacing w:after="240"/>
        <w:ind w:firstLine="720"/>
      </w:pPr>
      <w:r w:rsidRPr="00A426DF">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082587">
      <w:pPr>
        <w:keepNext/>
        <w:keepLines/>
        <w:pageBreakBefore/>
        <w:widowControl/>
        <w:tabs>
          <w:tab w:val="left" w:pos="-720"/>
          <w:tab w:val="left" w:pos="0"/>
          <w:tab w:val="left" w:pos="720"/>
          <w:tab w:val="left" w:pos="1440"/>
        </w:tabs>
        <w:suppressAutoHyphens/>
        <w:spacing w:after="240"/>
        <w:rPr>
          <w:b/>
          <w:bCs/>
          <w:i/>
          <w:iCs/>
        </w:rPr>
      </w:pPr>
      <w:r w:rsidRPr="00A426DF">
        <w:rPr>
          <w:b/>
          <w:bCs/>
          <w:i/>
          <w:iCs/>
        </w:rPr>
        <w:lastRenderedPageBreak/>
        <w:t>Transactions with Affiliates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A426DF">
      <w:pPr>
        <w:widowControl/>
        <w:tabs>
          <w:tab w:val="left" w:pos="-720"/>
        </w:tabs>
        <w:suppressAutoHyphens/>
        <w:spacing w:after="240"/>
        <w:ind w:firstLine="720"/>
      </w:pPr>
      <w:r w:rsidRPr="00A426DF">
        <w:t>The foregoing provisions will not apply to the following: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payments or loans (or cancellation of loans) to officers, directors, employees or consultants which are approved by a majority of the Board of Directors of Holdings in good faith;</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April 10,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A426DF">
      <w:pPr>
        <w:widowControl/>
        <w:tabs>
          <w:tab w:val="left" w:pos="-720"/>
          <w:tab w:val="left" w:pos="0"/>
        </w:tabs>
        <w:suppressAutoHyphens/>
        <w:spacing w:after="240"/>
        <w:ind w:left="1440" w:hanging="720"/>
      </w:pPr>
      <w:r w:rsidRPr="00A426DF">
        <w:lastRenderedPageBreak/>
        <w:t>(8)</w:t>
      </w:r>
      <w:r w:rsidRPr="00A426DF">
        <w:tab/>
        <w:t>the execution of the Transactions, and the payment of all fees and expenses related to the Transactions, including fees to the Sponsors;</w:t>
      </w:r>
    </w:p>
    <w:p w:rsidR="00095E1A" w:rsidRPr="00A426DF" w:rsidRDefault="00095E1A" w:rsidP="00A426DF">
      <w:pPr>
        <w:widowControl/>
        <w:tabs>
          <w:tab w:val="left" w:pos="-720"/>
          <w:tab w:val="left" w:pos="0"/>
        </w:tabs>
        <w:suppressAutoHyphens/>
        <w:spacing w:after="24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any transaction effected as part of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issuance of Equity Interests (other than Disqualified Stock) of Holdings to any Person;</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 xml:space="preserve">the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any contribution to the capital of Holdings;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 xml:space="preserve">transactions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pledges of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the formation and maintenance of any consolidated group or subgroup for tax, accounting or cash pooling or management purposes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any employment agreements entered into by Holdings or any Restricted Subsidiary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350466">
      <w:pPr>
        <w:pageBreakBefore/>
        <w:widowControl/>
        <w:tabs>
          <w:tab w:val="left" w:pos="-720"/>
          <w:tab w:val="left" w:pos="0"/>
        </w:tabs>
        <w:suppressAutoHyphens/>
        <w:spacing w:after="240"/>
        <w:ind w:left="1440" w:hanging="720"/>
      </w:pPr>
      <w:r w:rsidRPr="00A426DF">
        <w:lastRenderedPageBreak/>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A426DF">
      <w:pPr>
        <w:widowControl/>
        <w:tabs>
          <w:tab w:val="left" w:pos="-720"/>
          <w:tab w:val="left" w:pos="0"/>
        </w:tabs>
        <w:suppressAutoHyphens/>
        <w:spacing w:after="240"/>
        <w:ind w:left="1440" w:hanging="720"/>
      </w:pPr>
      <w:r w:rsidRPr="00A426DF">
        <w:t>(23)</w:t>
      </w:r>
      <w:r w:rsidRPr="00A426DF">
        <w:tab/>
        <w:t>investments by the Sponsors in securities of Holdings or any Restricted Subsidiary (and payment of reasonable out</w:t>
      </w:r>
      <w:r w:rsidRPr="00A426DF">
        <w:noBreakHyphen/>
        <w:t>of</w:t>
      </w:r>
      <w:r w:rsidRPr="00A426DF">
        <w:noBreakHyphen/>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350466">
      <w:pPr>
        <w:widowControl/>
        <w:tabs>
          <w:tab w:val="left" w:pos="-720"/>
          <w:tab w:val="left" w:pos="0"/>
        </w:tabs>
        <w:suppressAutoHyphens/>
        <w:spacing w:after="160"/>
        <w:ind w:left="1440" w:hanging="720"/>
      </w:pPr>
      <w:r w:rsidRPr="00A426DF">
        <w:t>(24)</w:t>
      </w:r>
      <w:r w:rsidRPr="00A426DF">
        <w:tab/>
        <w:t>customary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350466">
      <w:pPr>
        <w:keepNext/>
        <w:keepLines/>
        <w:widowControl/>
        <w:tabs>
          <w:tab w:val="left" w:pos="-720"/>
          <w:tab w:val="left" w:pos="0"/>
          <w:tab w:val="left" w:pos="720"/>
          <w:tab w:val="left" w:pos="1440"/>
        </w:tabs>
        <w:suppressAutoHyphens/>
        <w:spacing w:after="160"/>
        <w:rPr>
          <w:b/>
          <w:bCs/>
          <w:i/>
          <w:iCs/>
        </w:rPr>
      </w:pPr>
      <w:r w:rsidRPr="00A426DF">
        <w:rPr>
          <w:b/>
          <w:bCs/>
          <w:i/>
          <w:iCs/>
        </w:rPr>
        <w:t>Liens</w:t>
      </w:r>
    </w:p>
    <w:p w:rsidR="00A426DF" w:rsidRPr="00A426DF" w:rsidRDefault="00095E1A" w:rsidP="00350466">
      <w:pPr>
        <w:widowControl/>
        <w:tabs>
          <w:tab w:val="left" w:pos="-720"/>
        </w:tabs>
        <w:suppressAutoHyphens/>
        <w:spacing w:after="160"/>
        <w:ind w:firstLine="720"/>
      </w:pPr>
      <w:r w:rsidRPr="00A426DF">
        <w:t>The indenture provides that Holdings will not, and will not permit any of its Restricted Subsidiaries to, directly or indirectly, create, Incur or suffer to exist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w:t>
      </w:r>
    </w:p>
    <w:p w:rsidR="00A426DF" w:rsidRPr="00A426DF" w:rsidRDefault="00095E1A" w:rsidP="00350466">
      <w:pPr>
        <w:widowControl/>
        <w:tabs>
          <w:tab w:val="left" w:pos="-720"/>
        </w:tabs>
        <w:suppressAutoHyphens/>
        <w:spacing w:after="160"/>
        <w:ind w:firstLine="720"/>
      </w:pPr>
      <w:r w:rsidRPr="00A426DF">
        <w:t>Any Lien that is granted to secure the notes or any Subsidiary Guarantee under the preceding paragraph shall be automatically released and discharged at the same time as the release of the Lien that gave rise to the obligation to secure the notes or such Subsidiary Guarantee.</w:t>
      </w:r>
    </w:p>
    <w:p w:rsidR="00A426DF" w:rsidRPr="00A426DF" w:rsidRDefault="00095E1A" w:rsidP="00350466">
      <w:pPr>
        <w:widowControl/>
        <w:tabs>
          <w:tab w:val="left" w:pos="-720"/>
        </w:tabs>
        <w:suppressAutoHyphens/>
        <w:spacing w:after="16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350466">
      <w:pPr>
        <w:widowControl/>
        <w:tabs>
          <w:tab w:val="left" w:pos="-720"/>
        </w:tabs>
        <w:suppressAutoHyphens/>
        <w:spacing w:after="16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350466">
      <w:pPr>
        <w:keepNext/>
        <w:keepLines/>
        <w:widowControl/>
        <w:tabs>
          <w:tab w:val="left" w:pos="-720"/>
          <w:tab w:val="left" w:pos="0"/>
          <w:tab w:val="left" w:pos="720"/>
          <w:tab w:val="left" w:pos="1440"/>
        </w:tabs>
        <w:suppressAutoHyphens/>
        <w:spacing w:after="160"/>
        <w:rPr>
          <w:b/>
          <w:bCs/>
          <w:i/>
          <w:iCs/>
        </w:rPr>
      </w:pPr>
      <w:r w:rsidRPr="00A426DF">
        <w:rPr>
          <w:b/>
          <w:bCs/>
          <w:i/>
          <w:iCs/>
        </w:rPr>
        <w:t>Reports and Other Information</w:t>
      </w:r>
    </w:p>
    <w:p w:rsidR="00A426DF" w:rsidRPr="00A426DF" w:rsidRDefault="00095E1A" w:rsidP="00350466">
      <w:pPr>
        <w:widowControl/>
        <w:tabs>
          <w:tab w:val="left" w:pos="-720"/>
        </w:tabs>
        <w:suppressAutoHyphens/>
        <w:spacing w:after="16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within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April 10,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A426DF">
      <w:pPr>
        <w:widowControl/>
        <w:tabs>
          <w:tab w:val="left" w:pos="-720"/>
        </w:tabs>
        <w:suppressAutoHyphens/>
        <w:spacing w:after="24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A426DF">
      <w:pPr>
        <w:widowControl/>
        <w:tabs>
          <w:tab w:val="left" w:pos="-720"/>
        </w:tabs>
        <w:suppressAutoHyphens/>
        <w:spacing w:after="24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A426DF">
      <w:pPr>
        <w:widowControl/>
        <w:tabs>
          <w:tab w:val="left" w:pos="-720"/>
        </w:tabs>
        <w:suppressAutoHyphens/>
        <w:spacing w:after="240"/>
        <w:ind w:firstLine="720"/>
      </w:pPr>
      <w:r w:rsidRPr="00A426DF">
        <w:t>In the event that:</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direct or indirect parent of Holdings is or becomes a guarantor of the notes,</w:t>
      </w:r>
    </w:p>
    <w:p w:rsidR="00A426DF" w:rsidRPr="00A426DF" w:rsidRDefault="00095E1A" w:rsidP="00A426DF">
      <w:pPr>
        <w:widowControl/>
        <w:tabs>
          <w:tab w:val="left" w:pos="-720"/>
        </w:tabs>
        <w:suppressAutoHyphens/>
        <w:spacing w:after="240"/>
      </w:pPr>
      <w:r w:rsidRPr="00A426DF">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AE2E87">
      <w:pPr>
        <w:widowControl/>
        <w:tabs>
          <w:tab w:val="left" w:pos="-720"/>
        </w:tabs>
        <w:suppressAutoHyphens/>
        <w:spacing w:after="14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 xml:space="preserve">2(b) of the Exchange Act, it will furnish to the holders of the notes and to prospective investors, upon their request, the information required to be delivered pursuant to Rule 144A(d)(4) under the Securities Act. Holdings will also hold quarterly </w:t>
      </w:r>
      <w:r w:rsidRPr="00A426DF">
        <w:lastRenderedPageBreak/>
        <w:t>conference calls, beginning with the first full fiscal quarter ending after the Escrow Release Date,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AE2E87">
      <w:pPr>
        <w:widowControl/>
        <w:tabs>
          <w:tab w:val="left" w:pos="-720"/>
        </w:tabs>
        <w:suppressAutoHyphens/>
        <w:spacing w:after="1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AE2E87">
      <w:pPr>
        <w:keepNext/>
        <w:keepLines/>
        <w:widowControl/>
        <w:tabs>
          <w:tab w:val="left" w:pos="-720"/>
          <w:tab w:val="left" w:pos="0"/>
          <w:tab w:val="left" w:pos="720"/>
          <w:tab w:val="left" w:pos="1440"/>
        </w:tabs>
        <w:suppressAutoHyphens/>
        <w:spacing w:after="140"/>
        <w:rPr>
          <w:b/>
          <w:bCs/>
          <w:i/>
          <w:iCs/>
        </w:rPr>
      </w:pPr>
      <w:r w:rsidRPr="00A426DF">
        <w:rPr>
          <w:b/>
          <w:bCs/>
          <w:i/>
          <w:iCs/>
        </w:rPr>
        <w:t>Future Subsidiary Guarantors</w:t>
      </w:r>
    </w:p>
    <w:p w:rsidR="00A426DF" w:rsidRPr="00A426DF" w:rsidRDefault="00095E1A" w:rsidP="00AE2E87">
      <w:pPr>
        <w:widowControl/>
        <w:tabs>
          <w:tab w:val="left" w:pos="-720"/>
        </w:tabs>
        <w:suppressAutoHyphens/>
        <w:spacing w:after="140"/>
        <w:ind w:firstLine="720"/>
      </w:pPr>
      <w:r w:rsidRPr="00A426DF">
        <w:t>The indenture provides that Holdings will cause each Wholly Owned Restricted Subsidiary that is not an Excluded Subsidiary and that guarantees any Indebtedness of an Issuer or any of the Subsidiary Guarantors to execute and deliver to the Trustee a supplemental indenture pursuant to which such Subsidiary will guarantee payment of the notes.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AE2E87">
      <w:pPr>
        <w:widowControl/>
        <w:tabs>
          <w:tab w:val="left" w:pos="-720"/>
        </w:tabs>
        <w:suppressAutoHyphens/>
        <w:spacing w:after="1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AE2E87">
      <w:pPr>
        <w:keepNext/>
        <w:keepLines/>
        <w:widowControl/>
        <w:tabs>
          <w:tab w:val="left" w:pos="-720"/>
          <w:tab w:val="left" w:pos="720"/>
          <w:tab w:val="left" w:pos="1440"/>
        </w:tabs>
        <w:suppressAutoHyphens/>
        <w:spacing w:after="140"/>
        <w:rPr>
          <w:b/>
          <w:bCs/>
        </w:rPr>
      </w:pPr>
      <w:r w:rsidRPr="00A426DF">
        <w:rPr>
          <w:b/>
          <w:bCs/>
        </w:rPr>
        <w:t>Merger, Amalgamation, Consolidation or Sale of All or Substantially All Assets</w:t>
      </w:r>
    </w:p>
    <w:p w:rsidR="00A426DF" w:rsidRPr="00A426DF" w:rsidRDefault="00095E1A" w:rsidP="00AE2E87">
      <w:pPr>
        <w:widowControl/>
        <w:tabs>
          <w:tab w:val="left" w:pos="-720"/>
        </w:tabs>
        <w:suppressAutoHyphens/>
        <w:spacing w:after="1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AE2E87">
      <w:pPr>
        <w:widowControl/>
        <w:tabs>
          <w:tab w:val="left" w:pos="-720"/>
          <w:tab w:val="left" w:pos="0"/>
        </w:tabs>
        <w:suppressAutoHyphens/>
        <w:spacing w:after="1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AE2E87">
      <w:pPr>
        <w:widowControl/>
        <w:tabs>
          <w:tab w:val="left" w:pos="-720"/>
          <w:tab w:val="left" w:pos="0"/>
        </w:tabs>
        <w:suppressAutoHyphens/>
        <w:spacing w:after="140"/>
        <w:ind w:left="1440" w:hanging="720"/>
      </w:pPr>
      <w:r w:rsidRPr="00A426DF">
        <w:t>(2)</w:t>
      </w:r>
      <w:r w:rsidRPr="00A426DF">
        <w:tab/>
        <w:t>the Successor Holdco (if other than Holdings) expressly assumes all the obligations of Holdings under the indenture pursuant to supplemental indentures;</w:t>
      </w:r>
    </w:p>
    <w:p w:rsidR="00A426DF" w:rsidRPr="00A426DF" w:rsidRDefault="00095E1A" w:rsidP="00AE2E87">
      <w:pPr>
        <w:widowControl/>
        <w:tabs>
          <w:tab w:val="left" w:pos="-720"/>
          <w:tab w:val="left" w:pos="0"/>
        </w:tabs>
        <w:suppressAutoHyphens/>
        <w:spacing w:after="1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AE2E87">
      <w:pPr>
        <w:widowControl/>
        <w:tabs>
          <w:tab w:val="left" w:pos="-720"/>
          <w:tab w:val="left" w:pos="0"/>
        </w:tabs>
        <w:suppressAutoHyphens/>
        <w:spacing w:after="1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Pr="00A426DF">
        <w:noBreakHyphen/>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AE2E87">
      <w:pPr>
        <w:widowControl/>
        <w:tabs>
          <w:tab w:val="left" w:pos="-720"/>
          <w:tab w:val="left" w:pos="0"/>
        </w:tabs>
        <w:suppressAutoHyphens/>
        <w:spacing w:after="1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Fixed Charge Coverage Ratio would be greater than such ratio immediately prior to such transaction;</w:t>
      </w:r>
    </w:p>
    <w:p w:rsidR="00A426DF" w:rsidRPr="00A426DF" w:rsidRDefault="00095E1A" w:rsidP="00A426DF">
      <w:pPr>
        <w:widowControl/>
        <w:tabs>
          <w:tab w:val="left" w:pos="-720"/>
          <w:tab w:val="left" w:pos="0"/>
        </w:tabs>
        <w:suppressAutoHyphens/>
        <w:spacing w:after="240"/>
        <w:ind w:left="1440" w:hanging="720"/>
      </w:pPr>
      <w:r w:rsidRPr="00A426DF">
        <w:lastRenderedPageBreak/>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0C1835">
      <w:pPr>
        <w:widowControl/>
        <w:tabs>
          <w:tab w:val="left" w:pos="-720"/>
        </w:tabs>
        <w:suppressAutoHyphens/>
        <w:spacing w:after="140"/>
        <w:ind w:firstLine="720"/>
      </w:pPr>
      <w:r w:rsidRPr="00A426DF">
        <w:t>The indenture further provides that, subject to certain limitations in the indenture governing release of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0C1835">
      <w:pPr>
        <w:widowControl/>
        <w:tabs>
          <w:tab w:val="left" w:pos="-720"/>
        </w:tabs>
        <w:suppressAutoHyphens/>
        <w:spacing w:after="1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0C1835">
      <w:pPr>
        <w:widowControl/>
        <w:tabs>
          <w:tab w:val="left" w:pos="-720"/>
        </w:tabs>
        <w:suppressAutoHyphens/>
        <w:spacing w:after="1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D61481">
      <w:pPr>
        <w:keepNext/>
        <w:keepLines/>
        <w:pageBreakBefore/>
        <w:widowControl/>
        <w:tabs>
          <w:tab w:val="left" w:pos="-720"/>
          <w:tab w:val="left" w:pos="720"/>
          <w:tab w:val="left" w:pos="1440"/>
        </w:tabs>
        <w:suppressAutoHyphens/>
        <w:spacing w:after="140"/>
        <w:rPr>
          <w:b/>
          <w:bCs/>
        </w:rPr>
      </w:pPr>
      <w:r w:rsidRPr="00A426DF">
        <w:rPr>
          <w:b/>
          <w:bCs/>
        </w:rPr>
        <w:lastRenderedPageBreak/>
        <w:t>Defaults</w:t>
      </w:r>
    </w:p>
    <w:p w:rsidR="00A426DF" w:rsidRPr="00A426DF" w:rsidRDefault="00095E1A" w:rsidP="000C1835">
      <w:pPr>
        <w:widowControl/>
        <w:tabs>
          <w:tab w:val="left" w:pos="-720"/>
        </w:tabs>
        <w:suppressAutoHyphens/>
        <w:spacing w:after="1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a default in any payment of interest (including any additional interest) on any note when due, continued for 30 days;</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a default in the payment of principal or premium, if any, of any note when due at its Stated Maturity, upon optional redemption, upon required repurchase, upon declaration or otherwise;</w:t>
      </w:r>
    </w:p>
    <w:p w:rsidR="00A426DF" w:rsidRPr="00A426DF" w:rsidRDefault="00095E1A" w:rsidP="000C1835">
      <w:pPr>
        <w:widowControl/>
        <w:tabs>
          <w:tab w:val="left" w:pos="-720"/>
          <w:tab w:val="left" w:pos="0"/>
        </w:tabs>
        <w:suppressAutoHyphens/>
        <w:spacing w:after="1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0C1835">
      <w:pPr>
        <w:widowControl/>
        <w:tabs>
          <w:tab w:val="left" w:pos="-720"/>
          <w:tab w:val="left" w:pos="0"/>
        </w:tabs>
        <w:suppressAutoHyphens/>
        <w:spacing w:after="1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0C1835">
      <w:pPr>
        <w:widowControl/>
        <w:tabs>
          <w:tab w:val="left" w:pos="-720"/>
          <w:tab w:val="left" w:pos="0"/>
        </w:tabs>
        <w:suppressAutoHyphens/>
        <w:spacing w:after="1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0C1835">
      <w:pPr>
        <w:widowControl/>
        <w:tabs>
          <w:tab w:val="left" w:pos="-720"/>
          <w:tab w:val="left" w:pos="0"/>
        </w:tabs>
        <w:suppressAutoHyphens/>
        <w:spacing w:after="180"/>
        <w:ind w:left="1440" w:hanging="720"/>
      </w:pPr>
      <w:r w:rsidRPr="00A426DF">
        <w:t>(6)</w:t>
      </w:r>
      <w:r w:rsidRPr="00A426DF">
        <w:tab/>
        <w:t xml:space="preserve">certain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0C1835">
      <w:pPr>
        <w:widowControl/>
        <w:tabs>
          <w:tab w:val="left" w:pos="-720"/>
          <w:tab w:val="left" w:pos="0"/>
        </w:tabs>
        <w:suppressAutoHyphens/>
        <w:spacing w:after="18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 or</w:t>
      </w:r>
    </w:p>
    <w:p w:rsidR="00A426DF" w:rsidRPr="00A426DF" w:rsidRDefault="00095E1A" w:rsidP="000C1835">
      <w:pPr>
        <w:widowControl/>
        <w:tabs>
          <w:tab w:val="left" w:pos="-720"/>
          <w:tab w:val="left" w:pos="0"/>
        </w:tabs>
        <w:suppressAutoHyphens/>
        <w:spacing w:after="180"/>
        <w:ind w:left="1440" w:hanging="720"/>
      </w:pPr>
      <w:r w:rsidRPr="00A426DF">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0C1835">
      <w:pPr>
        <w:widowControl/>
        <w:tabs>
          <w:tab w:val="left" w:pos="-720"/>
        </w:tabs>
        <w:suppressAutoHyphens/>
        <w:spacing w:after="180"/>
        <w:ind w:firstLine="720"/>
      </w:pPr>
      <w:r w:rsidRPr="00A426DF">
        <w:t>The foregoing will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sidR="00A426DF" w:rsidRPr="00A426DF" w:rsidRDefault="00095E1A" w:rsidP="000C1835">
      <w:pPr>
        <w:widowControl/>
        <w:tabs>
          <w:tab w:val="left" w:pos="-720"/>
        </w:tabs>
        <w:suppressAutoHyphens/>
        <w:spacing w:after="180"/>
        <w:ind w:firstLine="720"/>
      </w:pPr>
      <w:r w:rsidRPr="00A426DF">
        <w:t>However, a default under clause (4) will not constitute an Event of Default until the Trustee or the holders of 30% in principal amount of outstanding notes notify the Issuers of the default and the Issuers do not cure such default within the time specified in clause (4) hereof after receipt of such notice.</w:t>
      </w:r>
    </w:p>
    <w:p w:rsidR="00A426DF" w:rsidRPr="00A426DF" w:rsidRDefault="00095E1A" w:rsidP="000C1835">
      <w:pPr>
        <w:widowControl/>
        <w:tabs>
          <w:tab w:val="left" w:pos="-720"/>
        </w:tabs>
        <w:suppressAutoHyphens/>
        <w:spacing w:after="180"/>
        <w:ind w:firstLine="720"/>
      </w:pPr>
      <w:r w:rsidRPr="00A426DF">
        <w:t>If an Event of Default (other than a Default relating to certain events of bankruptcy, insolvency or reorganization of Holdings) occurs with respect to the notes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D61481">
      <w:pPr>
        <w:pageBreakBefore/>
        <w:widowControl/>
        <w:tabs>
          <w:tab w:val="left" w:pos="-720"/>
        </w:tabs>
        <w:suppressAutoHyphens/>
        <w:spacing w:after="180"/>
        <w:ind w:firstLine="720"/>
      </w:pPr>
      <w:r w:rsidRPr="00A426DF">
        <w:lastRenderedPageBreak/>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0C1835">
      <w:pPr>
        <w:widowControl/>
        <w:tabs>
          <w:tab w:val="left" w:pos="-720"/>
        </w:tabs>
        <w:suppressAutoHyphens/>
        <w:spacing w:after="18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0C1835">
      <w:pPr>
        <w:widowControl/>
        <w:tabs>
          <w:tab w:val="left" w:pos="-720"/>
          <w:tab w:val="left" w:pos="0"/>
        </w:tabs>
        <w:suppressAutoHyphens/>
        <w:spacing w:after="180"/>
        <w:ind w:left="1440" w:hanging="720"/>
      </w:pPr>
      <w:r w:rsidRPr="00A426DF">
        <w:t>(1)</w:t>
      </w:r>
      <w:r w:rsidRPr="00A426DF">
        <w:tab/>
        <w:t>such holder has previously given the Trustee notice that an Event of Default is continuing,</w:t>
      </w:r>
    </w:p>
    <w:p w:rsidR="00A426DF" w:rsidRPr="00A426DF" w:rsidRDefault="00095E1A" w:rsidP="000C1835">
      <w:pPr>
        <w:widowControl/>
        <w:tabs>
          <w:tab w:val="left" w:pos="-720"/>
          <w:tab w:val="left" w:pos="0"/>
        </w:tabs>
        <w:suppressAutoHyphens/>
        <w:spacing w:after="180"/>
        <w:ind w:left="1440" w:hanging="720"/>
      </w:pPr>
      <w:r w:rsidRPr="00A426DF">
        <w:t>(2)</w:t>
      </w:r>
      <w:r w:rsidRPr="00A426DF">
        <w:tab/>
        <w:t>holders of at least 30% in principal amount of the outstanding notes have requested the Trustee to pursue the remedy,</w:t>
      </w:r>
    </w:p>
    <w:p w:rsidR="00A426DF" w:rsidRPr="00A426DF" w:rsidRDefault="00095E1A" w:rsidP="000C1835">
      <w:pPr>
        <w:widowControl/>
        <w:tabs>
          <w:tab w:val="left" w:pos="-720"/>
          <w:tab w:val="left" w:pos="0"/>
        </w:tabs>
        <w:suppressAutoHyphens/>
        <w:spacing w:after="180"/>
        <w:ind w:left="1440" w:hanging="720"/>
      </w:pPr>
      <w:r w:rsidRPr="00A426DF">
        <w:t>(3)</w:t>
      </w:r>
      <w:r w:rsidRPr="00A426DF">
        <w:tab/>
        <w:t>such holders have offered the Trustee security or indemnity satisfactory to it against any loss, liability or expense,</w:t>
      </w:r>
    </w:p>
    <w:p w:rsidR="00A426DF" w:rsidRPr="00A426DF" w:rsidRDefault="00095E1A" w:rsidP="000C1835">
      <w:pPr>
        <w:widowControl/>
        <w:tabs>
          <w:tab w:val="left" w:pos="-720"/>
          <w:tab w:val="left" w:pos="0"/>
        </w:tabs>
        <w:suppressAutoHyphens/>
        <w:spacing w:after="180"/>
        <w:ind w:left="1440" w:hanging="720"/>
      </w:pPr>
      <w:r w:rsidRPr="00A426DF">
        <w:t>(4)</w:t>
      </w:r>
      <w:r w:rsidRPr="00A426DF">
        <w:tab/>
        <w:t>the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the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0C1835">
      <w:pPr>
        <w:widowControl/>
        <w:tabs>
          <w:tab w:val="left" w:pos="-720"/>
        </w:tabs>
        <w:suppressAutoHyphens/>
        <w:spacing w:after="160"/>
        <w:ind w:firstLine="720"/>
      </w:pPr>
      <w:r w:rsidRPr="00A426DF">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0C1835">
      <w:pPr>
        <w:widowControl/>
        <w:tabs>
          <w:tab w:val="left" w:pos="-720"/>
        </w:tabs>
        <w:suppressAutoHyphens/>
        <w:spacing w:after="16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if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0C1835">
      <w:pPr>
        <w:keepNext/>
        <w:keepLines/>
        <w:widowControl/>
        <w:tabs>
          <w:tab w:val="left" w:pos="-720"/>
          <w:tab w:val="left" w:pos="720"/>
          <w:tab w:val="left" w:pos="1440"/>
        </w:tabs>
        <w:suppressAutoHyphens/>
        <w:spacing w:after="160"/>
        <w:rPr>
          <w:b/>
          <w:bCs/>
        </w:rPr>
      </w:pPr>
      <w:r w:rsidRPr="00A426DF">
        <w:rPr>
          <w:b/>
          <w:bCs/>
        </w:rPr>
        <w:t>Amendments and Waivers</w:t>
      </w:r>
    </w:p>
    <w:p w:rsidR="00A426DF" w:rsidRPr="00A426DF" w:rsidRDefault="00095E1A" w:rsidP="000C1835">
      <w:pPr>
        <w:widowControl/>
        <w:tabs>
          <w:tab w:val="left" w:pos="-720"/>
        </w:tabs>
        <w:suppressAutoHyphens/>
        <w:spacing w:after="160"/>
        <w:ind w:firstLine="720"/>
      </w:pPr>
      <w:r w:rsidRPr="00A426DF">
        <w:t>Subject to certain exceptions, the indenture, the notes and the Subsidiary Guarantees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0C1835">
      <w:pPr>
        <w:widowControl/>
        <w:tabs>
          <w:tab w:val="left" w:pos="-720"/>
          <w:tab w:val="left" w:pos="0"/>
        </w:tabs>
        <w:suppressAutoHyphens/>
        <w:spacing w:after="120"/>
        <w:ind w:left="1440" w:hanging="720"/>
      </w:pPr>
      <w:r w:rsidRPr="00A426DF">
        <w:t>(1)</w:t>
      </w:r>
      <w:r w:rsidRPr="00A426DF">
        <w:tab/>
        <w:t>reduce the amount of notes whose holders must consent to an amendment;</w:t>
      </w:r>
    </w:p>
    <w:p w:rsidR="00A426DF" w:rsidRPr="00A426DF" w:rsidRDefault="00095E1A" w:rsidP="000C1835">
      <w:pPr>
        <w:widowControl/>
        <w:tabs>
          <w:tab w:val="left" w:pos="-720"/>
          <w:tab w:val="left" w:pos="0"/>
        </w:tabs>
        <w:suppressAutoHyphens/>
        <w:spacing w:after="120"/>
        <w:ind w:left="1440" w:hanging="720"/>
      </w:pPr>
      <w:r w:rsidRPr="00A426DF">
        <w:t>(2)</w:t>
      </w:r>
      <w:r w:rsidRPr="00A426DF">
        <w:tab/>
        <w:t>reduce the rate of or extend the time for payment of interest on any note;</w:t>
      </w:r>
    </w:p>
    <w:p w:rsidR="00A426DF" w:rsidRPr="00A426DF" w:rsidRDefault="00095E1A" w:rsidP="000C1835">
      <w:pPr>
        <w:widowControl/>
        <w:tabs>
          <w:tab w:val="left" w:pos="-720"/>
          <w:tab w:val="left" w:pos="0"/>
        </w:tabs>
        <w:suppressAutoHyphens/>
        <w:spacing w:after="120"/>
        <w:ind w:left="1440" w:hanging="720"/>
      </w:pPr>
      <w:r w:rsidRPr="00A426DF">
        <w:t>(3)</w:t>
      </w:r>
      <w:r w:rsidRPr="00A426DF">
        <w:tab/>
        <w:t>reduce the principal of or change the Stated Maturity of any note;</w:t>
      </w:r>
    </w:p>
    <w:p w:rsidR="00A426DF" w:rsidRPr="00A426DF" w:rsidRDefault="00095E1A" w:rsidP="000C1835">
      <w:pPr>
        <w:widowControl/>
        <w:tabs>
          <w:tab w:val="left" w:pos="-720"/>
          <w:tab w:val="left" w:pos="0"/>
        </w:tabs>
        <w:suppressAutoHyphens/>
        <w:spacing w:after="12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0C1835">
      <w:pPr>
        <w:widowControl/>
        <w:tabs>
          <w:tab w:val="left" w:pos="-720"/>
          <w:tab w:val="left" w:pos="0"/>
        </w:tabs>
        <w:suppressAutoHyphens/>
        <w:spacing w:after="120"/>
        <w:ind w:left="1440" w:hanging="720"/>
      </w:pPr>
      <w:r w:rsidRPr="00A426DF">
        <w:t>(5)</w:t>
      </w:r>
      <w:r w:rsidRPr="00A426DF">
        <w:tab/>
        <w:t>make any note payable in money other than that stated in such note;</w:t>
      </w:r>
    </w:p>
    <w:p w:rsidR="00A426DF" w:rsidRPr="00A426DF" w:rsidRDefault="00095E1A" w:rsidP="000C1835">
      <w:pPr>
        <w:widowControl/>
        <w:tabs>
          <w:tab w:val="left" w:pos="-720"/>
          <w:tab w:val="left" w:pos="0"/>
        </w:tabs>
        <w:suppressAutoHyphens/>
        <w:spacing w:after="120"/>
        <w:ind w:left="1440" w:hanging="720"/>
      </w:pPr>
      <w:r w:rsidRPr="00A426DF">
        <w:lastRenderedPageBreak/>
        <w:t>(6)</w:t>
      </w:r>
      <w:r w:rsidRPr="00A426DF">
        <w:tab/>
        <w:t>expressly subordinate the notes or any related Subsidiary Guarantee to any other Indebtedness of an Issuer or any Subsidiary Guarantor;</w:t>
      </w:r>
    </w:p>
    <w:p w:rsidR="00A426DF" w:rsidRPr="00A426DF" w:rsidRDefault="00095E1A" w:rsidP="000C1835">
      <w:pPr>
        <w:widowControl/>
        <w:tabs>
          <w:tab w:val="left" w:pos="-720"/>
          <w:tab w:val="left" w:pos="0"/>
        </w:tabs>
        <w:suppressAutoHyphens/>
        <w:spacing w:after="12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 or</w:t>
      </w:r>
    </w:p>
    <w:p w:rsidR="00A426DF" w:rsidRPr="00A426DF" w:rsidRDefault="00095E1A" w:rsidP="000C1835">
      <w:pPr>
        <w:widowControl/>
        <w:tabs>
          <w:tab w:val="left" w:pos="-720"/>
          <w:tab w:val="left" w:pos="0"/>
        </w:tabs>
        <w:suppressAutoHyphens/>
        <w:spacing w:after="160"/>
        <w:ind w:left="1440" w:hanging="720"/>
      </w:pPr>
      <w:r w:rsidRPr="00A426DF">
        <w:t>(8)</w:t>
      </w:r>
      <w:r w:rsidRPr="00A426DF">
        <w:tab/>
        <w:t>make any change in the amendment provisions which require each holder</w:t>
      </w:r>
      <w:r w:rsidR="00A426DF">
        <w:t>’</w:t>
      </w:r>
      <w:r w:rsidRPr="00A426DF">
        <w:t>s consent or in the waiver provisions.</w:t>
      </w:r>
    </w:p>
    <w:p w:rsidR="00A426DF" w:rsidRPr="00A426DF" w:rsidRDefault="00095E1A" w:rsidP="000C1835">
      <w:pPr>
        <w:widowControl/>
        <w:tabs>
          <w:tab w:val="left" w:pos="-720"/>
        </w:tabs>
        <w:suppressAutoHyphens/>
        <w:spacing w:after="160"/>
        <w:ind w:firstLine="720"/>
      </w:pPr>
      <w:r w:rsidRPr="00A426DF">
        <w:t>Except as expressly provided by the indenture, without the consent of holders of at least 66.67% in principal amount of notes then outstanding, no amendment may modify or release the Subsidiary Guarantee of any Significant Subsidiary in any manner adverse to the holders of the notes.</w:t>
      </w:r>
    </w:p>
    <w:p w:rsidR="00A426DF" w:rsidRPr="00A426DF" w:rsidRDefault="00095E1A" w:rsidP="000C1835">
      <w:pPr>
        <w:widowControl/>
        <w:tabs>
          <w:tab w:val="left" w:pos="-720"/>
        </w:tabs>
        <w:suppressAutoHyphens/>
        <w:spacing w:after="160"/>
        <w:ind w:firstLine="720"/>
      </w:pPr>
      <w:r w:rsidRPr="00A426DF">
        <w:t>Without the consent of any holder, the Issuers and the Trustee may amend the indenture, the notes or the Subsidiary Guarantees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and its Subsidiary Guarantee,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with respect to the notes, to secure the notes, to add to the covenants of the Issuers for the benefit of the holders or to surrender any right or power conferred upon the Issuers, to make any change that does not adversely affect the rights of any holder, to conform the text of the indenture, Subsidiary Guarantees or the notes, to any provision of this </w:t>
      </w:r>
      <w:r w:rsidR="00A426DF">
        <w:t>“</w:t>
      </w:r>
      <w:r w:rsidRPr="00A426DF">
        <w:t>Description of Senior 2020 Exchange Notes</w:t>
      </w:r>
      <w:r w:rsidR="00A426DF">
        <w:t>”</w:t>
      </w:r>
      <w:r w:rsidRPr="00A426DF">
        <w:t xml:space="preserve"> to the extent that such provision in this </w:t>
      </w:r>
      <w:r w:rsidR="00A426DF">
        <w:t>“</w:t>
      </w:r>
      <w:r w:rsidRPr="00A426DF">
        <w:t>Description of Senior 2020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or the notes,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A426DF">
      <w:pPr>
        <w:widowControl/>
        <w:tabs>
          <w:tab w:val="left" w:pos="-720"/>
        </w:tabs>
        <w:suppressAutoHyphens/>
        <w:spacing w:after="2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No Personal Liability of Directors, Officers, Employees, Managers and Stockholders</w:t>
      </w:r>
    </w:p>
    <w:p w:rsidR="00A426DF" w:rsidRPr="00A426DF" w:rsidRDefault="00095E1A" w:rsidP="00A426DF">
      <w:pPr>
        <w:widowControl/>
        <w:tabs>
          <w:tab w:val="left" w:pos="-720"/>
        </w:tabs>
        <w:suppressAutoHyphens/>
        <w:spacing w:after="2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Transfer and Exchange</w:t>
      </w:r>
    </w:p>
    <w:p w:rsidR="00A426DF" w:rsidRPr="00A426DF" w:rsidRDefault="00095E1A" w:rsidP="00A426DF">
      <w:pPr>
        <w:widowControl/>
        <w:tabs>
          <w:tab w:val="left" w:pos="-720"/>
        </w:tabs>
        <w:suppressAutoHyphens/>
        <w:spacing w:after="2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Satisfaction and Discharge</w:t>
      </w:r>
    </w:p>
    <w:p w:rsidR="00A426DF" w:rsidRPr="00A426DF" w:rsidRDefault="00095E1A" w:rsidP="00A426DF">
      <w:pPr>
        <w:widowControl/>
        <w:tabs>
          <w:tab w:val="left" w:pos="-720"/>
        </w:tabs>
        <w:suppressAutoHyphens/>
        <w:spacing w:after="2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w:t>
      </w:r>
      <w:r w:rsidRPr="00A426DF">
        <w:lastRenderedPageBreak/>
        <w:t>(ii)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w:t>
      </w:r>
    </w:p>
    <w:p w:rsidR="00A426DF" w:rsidRPr="00A426DF" w:rsidRDefault="00095E1A" w:rsidP="000C1835">
      <w:pPr>
        <w:widowControl/>
        <w:tabs>
          <w:tab w:val="left" w:pos="-720"/>
        </w:tabs>
        <w:suppressAutoHyphens/>
        <w:spacing w:after="14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0C1835">
      <w:pPr>
        <w:widowControl/>
        <w:tabs>
          <w:tab w:val="left" w:pos="-720"/>
        </w:tabs>
        <w:suppressAutoHyphens/>
        <w:spacing w:after="14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0C1835">
      <w:pPr>
        <w:keepNext/>
        <w:keepLines/>
        <w:widowControl/>
        <w:tabs>
          <w:tab w:val="left" w:pos="-720"/>
          <w:tab w:val="left" w:pos="720"/>
          <w:tab w:val="left" w:pos="1440"/>
        </w:tabs>
        <w:suppressAutoHyphens/>
        <w:spacing w:after="140"/>
        <w:rPr>
          <w:b/>
          <w:bCs/>
        </w:rPr>
      </w:pPr>
      <w:r w:rsidRPr="00A426DF">
        <w:rPr>
          <w:b/>
          <w:bCs/>
        </w:rPr>
        <w:t>Concerning the Trustee</w:t>
      </w:r>
    </w:p>
    <w:p w:rsidR="00A426DF" w:rsidRPr="00A426DF" w:rsidRDefault="00095E1A" w:rsidP="000C1835">
      <w:pPr>
        <w:widowControl/>
        <w:tabs>
          <w:tab w:val="left" w:pos="-720"/>
        </w:tabs>
        <w:suppressAutoHyphens/>
        <w:spacing w:after="14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0C1835">
      <w:pPr>
        <w:keepNext/>
        <w:keepLines/>
        <w:widowControl/>
        <w:tabs>
          <w:tab w:val="left" w:pos="-720"/>
          <w:tab w:val="left" w:pos="720"/>
          <w:tab w:val="left" w:pos="1440"/>
        </w:tabs>
        <w:suppressAutoHyphens/>
        <w:spacing w:after="140"/>
        <w:rPr>
          <w:b/>
          <w:bCs/>
        </w:rPr>
      </w:pPr>
      <w:r w:rsidRPr="00A426DF">
        <w:rPr>
          <w:b/>
          <w:bCs/>
        </w:rPr>
        <w:t>Governing Law</w:t>
      </w:r>
    </w:p>
    <w:p w:rsidR="00A426DF" w:rsidRPr="00A426DF" w:rsidRDefault="00095E1A" w:rsidP="000C1835">
      <w:pPr>
        <w:widowControl/>
        <w:tabs>
          <w:tab w:val="left" w:pos="-720"/>
        </w:tabs>
        <w:suppressAutoHyphens/>
        <w:spacing w:after="140"/>
        <w:ind w:firstLine="720"/>
      </w:pPr>
      <w:r w:rsidRPr="00A426DF">
        <w:t>The indenture provides that it and the notes will be governed by, and construed in accordance with, the laws of the State of New York.</w:t>
      </w:r>
    </w:p>
    <w:p w:rsidR="00095E1A" w:rsidRPr="00A426DF" w:rsidRDefault="00095E1A" w:rsidP="00D61481">
      <w:pPr>
        <w:keepNext/>
        <w:keepLines/>
        <w:pageBreakBefore/>
        <w:widowControl/>
        <w:tabs>
          <w:tab w:val="left" w:pos="-720"/>
          <w:tab w:val="left" w:pos="720"/>
          <w:tab w:val="left" w:pos="1440"/>
        </w:tabs>
        <w:suppressAutoHyphens/>
        <w:spacing w:after="140"/>
        <w:rPr>
          <w:b/>
          <w:bCs/>
        </w:rPr>
      </w:pPr>
      <w:r w:rsidRPr="00A426DF">
        <w:rPr>
          <w:b/>
          <w:bCs/>
        </w:rPr>
        <w:lastRenderedPageBreak/>
        <w:t>Certain Definitions</w:t>
      </w:r>
    </w:p>
    <w:p w:rsidR="00A426DF" w:rsidRPr="00A426DF" w:rsidRDefault="00A426DF" w:rsidP="000C1835">
      <w:pPr>
        <w:widowControl/>
        <w:tabs>
          <w:tab w:val="left" w:pos="-720"/>
        </w:tabs>
        <w:suppressAutoHyphens/>
        <w:spacing w:after="14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Indebtedness secured by a Lien encumbering any asset acquired by such specified Person.</w:t>
      </w:r>
    </w:p>
    <w:p w:rsidR="00A426DF" w:rsidRPr="00A426DF" w:rsidRDefault="00095E1A" w:rsidP="000C1835">
      <w:pPr>
        <w:widowControl/>
        <w:tabs>
          <w:tab w:val="left" w:pos="-720"/>
        </w:tabs>
        <w:suppressAutoHyphens/>
        <w:spacing w:after="140"/>
      </w:pPr>
      <w:r w:rsidRPr="00A426DF">
        <w:t>Acquired Indebtedness will be deemed to have been Incurred,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0C1835">
      <w:pPr>
        <w:widowControl/>
        <w:tabs>
          <w:tab w:val="left" w:pos="-720"/>
        </w:tabs>
        <w:suppressAutoHyphens/>
        <w:spacing w:after="14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0C1835">
      <w:pPr>
        <w:widowControl/>
        <w:tabs>
          <w:tab w:val="left" w:pos="-720"/>
        </w:tabs>
        <w:suppressAutoHyphens/>
        <w:spacing w:after="14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0C1835">
      <w:pPr>
        <w:widowControl/>
        <w:tabs>
          <w:tab w:val="left" w:pos="-720"/>
        </w:tabs>
        <w:suppressAutoHyphens/>
        <w:spacing w:after="140"/>
        <w:ind w:firstLine="720"/>
      </w:pPr>
      <w:r>
        <w:t>“</w:t>
      </w:r>
      <w:r w:rsidR="00095E1A" w:rsidRPr="00A426DF">
        <w:rPr>
          <w:i/>
          <w:iCs/>
        </w:rPr>
        <w:t>Additional Assets</w:t>
      </w:r>
      <w:r>
        <w:t>”</w:t>
      </w:r>
      <w:r w:rsidR="00095E1A" w:rsidRPr="00A426DF">
        <w:t xml:space="preserve"> means: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any properties or assets used or useful in the Oil and Gas Business;</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capital expenditures by Holdings or a Restricted Subsidiary in the Oil and Gas Business;</w:t>
      </w:r>
    </w:p>
    <w:p w:rsidR="00A426DF" w:rsidRPr="00A426DF" w:rsidRDefault="00095E1A" w:rsidP="000C1835">
      <w:pPr>
        <w:widowControl/>
        <w:tabs>
          <w:tab w:val="left" w:pos="-720"/>
          <w:tab w:val="left" w:pos="0"/>
        </w:tabs>
        <w:suppressAutoHyphens/>
        <w:spacing w:after="14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0C1835">
      <w:pPr>
        <w:widowControl/>
        <w:tabs>
          <w:tab w:val="left" w:pos="-720"/>
          <w:tab w:val="left" w:pos="0"/>
        </w:tabs>
        <w:suppressAutoHyphens/>
        <w:spacing w:after="1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sum of:</w:t>
      </w:r>
    </w:p>
    <w:p w:rsidR="00A426DF" w:rsidRPr="00A426DF" w:rsidRDefault="00095E1A" w:rsidP="00A426DF">
      <w:pPr>
        <w:widowControl/>
        <w:tabs>
          <w:tab w:val="left" w:pos="-720"/>
          <w:tab w:val="left" w:pos="0"/>
        </w:tabs>
        <w:suppressAutoHyphens/>
        <w:spacing w:after="2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w:t>
      </w:r>
      <w:r w:rsidRPr="00A426DF">
        <w:lastRenderedPageBreak/>
        <w:t xml:space="preserve">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A426DF">
      <w:pPr>
        <w:widowControl/>
        <w:tabs>
          <w:tab w:val="left" w:pos="-720"/>
          <w:tab w:val="left" w:pos="0"/>
        </w:tabs>
        <w:suppressAutoHyphens/>
        <w:spacing w:after="2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A426DF">
      <w:pPr>
        <w:widowControl/>
        <w:tabs>
          <w:tab w:val="left" w:pos="-720"/>
          <w:tab w:val="left" w:pos="0"/>
        </w:tabs>
        <w:suppressAutoHyphens/>
        <w:spacing w:after="24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0C1835">
      <w:pPr>
        <w:widowControl/>
        <w:tabs>
          <w:tab w:val="left" w:pos="-720"/>
          <w:tab w:val="left" w:pos="0"/>
        </w:tabs>
        <w:suppressAutoHyphens/>
        <w:spacing w:after="20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0C1835">
      <w:pPr>
        <w:widowControl/>
        <w:tabs>
          <w:tab w:val="left" w:pos="-720"/>
          <w:tab w:val="left" w:pos="0"/>
        </w:tabs>
        <w:suppressAutoHyphens/>
        <w:spacing w:after="20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0C1835">
      <w:pPr>
        <w:widowControl/>
        <w:tabs>
          <w:tab w:val="left" w:pos="-720"/>
          <w:tab w:val="left" w:pos="0"/>
        </w:tabs>
        <w:suppressAutoHyphens/>
        <w:spacing w:after="200"/>
        <w:ind w:left="1440" w:hanging="720"/>
      </w:pPr>
      <w:r w:rsidRPr="00A426DF">
        <w:t>(b)</w:t>
      </w:r>
      <w:r w:rsidRPr="00A426DF">
        <w:tab/>
        <w:t>the sum of:</w:t>
      </w:r>
    </w:p>
    <w:p w:rsidR="00A426DF" w:rsidRPr="00A426DF" w:rsidRDefault="00095E1A" w:rsidP="000C1835">
      <w:pPr>
        <w:widowControl/>
        <w:tabs>
          <w:tab w:val="left" w:pos="-720"/>
          <w:tab w:val="left" w:pos="0"/>
        </w:tabs>
        <w:suppressAutoHyphens/>
        <w:spacing w:after="200"/>
        <w:ind w:left="2160" w:hanging="720"/>
      </w:pPr>
      <w:r w:rsidRPr="00A426DF">
        <w:t>(i)</w:t>
      </w:r>
      <w:r w:rsidRPr="00A426DF">
        <w:tab/>
        <w:t>any amount included in (a)(i) through (a)(v) above that is attributable to minority interests;</w:t>
      </w:r>
    </w:p>
    <w:p w:rsidR="00A426DF" w:rsidRPr="00A426DF" w:rsidRDefault="00095E1A" w:rsidP="000C1835">
      <w:pPr>
        <w:widowControl/>
        <w:tabs>
          <w:tab w:val="left" w:pos="-720"/>
          <w:tab w:val="left" w:pos="0"/>
        </w:tabs>
        <w:suppressAutoHyphens/>
        <w:spacing w:after="200"/>
        <w:ind w:left="2160" w:hanging="720"/>
      </w:pPr>
      <w:r w:rsidRPr="00A426DF">
        <w:t>(ii)</w:t>
      </w:r>
      <w:r w:rsidRPr="00A426DF">
        <w:tab/>
        <w:t>any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0C1835">
      <w:pPr>
        <w:widowControl/>
        <w:tabs>
          <w:tab w:val="left" w:pos="-720"/>
          <w:tab w:val="left" w:pos="0"/>
        </w:tabs>
        <w:suppressAutoHyphens/>
        <w:spacing w:after="200"/>
        <w:ind w:left="2160" w:hanging="720"/>
      </w:pPr>
      <w:r w:rsidRPr="00A426DF">
        <w:t>(iii)</w:t>
      </w:r>
      <w:r w:rsidRPr="00A426DF">
        <w:tab/>
        <w:t>to the extent included in (a)(i)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0C1835">
      <w:pPr>
        <w:widowControl/>
        <w:tabs>
          <w:tab w:val="left" w:pos="-720"/>
          <w:tab w:val="left" w:pos="0"/>
        </w:tabs>
        <w:suppressAutoHyphens/>
        <w:spacing w:after="200"/>
        <w:ind w:left="2160" w:hanging="720"/>
      </w:pPr>
      <w:r w:rsidRPr="00A426DF">
        <w:lastRenderedPageBreak/>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0C1835">
      <w:pPr>
        <w:widowControl/>
        <w:tabs>
          <w:tab w:val="left" w:pos="-720"/>
        </w:tabs>
        <w:suppressAutoHyphens/>
        <w:spacing w:after="200"/>
      </w:pPr>
      <w:r w:rsidRPr="00A426DF">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0C1835">
      <w:pPr>
        <w:widowControl/>
        <w:tabs>
          <w:tab w:val="left" w:pos="-720"/>
        </w:tabs>
        <w:suppressAutoHyphens/>
        <w:spacing w:after="20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0C1835">
      <w:pPr>
        <w:widowControl/>
        <w:tabs>
          <w:tab w:val="left" w:pos="-720"/>
        </w:tabs>
        <w:suppressAutoHyphens/>
        <w:spacing w:after="20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1% of the then outstanding principal amount of the note; and</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t>the excess of:</w:t>
      </w:r>
    </w:p>
    <w:p w:rsidR="00A426DF" w:rsidRPr="00A426DF" w:rsidRDefault="00095E1A" w:rsidP="000C1835">
      <w:pPr>
        <w:widowControl/>
        <w:tabs>
          <w:tab w:val="left" w:pos="-720"/>
          <w:tab w:val="left" w:pos="0"/>
        </w:tabs>
        <w:suppressAutoHyphens/>
        <w:spacing w:after="200"/>
        <w:ind w:left="2160" w:hanging="720"/>
      </w:pPr>
      <w:r w:rsidRPr="00A426DF">
        <w:t>(a)</w:t>
      </w:r>
      <w:r w:rsidRPr="00A426DF">
        <w:tab/>
        <w:t xml:space="preserve">the present value at such redemption date of (i) the redemption price of the note, at May 1, 2016 (such redemption price being set forth in the applicable table appearing above under </w:t>
      </w:r>
      <w:r w:rsidR="00A426DF">
        <w:t>“—</w:t>
      </w:r>
      <w:r w:rsidRPr="00A426DF">
        <w:t>Optional Redemption</w:t>
      </w:r>
      <w:r w:rsidR="00A426DF">
        <w:t>”</w:t>
      </w:r>
      <w:r w:rsidRPr="00A426DF">
        <w:t>) plus (ii) all required interest payments due on the note through May 1, 2016 (excluding accrued but unpaid interest), computed using a discount rate equal to the Treasury Rate as of such redemption date plus 50 basis points; over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then outstanding principal amount of the note.</w:t>
      </w:r>
    </w:p>
    <w:p w:rsidR="00A426DF" w:rsidRPr="00A426DF" w:rsidRDefault="00A426DF" w:rsidP="000C1835">
      <w:pPr>
        <w:widowControl/>
        <w:tabs>
          <w:tab w:val="left" w:pos="-720"/>
        </w:tabs>
        <w:suppressAutoHyphens/>
        <w:spacing w:after="200"/>
        <w:ind w:firstLine="720"/>
      </w:pPr>
      <w:r>
        <w:t>“</w:t>
      </w:r>
      <w:r w:rsidR="00095E1A" w:rsidRPr="00A426DF">
        <w:rPr>
          <w:i/>
          <w:iCs/>
        </w:rPr>
        <w:t>Asset Sale</w:t>
      </w:r>
      <w:r>
        <w:t>”</w:t>
      </w:r>
      <w:r w:rsidR="00095E1A" w:rsidRPr="00A426DF">
        <w:t xml:space="preserve"> means:</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0C1835">
      <w:pPr>
        <w:widowControl/>
        <w:tabs>
          <w:tab w:val="left" w:pos="-720"/>
        </w:tabs>
        <w:suppressAutoHyphens/>
        <w:spacing w:after="200"/>
      </w:pPr>
      <w:r w:rsidRPr="00A426DF">
        <w:t>in each case other than:</w:t>
      </w:r>
    </w:p>
    <w:p w:rsidR="00A426DF" w:rsidRPr="00A426DF" w:rsidRDefault="00095E1A" w:rsidP="000C1835">
      <w:pPr>
        <w:widowControl/>
        <w:tabs>
          <w:tab w:val="left" w:pos="-720"/>
          <w:tab w:val="left" w:pos="0"/>
        </w:tabs>
        <w:suppressAutoHyphens/>
        <w:spacing w:after="200"/>
        <w:ind w:left="1440" w:hanging="720"/>
      </w:pPr>
      <w:r w:rsidRPr="00A426DF">
        <w:t>(a)</w:t>
      </w:r>
      <w:r w:rsidRPr="00A426DF">
        <w:tab/>
        <w:t>a disposition of Cash Equivalents or Investment Grade Securities or obsolete, damaged or worn out property or equipment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(b)</w:t>
      </w:r>
      <w:r w:rsidRPr="00A426DF">
        <w:tab/>
        <w:t xml:space="preserve">the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0C1835">
      <w:pPr>
        <w:widowControl/>
        <w:tabs>
          <w:tab w:val="left" w:pos="-720"/>
          <w:tab w:val="left" w:pos="0"/>
        </w:tabs>
        <w:suppressAutoHyphens/>
        <w:spacing w:after="200"/>
        <w:ind w:left="1440" w:hanging="720"/>
      </w:pPr>
      <w:r w:rsidRPr="00A426DF">
        <w:t>(c)</w:t>
      </w:r>
      <w:r w:rsidRPr="00A426DF">
        <w:tab/>
        <w:t xml:space="preserve">any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0C1835">
      <w:pPr>
        <w:widowControl/>
        <w:tabs>
          <w:tab w:val="left" w:pos="-720"/>
          <w:tab w:val="left" w:pos="0"/>
        </w:tabs>
        <w:suppressAutoHyphens/>
        <w:spacing w:after="20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0C1835">
      <w:pPr>
        <w:widowControl/>
        <w:tabs>
          <w:tab w:val="left" w:pos="-720"/>
          <w:tab w:val="left" w:pos="0"/>
        </w:tabs>
        <w:suppressAutoHyphens/>
        <w:spacing w:after="200"/>
        <w:ind w:left="1440" w:hanging="720"/>
      </w:pPr>
      <w:r w:rsidRPr="00A426DF">
        <w:lastRenderedPageBreak/>
        <w:t>(e)</w:t>
      </w:r>
      <w:r w:rsidRPr="00A426DF">
        <w:tab/>
        <w:t>any disposition of property or assets, or the issuance of securities, by a Restricted Subsidiary to Holdings or by Holdings or a Restricted Subsidiary to a Restricted Subsidiary;</w:t>
      </w:r>
    </w:p>
    <w:p w:rsidR="00A426DF" w:rsidRPr="00A426DF" w:rsidRDefault="00095E1A" w:rsidP="000C1835">
      <w:pPr>
        <w:widowControl/>
        <w:tabs>
          <w:tab w:val="left" w:pos="-720"/>
          <w:tab w:val="left" w:pos="0"/>
        </w:tabs>
        <w:suppressAutoHyphens/>
        <w:spacing w:after="20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0C1835">
      <w:pPr>
        <w:widowControl/>
        <w:tabs>
          <w:tab w:val="left" w:pos="-720"/>
          <w:tab w:val="left" w:pos="0"/>
        </w:tabs>
        <w:suppressAutoHyphens/>
        <w:spacing w:after="200"/>
        <w:ind w:left="1440" w:hanging="720"/>
      </w:pPr>
      <w:r w:rsidRPr="00A426DF">
        <w:t>(g)</w:t>
      </w:r>
      <w:r w:rsidRPr="00A426DF">
        <w:tab/>
        <w:t>foreclosure or any similar action with respect to any property or other asset of Holdings or any of the Restricted Subsidiaries;</w:t>
      </w:r>
    </w:p>
    <w:p w:rsidR="00A426DF" w:rsidRPr="00A426DF" w:rsidRDefault="00095E1A" w:rsidP="000C1835">
      <w:pPr>
        <w:widowControl/>
        <w:tabs>
          <w:tab w:val="left" w:pos="-720"/>
          <w:tab w:val="left" w:pos="0"/>
        </w:tabs>
        <w:suppressAutoHyphens/>
        <w:spacing w:after="200"/>
        <w:ind w:left="1440" w:hanging="720"/>
      </w:pPr>
      <w:r w:rsidRPr="00A426DF">
        <w:t>(h)</w:t>
      </w:r>
      <w:r w:rsidRPr="00A426DF">
        <w:tab/>
        <w:t>any sale of Equity Interests in, or Indebtedness or other securities of, an Unrestricted Subsidiary;</w:t>
      </w:r>
    </w:p>
    <w:p w:rsidR="00A426DF" w:rsidRPr="00A426DF" w:rsidRDefault="00095E1A" w:rsidP="000C1835">
      <w:pPr>
        <w:widowControl/>
        <w:tabs>
          <w:tab w:val="left" w:pos="-720"/>
          <w:tab w:val="left" w:pos="0"/>
        </w:tabs>
        <w:suppressAutoHyphens/>
        <w:spacing w:after="20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(j)</w:t>
      </w:r>
      <w:r w:rsidRPr="00A426DF">
        <w:tab/>
        <w:t>any sale of inventory or other assets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(k)</w:t>
      </w:r>
      <w:r w:rsidRPr="00A426DF">
        <w:tab/>
        <w:t>any grant in the ordinary course of business of any license of patents, trademarks, know</w:t>
      </w:r>
      <w:r w:rsidR="00A426DF">
        <w:t>-</w:t>
      </w:r>
      <w:r w:rsidRPr="00A426DF">
        <w:t>how or any other intellectual property;</w:t>
      </w:r>
    </w:p>
    <w:p w:rsidR="00A426DF" w:rsidRPr="00A426DF" w:rsidRDefault="00095E1A" w:rsidP="000C1835">
      <w:pPr>
        <w:widowControl/>
        <w:tabs>
          <w:tab w:val="left" w:pos="-720"/>
          <w:tab w:val="left" w:pos="0"/>
        </w:tabs>
        <w:suppressAutoHyphens/>
        <w:spacing w:after="20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0C1835">
      <w:pPr>
        <w:widowControl/>
        <w:tabs>
          <w:tab w:val="left" w:pos="-720"/>
          <w:tab w:val="left" w:pos="0"/>
        </w:tabs>
        <w:suppressAutoHyphens/>
        <w:spacing w:after="200"/>
        <w:ind w:left="1440" w:hanging="720"/>
      </w:pPr>
      <w:r w:rsidRPr="00A426DF">
        <w:t>(m)</w:t>
      </w:r>
      <w:r w:rsidRPr="00A426DF">
        <w:tab/>
        <w:t xml:space="preserve">a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(n)</w:t>
      </w:r>
      <w:r w:rsidRPr="00A426DF">
        <w:tab/>
        <w:t>any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A426DF">
      <w:pPr>
        <w:widowControl/>
        <w:tabs>
          <w:tab w:val="left" w:pos="-720"/>
          <w:tab w:val="left" w:pos="0"/>
        </w:tabs>
        <w:suppressAutoHyphens/>
        <w:spacing w:after="240"/>
        <w:ind w:left="1440" w:hanging="720"/>
      </w:pPr>
      <w:r w:rsidRPr="00A426DF">
        <w:t>(o)</w:t>
      </w:r>
      <w:r w:rsidRPr="00A426DF">
        <w:tab/>
        <w:t>dispositions in connection with Permitted Liens;</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t>the sale of any property in a Sale/Leaseback Transaction within twelve months of the acquisition of such property;</w:t>
      </w:r>
    </w:p>
    <w:p w:rsidR="00A426DF" w:rsidRPr="00A426DF" w:rsidRDefault="00095E1A" w:rsidP="00A426DF">
      <w:pPr>
        <w:widowControl/>
        <w:tabs>
          <w:tab w:val="left" w:pos="-720"/>
          <w:tab w:val="left" w:pos="0"/>
        </w:tabs>
        <w:suppressAutoHyphens/>
        <w:spacing w:after="240"/>
        <w:ind w:left="1440" w:hanging="720"/>
      </w:pPr>
      <w:r w:rsidRPr="00A426DF">
        <w:t>(r)</w:t>
      </w:r>
      <w:r w:rsidRPr="00A426DF">
        <w:tab/>
        <w:t>dispositions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A426DF">
      <w:pPr>
        <w:widowControl/>
        <w:tabs>
          <w:tab w:val="left" w:pos="-720"/>
          <w:tab w:val="left" w:pos="0"/>
        </w:tabs>
        <w:suppressAutoHyphens/>
        <w:spacing w:after="24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A426DF">
      <w:pPr>
        <w:widowControl/>
        <w:tabs>
          <w:tab w:val="left" w:pos="-720"/>
          <w:tab w:val="left" w:pos="0"/>
        </w:tabs>
        <w:suppressAutoHyphens/>
        <w:spacing w:after="240"/>
        <w:ind w:left="1440" w:hanging="720"/>
      </w:pPr>
      <w:r w:rsidRPr="00A426DF">
        <w:t>(t)</w:t>
      </w:r>
      <w:r w:rsidRPr="00A426DF">
        <w:tab/>
        <w:t>a disposition of Hydrocarbons or mineral products inventory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A426DF">
      <w:pPr>
        <w:widowControl/>
        <w:tabs>
          <w:tab w:val="left" w:pos="-720"/>
          <w:tab w:val="left" w:pos="0"/>
        </w:tabs>
        <w:suppressAutoHyphens/>
        <w:spacing w:after="240"/>
        <w:ind w:left="1440" w:hanging="720"/>
      </w:pPr>
      <w:r w:rsidRPr="00A426DF">
        <w:lastRenderedPageBreak/>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A426DF">
      <w:pPr>
        <w:widowControl/>
        <w:tabs>
          <w:tab w:val="left" w:pos="-720"/>
        </w:tabs>
        <w:suppressAutoHyphens/>
        <w:spacing w:after="240"/>
        <w:ind w:firstLine="720"/>
      </w:pPr>
      <w:r>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A426DF">
      <w:pPr>
        <w:widowControl/>
        <w:tabs>
          <w:tab w:val="left" w:pos="-720"/>
        </w:tabs>
        <w:suppressAutoHyphens/>
        <w:spacing w:after="24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A426DF">
      <w:pPr>
        <w:widowControl/>
        <w:tabs>
          <w:tab w:val="left" w:pos="-720"/>
        </w:tabs>
        <w:suppressAutoHyphens/>
        <w:spacing w:after="240"/>
        <w:ind w:firstLine="720"/>
      </w:pPr>
      <w:r>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A426DF">
      <w:pPr>
        <w:widowControl/>
        <w:tabs>
          <w:tab w:val="left" w:pos="-720"/>
        </w:tabs>
        <w:suppressAutoHyphens/>
        <w:spacing w:after="240"/>
        <w:ind w:firstLine="720"/>
      </w:pPr>
      <w:r>
        <w:t>“</w:t>
      </w:r>
      <w:r w:rsidR="00095E1A" w:rsidRPr="00A426DF">
        <w:rPr>
          <w:i/>
          <w:iCs/>
        </w:rPr>
        <w:t>Capital Stock</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in the case of a corporation, corporate stock or shares;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in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other interest or participation that confers on a Person the right to receive a share of the profits and losses of, or distributions of assets of, the issuing Person.</w:t>
      </w:r>
    </w:p>
    <w:p w:rsidR="00A426DF" w:rsidRPr="00A426DF" w:rsidRDefault="00A426DF" w:rsidP="00A426DF">
      <w:pPr>
        <w:widowControl/>
        <w:tabs>
          <w:tab w:val="left" w:pos="-720"/>
        </w:tabs>
        <w:suppressAutoHyphens/>
        <w:spacing w:after="240"/>
        <w:ind w:firstLine="720"/>
      </w:pPr>
      <w:r>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A426DF">
      <w:pPr>
        <w:widowControl/>
        <w:tabs>
          <w:tab w:val="left" w:pos="-720"/>
        </w:tabs>
        <w:suppressAutoHyphens/>
        <w:spacing w:after="24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Cash Equivalents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U.S. dollars, pounds sterling, euros, the national currency of any member state in the European Union or such local currencies held by an entity from time to time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0C1835">
      <w:pPr>
        <w:widowControl/>
        <w:tabs>
          <w:tab w:val="left" w:pos="-720"/>
          <w:tab w:val="left" w:pos="0"/>
        </w:tabs>
        <w:suppressAutoHyphens/>
        <w:spacing w:after="16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0C1835">
      <w:pPr>
        <w:widowControl/>
        <w:tabs>
          <w:tab w:val="left" w:pos="-720"/>
          <w:tab w:val="left" w:pos="0"/>
        </w:tabs>
        <w:suppressAutoHyphens/>
        <w:spacing w:after="160"/>
        <w:ind w:left="1440" w:hanging="720"/>
      </w:pPr>
      <w:r w:rsidRPr="00A426DF">
        <w:t>(4)</w:t>
      </w:r>
      <w:r w:rsidRPr="00A426DF">
        <w:tab/>
        <w:t>repurchase obligations for underlying securities of the types described in clauses (2) and (3) above entered into with any financial institution meeting the qualifications specified in clause (3) above;</w:t>
      </w:r>
    </w:p>
    <w:p w:rsidR="00A426DF" w:rsidRPr="00A426DF" w:rsidRDefault="00095E1A" w:rsidP="000C1835">
      <w:pPr>
        <w:widowControl/>
        <w:tabs>
          <w:tab w:val="left" w:pos="-720"/>
          <w:tab w:val="left" w:pos="0"/>
        </w:tabs>
        <w:suppressAutoHyphens/>
        <w:spacing w:after="16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0C1835">
      <w:pPr>
        <w:widowControl/>
        <w:tabs>
          <w:tab w:val="left" w:pos="-720"/>
          <w:tab w:val="left" w:pos="0"/>
        </w:tabs>
        <w:suppressAutoHyphens/>
        <w:spacing w:after="16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0C1835">
      <w:pPr>
        <w:widowControl/>
        <w:tabs>
          <w:tab w:val="left" w:pos="-720"/>
          <w:tab w:val="left" w:pos="0"/>
        </w:tabs>
        <w:suppressAutoHyphens/>
        <w:spacing w:after="16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0C1835">
      <w:pPr>
        <w:widowControl/>
        <w:tabs>
          <w:tab w:val="left" w:pos="-720"/>
          <w:tab w:val="left" w:pos="0"/>
        </w:tabs>
        <w:suppressAutoHyphens/>
        <w:spacing w:after="160"/>
        <w:ind w:left="1440" w:hanging="720"/>
      </w:pPr>
      <w:r w:rsidRPr="00A426DF">
        <w:t>(8)</w:t>
      </w:r>
      <w:r w:rsidRPr="00A426DF">
        <w:tab/>
        <w:t>investment funds investing at least 95% of their assets in securities of the types described in clauses (1) through (7) above.</w:t>
      </w:r>
    </w:p>
    <w:p w:rsidR="00A426DF" w:rsidRPr="00A426DF" w:rsidRDefault="00A426DF" w:rsidP="000C1835">
      <w:pPr>
        <w:widowControl/>
        <w:tabs>
          <w:tab w:val="left" w:pos="-720"/>
        </w:tabs>
        <w:suppressAutoHyphens/>
        <w:spacing w:after="16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0C1835">
      <w:pPr>
        <w:widowControl/>
        <w:tabs>
          <w:tab w:val="left" w:pos="-720"/>
          <w:tab w:val="left" w:pos="0"/>
        </w:tabs>
        <w:suppressAutoHyphens/>
        <w:spacing w:after="160"/>
        <w:ind w:left="1440" w:hanging="720"/>
      </w:pPr>
      <w:r w:rsidRPr="00A426DF">
        <w:lastRenderedPageBreak/>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0C1835">
      <w:pPr>
        <w:widowControl/>
        <w:tabs>
          <w:tab w:val="left" w:pos="-720"/>
        </w:tabs>
        <w:suppressAutoHyphens/>
        <w:spacing w:after="16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0C1835">
      <w:pPr>
        <w:widowControl/>
        <w:tabs>
          <w:tab w:val="left" w:pos="-720"/>
        </w:tabs>
        <w:suppressAutoHyphens/>
        <w:spacing w:after="16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0C1835">
      <w:pPr>
        <w:widowControl/>
        <w:tabs>
          <w:tab w:val="left" w:pos="-720"/>
        </w:tabs>
        <w:suppressAutoHyphens/>
        <w:spacing w:after="16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0C1835">
      <w:pPr>
        <w:widowControl/>
        <w:tabs>
          <w:tab w:val="left" w:pos="-720"/>
          <w:tab w:val="left" w:pos="0"/>
        </w:tabs>
        <w:suppressAutoHyphens/>
        <w:spacing w:after="16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consolidated capitalized interest of such Person and its Restricted Subsidiaries for such period, whether paid or accrued; </w:t>
      </w:r>
      <w:r w:rsidRPr="00A426DF">
        <w:rPr>
          <w:i/>
          <w:iCs/>
        </w:rPr>
        <w:t>plus</w:t>
      </w:r>
    </w:p>
    <w:p w:rsidR="00095E1A" w:rsidRPr="00A426DF" w:rsidRDefault="00095E1A" w:rsidP="000C1835">
      <w:pPr>
        <w:widowControl/>
        <w:tabs>
          <w:tab w:val="left" w:pos="-720"/>
          <w:tab w:val="left" w:pos="0"/>
        </w:tabs>
        <w:suppressAutoHyphens/>
        <w:spacing w:after="20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0C1835">
      <w:pPr>
        <w:widowControl/>
        <w:tabs>
          <w:tab w:val="left" w:pos="-720"/>
          <w:tab w:val="left" w:pos="0"/>
        </w:tabs>
        <w:suppressAutoHyphens/>
        <w:spacing w:after="200"/>
        <w:ind w:left="1440" w:hanging="720"/>
      </w:pPr>
      <w:r w:rsidRPr="00A426DF">
        <w:t>(4)</w:t>
      </w:r>
      <w:r w:rsidRPr="00A426DF">
        <w:tab/>
        <w:t>interest income for such period.</w:t>
      </w:r>
    </w:p>
    <w:p w:rsidR="00A426DF" w:rsidRPr="00A426DF" w:rsidRDefault="00095E1A" w:rsidP="000C1835">
      <w:pPr>
        <w:widowControl/>
        <w:tabs>
          <w:tab w:val="left" w:pos="-720"/>
        </w:tabs>
        <w:suppressAutoHyphens/>
        <w:spacing w:after="20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0C1835">
      <w:pPr>
        <w:widowControl/>
        <w:tabs>
          <w:tab w:val="left" w:pos="-720"/>
        </w:tabs>
        <w:suppressAutoHyphens/>
        <w:spacing w:after="200"/>
        <w:ind w:firstLine="720"/>
      </w:pPr>
      <w:r>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0C1835">
      <w:pPr>
        <w:widowControl/>
        <w:tabs>
          <w:tab w:val="left" w:pos="-720"/>
          <w:tab w:val="left" w:pos="0"/>
        </w:tabs>
        <w:suppressAutoHyphens/>
        <w:spacing w:after="200"/>
        <w:ind w:left="1440" w:hanging="720"/>
      </w:pPr>
      <w:r w:rsidRPr="00A426DF">
        <w:lastRenderedPageBreak/>
        <w:t>(3)</w:t>
      </w:r>
      <w:r w:rsidRPr="00A426DF">
        <w:tab/>
        <w:t>the Net Income for such period shall not include the cumulative effect of a change in accounting principles during such period;</w:t>
      </w:r>
    </w:p>
    <w:p w:rsidR="00A426DF" w:rsidRPr="00A426DF" w:rsidRDefault="00095E1A" w:rsidP="000C1835">
      <w:pPr>
        <w:widowControl/>
        <w:tabs>
          <w:tab w:val="left" w:pos="-720"/>
          <w:tab w:val="left" w:pos="0"/>
        </w:tabs>
        <w:suppressAutoHyphens/>
        <w:spacing w:after="20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0C1835">
      <w:pPr>
        <w:widowControl/>
        <w:tabs>
          <w:tab w:val="left" w:pos="-720"/>
          <w:tab w:val="left" w:pos="0"/>
        </w:tabs>
        <w:suppressAutoHyphens/>
        <w:spacing w:after="20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0C1835">
      <w:pPr>
        <w:widowControl/>
        <w:tabs>
          <w:tab w:val="left" w:pos="-720"/>
          <w:tab w:val="left" w:pos="0"/>
        </w:tabs>
        <w:suppressAutoHyphens/>
        <w:spacing w:after="200"/>
        <w:ind w:left="1440" w:hanging="720"/>
      </w:pPr>
      <w:r w:rsidRPr="00A426DF">
        <w:t>(6)</w:t>
      </w:r>
      <w:r w:rsidRPr="00A426DF">
        <w:tab/>
        <w:t>any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0C1835">
      <w:pPr>
        <w:widowControl/>
        <w:tabs>
          <w:tab w:val="left" w:pos="-720"/>
          <w:tab w:val="left" w:pos="0"/>
        </w:tabs>
        <w:suppressAutoHyphens/>
        <w:spacing w:after="20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D61481">
      <w:pPr>
        <w:widowControl/>
        <w:tabs>
          <w:tab w:val="left" w:pos="-720"/>
          <w:tab w:val="left" w:pos="0"/>
        </w:tabs>
        <w:suppressAutoHyphens/>
        <w:spacing w:after="1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D61481">
      <w:pPr>
        <w:widowControl/>
        <w:tabs>
          <w:tab w:val="left" w:pos="-720"/>
          <w:tab w:val="left" w:pos="0"/>
        </w:tabs>
        <w:suppressAutoHyphens/>
        <w:spacing w:after="1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D61481">
      <w:pPr>
        <w:widowControl/>
        <w:tabs>
          <w:tab w:val="left" w:pos="-720"/>
          <w:tab w:val="left" w:pos="0"/>
        </w:tabs>
        <w:suppressAutoHyphens/>
        <w:spacing w:after="140"/>
        <w:ind w:left="1440" w:hanging="720"/>
      </w:pPr>
      <w:r w:rsidRPr="00A426DF">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D61481">
      <w:pPr>
        <w:widowControl/>
        <w:tabs>
          <w:tab w:val="left" w:pos="-720"/>
          <w:tab w:val="left" w:pos="0"/>
        </w:tabs>
        <w:suppressAutoHyphens/>
        <w:spacing w:after="1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D61481">
      <w:pPr>
        <w:widowControl/>
        <w:tabs>
          <w:tab w:val="left" w:pos="-720"/>
          <w:tab w:val="left" w:pos="0"/>
        </w:tabs>
        <w:suppressAutoHyphens/>
        <w:spacing w:after="1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D61481">
      <w:pPr>
        <w:widowControl/>
        <w:tabs>
          <w:tab w:val="left" w:pos="-720"/>
          <w:tab w:val="left" w:pos="0"/>
        </w:tabs>
        <w:suppressAutoHyphens/>
        <w:spacing w:after="1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CC7578">
      <w:pPr>
        <w:widowControl/>
        <w:tabs>
          <w:tab w:val="left" w:pos="-720"/>
          <w:tab w:val="left" w:pos="0"/>
        </w:tabs>
        <w:suppressAutoHyphens/>
        <w:spacing w:after="140"/>
        <w:ind w:left="1440" w:hanging="720"/>
      </w:pPr>
      <w:r w:rsidRPr="00A426DF">
        <w:lastRenderedPageBreak/>
        <w:t>(15)</w:t>
      </w:r>
      <w:r w:rsidRPr="00A426DF">
        <w:tab/>
        <w:t>(a)(i)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CC7578">
      <w:pPr>
        <w:widowControl/>
        <w:tabs>
          <w:tab w:val="left" w:pos="-720"/>
          <w:tab w:val="left" w:pos="0"/>
        </w:tabs>
        <w:suppressAutoHyphens/>
        <w:spacing w:after="14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CC7578">
      <w:pPr>
        <w:widowControl/>
        <w:tabs>
          <w:tab w:val="left" w:pos="-720"/>
          <w:tab w:val="left" w:pos="0"/>
        </w:tabs>
        <w:suppressAutoHyphens/>
        <w:spacing w:after="14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CC7578">
      <w:pPr>
        <w:widowControl/>
        <w:tabs>
          <w:tab w:val="left" w:pos="-720"/>
          <w:tab w:val="left" w:pos="0"/>
        </w:tabs>
        <w:suppressAutoHyphens/>
        <w:spacing w:after="140"/>
        <w:ind w:left="1440" w:hanging="720"/>
      </w:pPr>
      <w:r w:rsidRPr="00A426DF">
        <w:t>(18)</w:t>
      </w:r>
      <w:r w:rsidRPr="00A426DF">
        <w:tab/>
        <w:t>Capitalized Software Expenditures shall be excluded; and</w:t>
      </w:r>
    </w:p>
    <w:p w:rsidR="00A426DF" w:rsidRPr="00A426DF" w:rsidRDefault="00095E1A" w:rsidP="00CC7578">
      <w:pPr>
        <w:widowControl/>
        <w:tabs>
          <w:tab w:val="left" w:pos="-720"/>
          <w:tab w:val="left" w:pos="0"/>
        </w:tabs>
        <w:suppressAutoHyphens/>
        <w:spacing w:after="14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CC7578">
      <w:pPr>
        <w:widowControl/>
        <w:tabs>
          <w:tab w:val="left" w:pos="-720"/>
        </w:tabs>
        <w:suppressAutoHyphens/>
        <w:spacing w:after="14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CC7578">
      <w:pPr>
        <w:widowControl/>
        <w:tabs>
          <w:tab w:val="left" w:pos="-720"/>
        </w:tabs>
        <w:suppressAutoHyphens/>
        <w:spacing w:after="1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CC7578">
      <w:pPr>
        <w:widowControl/>
        <w:tabs>
          <w:tab w:val="left" w:pos="-720"/>
        </w:tabs>
        <w:suppressAutoHyphens/>
        <w:spacing w:after="140"/>
        <w:ind w:firstLine="720"/>
      </w:pPr>
      <w:r>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CC7578">
      <w:pPr>
        <w:widowControl/>
        <w:tabs>
          <w:tab w:val="left" w:pos="-720"/>
        </w:tabs>
        <w:suppressAutoHyphens/>
        <w:spacing w:after="1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CC7578">
      <w:pPr>
        <w:widowControl/>
        <w:tabs>
          <w:tab w:val="left" w:pos="-720"/>
        </w:tabs>
        <w:suppressAutoHyphens/>
        <w:spacing w:after="140"/>
        <w:ind w:firstLine="720"/>
      </w:pPr>
      <w:r>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CC7578">
      <w:pPr>
        <w:widowControl/>
        <w:tabs>
          <w:tab w:val="left" w:pos="-720"/>
          <w:tab w:val="left" w:pos="0"/>
        </w:tabs>
        <w:suppressAutoHyphens/>
        <w:spacing w:after="140"/>
        <w:ind w:left="1440" w:hanging="720"/>
      </w:pPr>
      <w:r w:rsidRPr="00A426DF">
        <w:t>(1)</w:t>
      </w:r>
      <w:r w:rsidRPr="00A426DF">
        <w:tab/>
        <w:t>to purchase any such primary obligation or any property constituting direct or indirect security therefor,</w:t>
      </w:r>
    </w:p>
    <w:p w:rsidR="00A426DF" w:rsidRPr="00A426DF" w:rsidRDefault="00095E1A" w:rsidP="00CC7578">
      <w:pPr>
        <w:widowControl/>
        <w:tabs>
          <w:tab w:val="left" w:pos="-720"/>
          <w:tab w:val="left" w:pos="0"/>
        </w:tabs>
        <w:suppressAutoHyphens/>
        <w:spacing w:after="140"/>
        <w:ind w:left="1440" w:hanging="720"/>
      </w:pPr>
      <w:r w:rsidRPr="00A426DF">
        <w:t>(2)</w:t>
      </w:r>
      <w:r w:rsidRPr="00A426DF">
        <w:tab/>
        <w:t>to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for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to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entered into upon expiration of the Escrow Period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matures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is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A426DF">
      <w:pPr>
        <w:widowControl/>
        <w:tabs>
          <w:tab w:val="left" w:pos="-720"/>
        </w:tabs>
        <w:suppressAutoHyphens/>
        <w:spacing w:after="24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0C1835">
      <w:pPr>
        <w:widowControl/>
        <w:tabs>
          <w:tab w:val="left" w:pos="-720"/>
          <w:tab w:val="left" w:pos="0"/>
        </w:tabs>
        <w:suppressAutoHyphens/>
        <w:spacing w:after="120"/>
        <w:ind w:left="1440" w:hanging="720"/>
      </w:pPr>
      <w:r w:rsidRPr="00A426DF">
        <w:t>(1)</w:t>
      </w:r>
      <w:r w:rsidRPr="00A426DF">
        <w:tab/>
        <w:t xml:space="preserve">Consolidated Taxes;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(2)</w:t>
      </w:r>
      <w:r w:rsidRPr="00A426DF">
        <w:tab/>
        <w:t xml:space="preserve">Fixed Charges;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(7)</w:t>
      </w:r>
      <w:r w:rsidRPr="00A426DF">
        <w:tab/>
        <w:t xml:space="preserve">the amount of loss on sale of receivables and related assets to a Receivables Subsidiary in connection with a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period; plus</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exploration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r w:rsidRPr="00A426DF">
        <w:rPr>
          <w:i/>
          <w:iCs/>
        </w:rPr>
        <w:t>less</w:t>
      </w:r>
      <w:r w:rsidRPr="00A426DF">
        <w:t xml:space="preserve"> ,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public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issuances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any such public or private sale that constitutes an Excluded Contribution.</w:t>
      </w:r>
    </w:p>
    <w:p w:rsidR="00A426DF" w:rsidRPr="00A426DF" w:rsidRDefault="00A426DF" w:rsidP="00E83CB4">
      <w:pPr>
        <w:widowControl/>
        <w:tabs>
          <w:tab w:val="left" w:pos="-720"/>
        </w:tabs>
        <w:suppressAutoHyphens/>
        <w:spacing w:after="160"/>
        <w:ind w:firstLine="720"/>
      </w:pPr>
      <w:r>
        <w:t>“</w:t>
      </w:r>
      <w:r w:rsidR="00095E1A" w:rsidRPr="00A426DF">
        <w:rPr>
          <w:i/>
          <w:iCs/>
        </w:rPr>
        <w:t>Escrow Account</w:t>
      </w:r>
      <w:r>
        <w:t>”</w:t>
      </w:r>
      <w:r w:rsidR="00095E1A" w:rsidRPr="00A426DF">
        <w:t xml:space="preserve"> means a segregated account, under the sole control of the Trustee, that includes only cash and U.S. dollar denominated Cash Equivalents (or rights to receive such under letters of credit), the proceeds thereof and interest earned thereon, free from all Liens other than the Lien in favor of the Trustee for the benefit of the holders of the notes.</w:t>
      </w:r>
    </w:p>
    <w:p w:rsidR="00A426DF" w:rsidRPr="00A426DF" w:rsidRDefault="00A426DF" w:rsidP="00E83CB4">
      <w:pPr>
        <w:widowControl/>
        <w:tabs>
          <w:tab w:val="left" w:pos="-720"/>
        </w:tabs>
        <w:suppressAutoHyphens/>
        <w:spacing w:after="160"/>
        <w:ind w:firstLine="720"/>
      </w:pPr>
      <w:r>
        <w:t>“</w:t>
      </w:r>
      <w:r w:rsidR="00095E1A" w:rsidRPr="00A426DF">
        <w:rPr>
          <w:i/>
          <w:iCs/>
        </w:rPr>
        <w:t>Escrow Period</w:t>
      </w:r>
      <w:r>
        <w:t>”</w:t>
      </w:r>
      <w:r w:rsidR="00095E1A" w:rsidRPr="00A426DF">
        <w:t xml:space="preserve"> means that period beginning on the Issue Date and ending on the date on which the funds held in the Escrow Account are released upon satisfaction of all conditions precedent to such release, as set forth in the escrow agreement.</w:t>
      </w:r>
    </w:p>
    <w:p w:rsidR="00A426DF" w:rsidRPr="00A426DF" w:rsidRDefault="00A426DF" w:rsidP="00E83CB4">
      <w:pPr>
        <w:widowControl/>
        <w:tabs>
          <w:tab w:val="left" w:pos="-720"/>
        </w:tabs>
        <w:suppressAutoHyphens/>
        <w:spacing w:after="160"/>
        <w:ind w:firstLine="720"/>
      </w:pPr>
      <w:r>
        <w:t>“</w:t>
      </w:r>
      <w:r w:rsidR="00095E1A" w:rsidRPr="00A426DF">
        <w:rPr>
          <w:i/>
          <w:iCs/>
        </w:rPr>
        <w:t>Escrow Release Date</w:t>
      </w:r>
      <w:r>
        <w:t>”</w:t>
      </w:r>
      <w:r w:rsidR="00095E1A" w:rsidRPr="00A426DF">
        <w:t xml:space="preserve"> means the date upon which the Escrow Condition is satisfied.</w:t>
      </w:r>
    </w:p>
    <w:p w:rsidR="00A426DF" w:rsidRPr="00A426DF" w:rsidRDefault="00A426DF" w:rsidP="00E83CB4">
      <w:pPr>
        <w:widowControl/>
        <w:tabs>
          <w:tab w:val="left" w:pos="-720"/>
        </w:tabs>
        <w:suppressAutoHyphens/>
        <w:spacing w:after="16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E83CB4">
      <w:pPr>
        <w:widowControl/>
        <w:tabs>
          <w:tab w:val="left" w:pos="-720"/>
        </w:tabs>
        <w:suppressAutoHyphens/>
        <w:spacing w:after="16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E83CB4">
      <w:pPr>
        <w:widowControl/>
        <w:tabs>
          <w:tab w:val="left" w:pos="-720"/>
          <w:tab w:val="left" w:pos="0"/>
        </w:tabs>
        <w:suppressAutoHyphens/>
        <w:spacing w:after="160"/>
        <w:ind w:left="1440" w:hanging="720"/>
      </w:pPr>
      <w:r w:rsidRPr="00A426DF">
        <w:t>(1)</w:t>
      </w:r>
      <w:r w:rsidRPr="00A426DF">
        <w:tab/>
        <w:t>contributions to its common equity capital, and</w:t>
      </w:r>
    </w:p>
    <w:p w:rsidR="00A426DF" w:rsidRPr="00A426DF" w:rsidRDefault="00095E1A" w:rsidP="00E83CB4">
      <w:pPr>
        <w:widowControl/>
        <w:tabs>
          <w:tab w:val="left" w:pos="-720"/>
          <w:tab w:val="left" w:pos="0"/>
        </w:tabs>
        <w:suppressAutoHyphens/>
        <w:spacing w:after="160"/>
        <w:ind w:left="1440" w:hanging="720"/>
      </w:pPr>
      <w:r w:rsidRPr="00A426DF">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E83CB4">
      <w:pPr>
        <w:widowControl/>
        <w:tabs>
          <w:tab w:val="left" w:pos="-720"/>
        </w:tabs>
        <w:suppressAutoHyphens/>
        <w:spacing w:after="16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the Escrow Release Date to fund the Acquisition shall not be permitted to be designated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A426DF">
      <w:pPr>
        <w:widowControl/>
        <w:tabs>
          <w:tab w:val="left" w:pos="-720"/>
        </w:tabs>
        <w:suppressAutoHyphens/>
        <w:spacing w:after="24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A426DF">
      <w:pPr>
        <w:widowControl/>
        <w:tabs>
          <w:tab w:val="left" w:pos="-720"/>
        </w:tabs>
        <w:suppressAutoHyphens/>
        <w:spacing w:after="240"/>
        <w:ind w:firstLine="720"/>
      </w:pPr>
      <w:r w:rsidRPr="00A426DF">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 xml:space="preserve">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w:t>
      </w:r>
      <w:r w:rsidRPr="00A426DF">
        <w:lastRenderedPageBreak/>
        <w:t>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0C1835">
      <w:pPr>
        <w:widowControl/>
        <w:tabs>
          <w:tab w:val="left" w:pos="-720"/>
        </w:tabs>
        <w:suppressAutoHyphens/>
        <w:spacing w:after="16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0C1835">
      <w:pPr>
        <w:widowControl/>
        <w:tabs>
          <w:tab w:val="left" w:pos="-720"/>
        </w:tabs>
        <w:suppressAutoHyphens/>
        <w:spacing w:after="160"/>
        <w:ind w:firstLine="720"/>
      </w:pPr>
      <w:r>
        <w:t>“</w:t>
      </w:r>
      <w:r w:rsidR="00095E1A" w:rsidRPr="00A426DF">
        <w:rPr>
          <w:i/>
          <w:iCs/>
        </w:rPr>
        <w:t>guarantee</w:t>
      </w:r>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0C1835">
      <w:pPr>
        <w:widowControl/>
        <w:tabs>
          <w:tab w:val="left" w:pos="-720"/>
        </w:tabs>
        <w:suppressAutoHyphens/>
        <w:spacing w:after="16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0C1835">
      <w:pPr>
        <w:widowControl/>
        <w:tabs>
          <w:tab w:val="left" w:pos="-720"/>
          <w:tab w:val="left" w:pos="0"/>
        </w:tabs>
        <w:suppressAutoHyphens/>
        <w:spacing w:after="160"/>
        <w:ind w:left="1440" w:hanging="720"/>
      </w:pPr>
      <w:r w:rsidRPr="00A426DF">
        <w:t>(2)</w:t>
      </w:r>
      <w:r w:rsidRPr="00A426DF">
        <w:tab/>
        <w:t>other agreements or arrangements designed to protect such Person against fluctuations in currency exchange, interest rates or commodity prices.</w:t>
      </w:r>
    </w:p>
    <w:p w:rsidR="00A426DF" w:rsidRPr="00A426DF" w:rsidRDefault="00095E1A" w:rsidP="000C1835">
      <w:pPr>
        <w:widowControl/>
        <w:tabs>
          <w:tab w:val="left" w:pos="-720"/>
        </w:tabs>
        <w:suppressAutoHyphens/>
        <w:spacing w:after="16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0C1835">
      <w:pPr>
        <w:widowControl/>
        <w:tabs>
          <w:tab w:val="left" w:pos="-720"/>
        </w:tabs>
        <w:suppressAutoHyphens/>
        <w:spacing w:after="160"/>
        <w:ind w:firstLine="720"/>
      </w:pPr>
      <w:r>
        <w:t>“</w:t>
      </w:r>
      <w:r w:rsidR="00095E1A" w:rsidRPr="00A426DF">
        <w:rPr>
          <w:i/>
          <w:iCs/>
        </w:rPr>
        <w:t>holder</w:t>
      </w:r>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0C1835">
      <w:pPr>
        <w:widowControl/>
        <w:tabs>
          <w:tab w:val="left" w:pos="-720"/>
        </w:tabs>
        <w:suppressAutoHyphens/>
        <w:spacing w:after="160"/>
        <w:ind w:firstLine="720"/>
      </w:pPr>
      <w:r>
        <w:t>“</w:t>
      </w:r>
      <w:r w:rsidR="00095E1A" w:rsidRPr="00A426DF">
        <w:rPr>
          <w:i/>
          <w:iCs/>
        </w:rPr>
        <w:t>Holdings</w:t>
      </w:r>
      <w:r>
        <w:t>”</w:t>
      </w:r>
      <w:r w:rsidR="00095E1A" w:rsidRPr="00A426DF">
        <w:t xml:space="preserve"> means Everest Acquisition LLC (renamed as EP Energy LLC on the Escrow Release Date), together with its successors or assigns.</w:t>
      </w:r>
    </w:p>
    <w:p w:rsidR="00A426DF" w:rsidRPr="00A426DF" w:rsidRDefault="00A426DF" w:rsidP="000C1835">
      <w:pPr>
        <w:widowControl/>
        <w:tabs>
          <w:tab w:val="left" w:pos="-720"/>
        </w:tabs>
        <w:suppressAutoHyphens/>
        <w:spacing w:after="16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0C1835">
      <w:pPr>
        <w:widowControl/>
        <w:tabs>
          <w:tab w:val="left" w:pos="-720"/>
        </w:tabs>
        <w:suppressAutoHyphens/>
        <w:spacing w:after="16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DD63A4">
      <w:pPr>
        <w:pageBreakBefore/>
        <w:widowControl/>
        <w:tabs>
          <w:tab w:val="left" w:pos="-720"/>
        </w:tabs>
        <w:suppressAutoHyphens/>
        <w:spacing w:after="160"/>
        <w:ind w:firstLine="720"/>
      </w:pPr>
      <w:r>
        <w:lastRenderedPageBreak/>
        <w:t>“</w:t>
      </w:r>
      <w:r w:rsidR="00095E1A" w:rsidRPr="00A426DF">
        <w:rPr>
          <w:i/>
          <w:iCs/>
        </w:rPr>
        <w:t>Indebtedness</w:t>
      </w:r>
      <w:r>
        <w:t>”</w:t>
      </w:r>
      <w:r w:rsidR="00095E1A" w:rsidRPr="00A426DF">
        <w:t xml:space="preserve"> means, with respect to any Person:</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0C1835">
      <w:pPr>
        <w:widowControl/>
        <w:tabs>
          <w:tab w:val="left" w:pos="-720"/>
          <w:tab w:val="left" w:pos="0"/>
        </w:tabs>
        <w:suppressAutoHyphens/>
        <w:spacing w:after="160"/>
        <w:ind w:left="1440" w:hanging="720"/>
      </w:pPr>
      <w:r w:rsidRPr="00A426DF">
        <w:t>(2)</w:t>
      </w:r>
      <w:r w:rsidRPr="00A426DF">
        <w:tab/>
        <w:t>to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D41E56">
      <w:pPr>
        <w:pageBreakBefore/>
        <w:widowControl/>
        <w:tabs>
          <w:tab w:val="left" w:pos="-720"/>
        </w:tabs>
        <w:suppressAutoHyphens/>
        <w:spacing w:after="240"/>
        <w:ind w:firstLine="720"/>
      </w:pPr>
      <w:r>
        <w:lastRenderedPageBreak/>
        <w:t>“</w:t>
      </w:r>
      <w:r w:rsidR="00095E1A" w:rsidRPr="00A426DF">
        <w:rPr>
          <w:i/>
          <w:iCs/>
        </w:rPr>
        <w:t>Investment Grade Securities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securities issued or directly and fully guaranteed or insured by the U.S. government or any agency or instrumentality thereof (other than Cash Equivalents),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corresponding instruments in countries other than the United States customarily utilized for high quality investments and in each case with maturities not exceeding two years from the date of acquisition.</w:t>
      </w:r>
    </w:p>
    <w:p w:rsidR="00A426DF" w:rsidRPr="00A426DF" w:rsidRDefault="00A426DF" w:rsidP="00A426DF">
      <w:pPr>
        <w:widowControl/>
        <w:tabs>
          <w:tab w:val="left" w:pos="-720"/>
        </w:tabs>
        <w:suppressAutoHyphens/>
        <w:spacing w:after="240"/>
        <w:ind w:firstLine="720"/>
      </w:pPr>
      <w:r>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A426DF">
      <w:pPr>
        <w:widowControl/>
        <w:tabs>
          <w:tab w:val="left" w:pos="-720"/>
        </w:tabs>
        <w:suppressAutoHyphens/>
        <w:spacing w:after="24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A426DF">
      <w:pPr>
        <w:widowControl/>
        <w:tabs>
          <w:tab w:val="left" w:pos="-720"/>
        </w:tabs>
        <w:suppressAutoHyphens/>
        <w:spacing w:after="240"/>
        <w:ind w:firstLine="720"/>
      </w:pPr>
      <w:r>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A426DF">
      <w:pPr>
        <w:widowControl/>
        <w:tabs>
          <w:tab w:val="left" w:pos="-720"/>
        </w:tabs>
        <w:suppressAutoHyphens/>
        <w:spacing w:after="24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204C38">
      <w:pPr>
        <w:widowControl/>
        <w:tabs>
          <w:tab w:val="left" w:pos="-720"/>
        </w:tabs>
        <w:suppressAutoHyphens/>
        <w:spacing w:after="16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204C38">
      <w:pPr>
        <w:widowControl/>
        <w:tabs>
          <w:tab w:val="left" w:pos="-720"/>
        </w:tabs>
        <w:suppressAutoHyphens/>
        <w:spacing w:after="160"/>
        <w:ind w:firstLine="720"/>
      </w:pPr>
      <w:r>
        <w:t>“</w:t>
      </w:r>
      <w:r w:rsidR="00095E1A" w:rsidRPr="00A426DF">
        <w:rPr>
          <w:i/>
          <w:iCs/>
        </w:rPr>
        <w:t>Notes Obligations</w:t>
      </w:r>
      <w:r>
        <w:t>”</w:t>
      </w:r>
      <w:r w:rsidR="00095E1A" w:rsidRPr="00A426DF">
        <w:t xml:space="preserve"> means Obligations in respect of the notes and the indenture, including, for the avoidance of doubt, Obligations in respect of exchange notes and guarantees thereof.</w:t>
      </w:r>
    </w:p>
    <w:p w:rsidR="00A426DF" w:rsidRPr="00A426DF" w:rsidRDefault="00A426DF" w:rsidP="00204C38">
      <w:pPr>
        <w:widowControl/>
        <w:tabs>
          <w:tab w:val="left" w:pos="-720"/>
        </w:tabs>
        <w:suppressAutoHyphens/>
        <w:spacing w:after="16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204C38">
      <w:pPr>
        <w:widowControl/>
        <w:tabs>
          <w:tab w:val="left" w:pos="-720"/>
        </w:tabs>
        <w:suppressAutoHyphens/>
        <w:spacing w:after="16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204C38">
      <w:pPr>
        <w:widowControl/>
        <w:tabs>
          <w:tab w:val="left" w:pos="-720"/>
        </w:tabs>
        <w:suppressAutoHyphens/>
        <w:spacing w:after="16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204C38">
      <w:pPr>
        <w:widowControl/>
        <w:tabs>
          <w:tab w:val="left" w:pos="-720"/>
        </w:tabs>
        <w:suppressAutoHyphens/>
        <w:spacing w:after="160"/>
        <w:ind w:firstLine="720"/>
      </w:pPr>
      <w:r>
        <w:t>“</w:t>
      </w:r>
      <w:r w:rsidR="00095E1A" w:rsidRPr="00A426DF">
        <w:rPr>
          <w:i/>
          <w:iCs/>
        </w:rPr>
        <w:t>Oil and Gas Business</w:t>
      </w:r>
      <w:r>
        <w:t>”</w:t>
      </w:r>
      <w:r w:rsidR="00095E1A" w:rsidRPr="00A426DF">
        <w:t xml:space="preserve"> means:</w:t>
      </w:r>
    </w:p>
    <w:p w:rsidR="00A426DF" w:rsidRPr="00A426DF" w:rsidRDefault="00095E1A" w:rsidP="00204C38">
      <w:pPr>
        <w:widowControl/>
        <w:tabs>
          <w:tab w:val="left" w:pos="-720"/>
          <w:tab w:val="left" w:pos="0"/>
        </w:tabs>
        <w:suppressAutoHyphens/>
        <w:spacing w:after="16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204C38">
      <w:pPr>
        <w:widowControl/>
        <w:tabs>
          <w:tab w:val="left" w:pos="-720"/>
          <w:tab w:val="left" w:pos="0"/>
        </w:tabs>
        <w:suppressAutoHyphens/>
        <w:spacing w:after="160"/>
        <w:ind w:left="1440" w:hanging="720"/>
      </w:pPr>
      <w:r w:rsidRPr="00A426DF">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204C38">
      <w:pPr>
        <w:widowControl/>
        <w:tabs>
          <w:tab w:val="left" w:pos="-720"/>
          <w:tab w:val="left" w:pos="0"/>
        </w:tabs>
        <w:suppressAutoHyphens/>
        <w:spacing w:after="16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204C38">
      <w:pPr>
        <w:widowControl/>
        <w:tabs>
          <w:tab w:val="left" w:pos="-720"/>
          <w:tab w:val="left" w:pos="0"/>
        </w:tabs>
        <w:suppressAutoHyphens/>
        <w:spacing w:after="160"/>
        <w:ind w:left="1440" w:hanging="720"/>
      </w:pPr>
      <w:r w:rsidRPr="00A426DF">
        <w:t>(4)</w:t>
      </w:r>
      <w:r w:rsidRPr="00A426DF">
        <w:tab/>
        <w:t>any business relating to oil field sales and service; and</w:t>
      </w:r>
    </w:p>
    <w:p w:rsidR="00A426DF" w:rsidRPr="00A426DF" w:rsidRDefault="00095E1A" w:rsidP="00204C38">
      <w:pPr>
        <w:widowControl/>
        <w:tabs>
          <w:tab w:val="left" w:pos="-720"/>
          <w:tab w:val="left" w:pos="0"/>
        </w:tabs>
        <w:suppressAutoHyphens/>
        <w:spacing w:after="160"/>
        <w:ind w:left="1440" w:hanging="720"/>
      </w:pPr>
      <w:r w:rsidRPr="00A426DF">
        <w:lastRenderedPageBreak/>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204C38">
      <w:pPr>
        <w:widowControl/>
        <w:tabs>
          <w:tab w:val="left" w:pos="-720"/>
        </w:tabs>
        <w:suppressAutoHyphens/>
        <w:spacing w:after="16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204C38">
      <w:pPr>
        <w:widowControl/>
        <w:tabs>
          <w:tab w:val="left" w:pos="-720"/>
        </w:tabs>
        <w:suppressAutoHyphens/>
        <w:spacing w:after="160"/>
        <w:ind w:firstLine="720"/>
      </w:pPr>
      <w:r>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204C38">
      <w:pPr>
        <w:widowControl/>
        <w:tabs>
          <w:tab w:val="left" w:pos="-720"/>
        </w:tabs>
        <w:suppressAutoHyphens/>
        <w:spacing w:after="16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204C38">
      <w:pPr>
        <w:widowControl/>
        <w:tabs>
          <w:tab w:val="left" w:pos="-720"/>
        </w:tabs>
        <w:suppressAutoHyphens/>
        <w:spacing w:after="16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204C38">
      <w:pPr>
        <w:widowControl/>
        <w:tabs>
          <w:tab w:val="left" w:pos="-720"/>
          <w:tab w:val="left" w:pos="0"/>
        </w:tabs>
        <w:suppressAutoHyphens/>
        <w:spacing w:after="16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A426DF">
      <w:pPr>
        <w:widowControl/>
        <w:tabs>
          <w:tab w:val="left" w:pos="-720"/>
        </w:tabs>
        <w:suppressAutoHyphens/>
        <w:spacing w:after="240"/>
        <w:ind w:firstLine="720"/>
      </w:pPr>
      <w:r>
        <w:t>“</w:t>
      </w:r>
      <w:r w:rsidR="00095E1A" w:rsidRPr="00A426DF">
        <w:rPr>
          <w:i/>
          <w:iCs/>
        </w:rPr>
        <w:t>Permitted Investments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Investment in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Investment in Cash Equivalents or Investment Grade Securities;</w:t>
      </w:r>
    </w:p>
    <w:p w:rsidR="00A426DF" w:rsidRPr="00A426DF" w:rsidRDefault="00095E1A" w:rsidP="004F58A3">
      <w:pPr>
        <w:pageBreakBefore/>
        <w:widowControl/>
        <w:tabs>
          <w:tab w:val="left" w:pos="-720"/>
          <w:tab w:val="left" w:pos="0"/>
        </w:tabs>
        <w:suppressAutoHyphens/>
        <w:spacing w:after="240"/>
        <w:ind w:left="1440" w:hanging="720"/>
      </w:pPr>
      <w:r w:rsidRPr="00A426DF">
        <w:lastRenderedPageBreak/>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advances to employees, taken together with all other advances made pursuant to this clause (6), not to exceed $25.0 million at any one time outstanding;</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loans and advances to officers, directors or employees for business</w:t>
      </w:r>
      <w:r w:rsidRPr="00A426DF">
        <w:noBreakHyphen/>
        <w:t xml:space="preserve"> 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any Investment in an entity which is not a Restricted Subsidiary to which a Restricted Subsidiary sells accounts receivable pursuant to a Receivable Financing;</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Permitted Business Investments.</w:t>
      </w:r>
    </w:p>
    <w:p w:rsidR="00A426DF" w:rsidRPr="00A426DF" w:rsidRDefault="00A426DF" w:rsidP="00A426DF">
      <w:pPr>
        <w:widowControl/>
        <w:tabs>
          <w:tab w:val="left" w:pos="-720"/>
        </w:tabs>
        <w:suppressAutoHyphens/>
        <w:spacing w:after="240"/>
        <w:ind w:firstLine="720"/>
      </w:pPr>
      <w:r>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881D0A">
      <w:pPr>
        <w:widowControl/>
        <w:tabs>
          <w:tab w:val="left" w:pos="-720"/>
          <w:tab w:val="left" w:pos="0"/>
        </w:tabs>
        <w:suppressAutoHyphens/>
        <w:spacing w:after="16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881D0A">
      <w:pPr>
        <w:widowControl/>
        <w:tabs>
          <w:tab w:val="left" w:pos="-720"/>
          <w:tab w:val="left" w:pos="0"/>
        </w:tabs>
        <w:suppressAutoHyphens/>
        <w:spacing w:after="160"/>
        <w:ind w:left="1440" w:hanging="720"/>
      </w:pPr>
      <w:r w:rsidRPr="00A426DF">
        <w:t>(5)</w:t>
      </w:r>
      <w:r w:rsidRPr="00A426DF">
        <w:tab/>
        <w:t>minor survey exceptions, minor encumbrances, easements or reservations of, or rights of others for, licenses, rights</w:t>
      </w:r>
      <w:r w:rsidR="00A426DF">
        <w:t>-</w:t>
      </w:r>
      <w:r w:rsidRPr="00A426DF">
        <w:t>of</w:t>
      </w:r>
      <w:r w:rsidR="00A426DF">
        <w:t>-</w:t>
      </w:r>
      <w:r w:rsidRPr="00A426DF">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A426DF" w:rsidRPr="00A426DF" w:rsidRDefault="00095E1A" w:rsidP="00881D0A">
      <w:pPr>
        <w:widowControl/>
        <w:tabs>
          <w:tab w:val="left" w:pos="-720"/>
          <w:tab w:val="left" w:pos="0"/>
        </w:tabs>
        <w:suppressAutoHyphens/>
        <w:spacing w:after="160"/>
        <w:ind w:left="2160" w:hanging="1440"/>
      </w:pPr>
      <w:r w:rsidRPr="00A426DF">
        <w:t>(6)</w:t>
      </w:r>
      <w:r w:rsidR="00204C38">
        <w:t xml:space="preserve">         </w:t>
      </w:r>
      <w:r w:rsidRPr="00A426DF">
        <w:t>(A)</w:t>
      </w:r>
      <w:r w:rsidRPr="00A426DF">
        <w:tab/>
        <w:t xml:space="preserve">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881D0A">
      <w:pPr>
        <w:widowControl/>
        <w:tabs>
          <w:tab w:val="left" w:pos="-720"/>
          <w:tab w:val="left" w:pos="0"/>
        </w:tabs>
        <w:suppressAutoHyphens/>
        <w:spacing w:after="16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881D0A">
      <w:pPr>
        <w:widowControl/>
        <w:tabs>
          <w:tab w:val="left" w:pos="-720"/>
          <w:tab w:val="left" w:pos="0"/>
        </w:tabs>
        <w:suppressAutoHyphens/>
        <w:spacing w:after="16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881D0A">
      <w:pPr>
        <w:widowControl/>
        <w:tabs>
          <w:tab w:val="left" w:pos="-720"/>
          <w:tab w:val="left" w:pos="0"/>
        </w:tabs>
        <w:suppressAutoHyphens/>
        <w:spacing w:after="160"/>
        <w:ind w:left="2160" w:hanging="720"/>
      </w:pPr>
      <w:r w:rsidRPr="00A426DF">
        <w:t>(D)</w:t>
      </w:r>
      <w:r w:rsidRPr="00A426DF">
        <w:tab/>
        <w:t xml:space="preserve">Liens securing Indebtedness permitted to be Incurred pursuant to clause (b)(2),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w:t>
      </w:r>
    </w:p>
    <w:p w:rsidR="00A426DF" w:rsidRPr="00A426DF" w:rsidRDefault="00095E1A" w:rsidP="00881D0A">
      <w:pPr>
        <w:widowControl/>
        <w:tabs>
          <w:tab w:val="left" w:pos="-720"/>
          <w:tab w:val="left" w:pos="0"/>
        </w:tabs>
        <w:suppressAutoHyphens/>
        <w:spacing w:after="160"/>
        <w:ind w:left="1440" w:hanging="720"/>
      </w:pPr>
      <w:r w:rsidRPr="00A426DF">
        <w:t>(7)</w:t>
      </w:r>
      <w:r w:rsidRPr="00A426DF">
        <w:tab/>
        <w:t>Liens existing on the Issue Date (other than Liens in favor of the lenders under the Credit Agreement, the holders of the Secured Notes or the lenders under the Term Loan Facility);</w:t>
      </w:r>
    </w:p>
    <w:p w:rsidR="00A426DF" w:rsidRPr="00A426DF" w:rsidRDefault="00095E1A" w:rsidP="00881D0A">
      <w:pPr>
        <w:widowControl/>
        <w:tabs>
          <w:tab w:val="left" w:pos="-720"/>
          <w:tab w:val="left" w:pos="0"/>
        </w:tabs>
        <w:suppressAutoHyphens/>
        <w:spacing w:after="16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leases and subleases of real property which do not materially interfere with the ordinary conduct of the business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Liens in favor of Holdings or any Subsidiary Guarantor;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deposits made in the ordinary course of business to secure liability to insurance carriers;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Liens on the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grants of software and other technology licenses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A426DF">
      <w:pPr>
        <w:widowControl/>
        <w:tabs>
          <w:tab w:val="left" w:pos="-720"/>
          <w:tab w:val="left" w:pos="0"/>
        </w:tabs>
        <w:suppressAutoHyphens/>
        <w:spacing w:after="24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t>Liens incurred to secure cash management services or to implement cash pooling arrangements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A426DF">
      <w:pPr>
        <w:widowControl/>
        <w:tabs>
          <w:tab w:val="left" w:pos="-720"/>
          <w:tab w:val="left" w:pos="0"/>
        </w:tabs>
        <w:suppressAutoHyphens/>
        <w:spacing w:after="24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A426DF">
      <w:pPr>
        <w:widowControl/>
        <w:tabs>
          <w:tab w:val="left" w:pos="-720"/>
          <w:tab w:val="left" w:pos="0"/>
        </w:tabs>
        <w:suppressAutoHyphens/>
        <w:spacing w:after="24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A426DF">
      <w:pPr>
        <w:widowControl/>
        <w:tabs>
          <w:tab w:val="left" w:pos="-720"/>
          <w:tab w:val="left" w:pos="0"/>
        </w:tabs>
        <w:suppressAutoHyphens/>
        <w:spacing w:after="24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A426DF">
      <w:pPr>
        <w:widowControl/>
        <w:tabs>
          <w:tab w:val="left" w:pos="-720"/>
          <w:tab w:val="left" w:pos="0"/>
        </w:tabs>
        <w:suppressAutoHyphens/>
        <w:spacing w:after="24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(30)</w:t>
      </w:r>
      <w:r w:rsidRPr="00A426DF">
        <w:tab/>
        <w:t>Liens (i) in favor of credit card companies pursuant to agreements therewith and (ii) in favor of customers;</w:t>
      </w:r>
    </w:p>
    <w:p w:rsidR="00A426DF" w:rsidRPr="00A426DF" w:rsidRDefault="00095E1A" w:rsidP="00204C38">
      <w:pPr>
        <w:widowControl/>
        <w:tabs>
          <w:tab w:val="left" w:pos="-720"/>
          <w:tab w:val="left" w:pos="0"/>
        </w:tabs>
        <w:suppressAutoHyphens/>
        <w:spacing w:after="200"/>
        <w:ind w:left="1440" w:hanging="720"/>
      </w:pPr>
      <w:r w:rsidRPr="00A426DF">
        <w:t>(31)</w:t>
      </w:r>
      <w:r w:rsidRPr="00A426DF">
        <w:tab/>
        <w:t>Liens in respect of Production Payments and Reserve Sales;</w:t>
      </w:r>
    </w:p>
    <w:p w:rsidR="00A426DF" w:rsidRPr="00A426DF" w:rsidRDefault="00095E1A" w:rsidP="00204C38">
      <w:pPr>
        <w:widowControl/>
        <w:tabs>
          <w:tab w:val="left" w:pos="-720"/>
          <w:tab w:val="left" w:pos="0"/>
        </w:tabs>
        <w:suppressAutoHyphens/>
        <w:spacing w:after="20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204C38">
      <w:pPr>
        <w:widowControl/>
        <w:tabs>
          <w:tab w:val="left" w:pos="-720"/>
          <w:tab w:val="left" w:pos="0"/>
        </w:tabs>
        <w:suppressAutoHyphens/>
        <w:spacing w:after="200"/>
        <w:ind w:left="1440" w:hanging="720"/>
      </w:pPr>
      <w:r w:rsidRPr="00A426DF">
        <w:t>(33)</w:t>
      </w:r>
      <w:r w:rsidRPr="00A426DF">
        <w:tab/>
        <w:t>Liens on pipelines or pipeline facilities that arise by operation of law; and</w:t>
      </w:r>
    </w:p>
    <w:p w:rsidR="00A426DF" w:rsidRPr="00A426DF" w:rsidRDefault="00095E1A" w:rsidP="00204C38">
      <w:pPr>
        <w:widowControl/>
        <w:tabs>
          <w:tab w:val="left" w:pos="-720"/>
          <w:tab w:val="left" w:pos="0"/>
        </w:tabs>
        <w:suppressAutoHyphens/>
        <w:spacing w:after="20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w:t>
      </w:r>
    </w:p>
    <w:p w:rsidR="00A426DF" w:rsidRPr="00A426DF" w:rsidRDefault="00A426DF" w:rsidP="00204C38">
      <w:pPr>
        <w:widowControl/>
        <w:tabs>
          <w:tab w:val="left" w:pos="-720"/>
        </w:tabs>
        <w:suppressAutoHyphens/>
        <w:spacing w:after="200"/>
        <w:ind w:firstLine="720"/>
      </w:pPr>
      <w:r>
        <w:t>“</w:t>
      </w:r>
      <w:r w:rsidR="00095E1A" w:rsidRPr="00A426DF">
        <w:rPr>
          <w:i/>
          <w:iCs/>
        </w:rPr>
        <w:t>Person</w:t>
      </w:r>
      <w:r>
        <w:t>”</w:t>
      </w:r>
      <w:r w:rsidR="00095E1A" w:rsidRPr="00A426DF">
        <w:t xml:space="preserve"> means any individual, corporation, partnership, limited liability company,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204C38">
      <w:pPr>
        <w:widowControl/>
        <w:tabs>
          <w:tab w:val="left" w:pos="-720"/>
        </w:tabs>
        <w:suppressAutoHyphens/>
        <w:spacing w:after="200"/>
        <w:ind w:firstLine="720"/>
      </w:pPr>
      <w:r>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204C38">
      <w:pPr>
        <w:widowControl/>
        <w:tabs>
          <w:tab w:val="left" w:pos="-720"/>
        </w:tabs>
        <w:suppressAutoHyphens/>
        <w:spacing w:after="20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773E80">
      <w:pPr>
        <w:widowControl/>
        <w:tabs>
          <w:tab w:val="left" w:pos="-720"/>
        </w:tabs>
        <w:suppressAutoHyphens/>
        <w:spacing w:after="140"/>
        <w:ind w:firstLine="720"/>
      </w:pPr>
      <w:r>
        <w:lastRenderedPageBreak/>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773E80">
      <w:pPr>
        <w:widowControl/>
        <w:tabs>
          <w:tab w:val="left" w:pos="-720"/>
          <w:tab w:val="left" w:pos="0"/>
        </w:tabs>
        <w:suppressAutoHyphens/>
        <w:spacing w:after="1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773E80">
      <w:pPr>
        <w:widowControl/>
        <w:tabs>
          <w:tab w:val="left" w:pos="-720"/>
          <w:tab w:val="left" w:pos="0"/>
        </w:tabs>
        <w:suppressAutoHyphens/>
        <w:spacing w:after="1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773E80">
      <w:pPr>
        <w:widowControl/>
        <w:tabs>
          <w:tab w:val="left" w:pos="-720"/>
          <w:tab w:val="left" w:pos="0"/>
        </w:tabs>
        <w:suppressAutoHyphens/>
        <w:spacing w:after="140"/>
        <w:ind w:left="1440" w:hanging="720"/>
      </w:pPr>
      <w:r w:rsidRPr="00A426DF">
        <w:t>(3)</w:t>
      </w:r>
      <w:r w:rsidRPr="00A426DF">
        <w:tab/>
        <w:t>the financing terms, covenants, termination events and other provisions thereof shall be market terms (as determined in good faith by Holdings) and may include Standard Securitization Undertakings.</w:t>
      </w:r>
    </w:p>
    <w:p w:rsidR="00A426DF" w:rsidRPr="00A426DF" w:rsidRDefault="00095E1A" w:rsidP="00773E80">
      <w:pPr>
        <w:widowControl/>
        <w:tabs>
          <w:tab w:val="left" w:pos="-720"/>
        </w:tabs>
        <w:suppressAutoHyphens/>
        <w:spacing w:after="1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773E80">
      <w:pPr>
        <w:widowControl/>
        <w:tabs>
          <w:tab w:val="left" w:pos="-720"/>
        </w:tabs>
        <w:suppressAutoHyphens/>
        <w:spacing w:after="1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773E80">
      <w:pPr>
        <w:widowControl/>
        <w:tabs>
          <w:tab w:val="left" w:pos="-720"/>
        </w:tabs>
        <w:suppressAutoHyphens/>
        <w:spacing w:after="140"/>
        <w:ind w:firstLine="720"/>
      </w:pPr>
      <w:r>
        <w:t>“</w:t>
      </w:r>
      <w:r w:rsidR="00095E1A" w:rsidRPr="00A426DF">
        <w:rPr>
          <w:i/>
          <w:iCs/>
        </w:rPr>
        <w:t>RBL Facility</w:t>
      </w:r>
      <w:r>
        <w:t>”</w:t>
      </w:r>
      <w:r w:rsidR="00095E1A" w:rsidRPr="00A426DF">
        <w:t xml:space="preserve"> means the credit agreement entered into on the Escrow Release Date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773E80">
      <w:pPr>
        <w:widowControl/>
        <w:tabs>
          <w:tab w:val="left" w:pos="-720"/>
        </w:tabs>
        <w:suppressAutoHyphens/>
        <w:spacing w:after="1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773E80">
      <w:pPr>
        <w:widowControl/>
        <w:tabs>
          <w:tab w:val="left" w:pos="-720"/>
        </w:tabs>
        <w:suppressAutoHyphens/>
        <w:spacing w:after="1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773E80">
      <w:pPr>
        <w:widowControl/>
        <w:tabs>
          <w:tab w:val="left" w:pos="-720"/>
        </w:tabs>
        <w:suppressAutoHyphens/>
        <w:spacing w:after="140"/>
        <w:ind w:firstLine="720"/>
      </w:pPr>
      <w:r>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773E80">
      <w:pPr>
        <w:widowControl/>
        <w:tabs>
          <w:tab w:val="left" w:pos="-720"/>
        </w:tabs>
        <w:suppressAutoHyphens/>
        <w:spacing w:after="140"/>
        <w:ind w:firstLine="720"/>
      </w:pPr>
      <w:r>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204C38">
      <w:pPr>
        <w:widowControl/>
        <w:tabs>
          <w:tab w:val="left" w:pos="-720"/>
          <w:tab w:val="left" w:pos="0"/>
        </w:tabs>
        <w:suppressAutoHyphens/>
        <w:spacing w:after="180"/>
        <w:ind w:left="1440" w:hanging="720"/>
      </w:pPr>
      <w:r w:rsidRPr="00A426DF">
        <w:t>(a)</w:t>
      </w:r>
      <w:r w:rsidRPr="00A426DF">
        <w:tab/>
        <w:t xml:space="preserve">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w:t>
      </w:r>
      <w:r w:rsidRPr="00A426DF">
        <w:lastRenderedPageBreak/>
        <w:t>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204C38">
      <w:pPr>
        <w:widowControl/>
        <w:tabs>
          <w:tab w:val="left" w:pos="-720"/>
          <w:tab w:val="left" w:pos="0"/>
        </w:tabs>
        <w:suppressAutoHyphens/>
        <w:spacing w:after="18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204C38">
      <w:pPr>
        <w:widowControl/>
        <w:tabs>
          <w:tab w:val="left" w:pos="-720"/>
          <w:tab w:val="left" w:pos="0"/>
        </w:tabs>
        <w:suppressAutoHyphens/>
        <w:spacing w:after="180"/>
        <w:ind w:left="1440" w:hanging="720"/>
      </w:pPr>
      <w:r w:rsidRPr="00A426DF">
        <w:t>(c)</w:t>
      </w:r>
      <w:r w:rsidRPr="00A426DF">
        <w:tab/>
        <w:t>to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204C38">
      <w:pPr>
        <w:widowControl/>
        <w:tabs>
          <w:tab w:val="left" w:pos="-720"/>
        </w:tabs>
        <w:suppressAutoHyphens/>
        <w:spacing w:after="18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204C38">
      <w:pPr>
        <w:widowControl/>
        <w:tabs>
          <w:tab w:val="left" w:pos="-720"/>
        </w:tabs>
        <w:suppressAutoHyphens/>
        <w:spacing w:after="18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A426DF">
      <w:pPr>
        <w:widowControl/>
        <w:tabs>
          <w:tab w:val="left" w:pos="-720"/>
        </w:tabs>
        <w:suppressAutoHyphens/>
        <w:spacing w:after="24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A426DF">
      <w:pPr>
        <w:widowControl/>
        <w:tabs>
          <w:tab w:val="left" w:pos="-720"/>
        </w:tabs>
        <w:suppressAutoHyphens/>
        <w:spacing w:after="24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2020 Exchange Notes,</w:t>
      </w:r>
      <w:r>
        <w:t>”</w:t>
      </w:r>
      <w:r w:rsidR="00095E1A" w:rsidRPr="00A426DF">
        <w:t xml:space="preserve"> all references to Restricted Subsidiaries shall mean Restricted Subsidiaries of Holdings.</w:t>
      </w:r>
    </w:p>
    <w:p w:rsidR="00A426DF" w:rsidRPr="00A426DF" w:rsidRDefault="00A426DF" w:rsidP="007F3862">
      <w:pPr>
        <w:widowControl/>
        <w:tabs>
          <w:tab w:val="left" w:pos="-720"/>
        </w:tabs>
        <w:suppressAutoHyphens/>
        <w:spacing w:after="16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7F3862">
      <w:pPr>
        <w:widowControl/>
        <w:tabs>
          <w:tab w:val="left" w:pos="-720"/>
        </w:tabs>
        <w:suppressAutoHyphens/>
        <w:spacing w:after="16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7F3862">
      <w:pPr>
        <w:widowControl/>
        <w:tabs>
          <w:tab w:val="left" w:pos="-720"/>
        </w:tabs>
        <w:suppressAutoHyphens/>
        <w:spacing w:after="16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7F3862">
      <w:pPr>
        <w:widowControl/>
        <w:tabs>
          <w:tab w:val="left" w:pos="-720"/>
        </w:tabs>
        <w:suppressAutoHyphens/>
        <w:spacing w:after="16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7F3862">
      <w:pPr>
        <w:widowControl/>
        <w:tabs>
          <w:tab w:val="left" w:pos="-720"/>
        </w:tabs>
        <w:suppressAutoHyphens/>
        <w:spacing w:after="160"/>
        <w:ind w:firstLine="720"/>
      </w:pPr>
      <w:r>
        <w:t>“</w:t>
      </w:r>
      <w:r w:rsidR="00095E1A" w:rsidRPr="00A426DF">
        <w:rPr>
          <w:i/>
          <w:iCs/>
        </w:rPr>
        <w:t>Secured Notes</w:t>
      </w:r>
      <w:r>
        <w:t>”</w:t>
      </w:r>
      <w:r w:rsidR="00095E1A" w:rsidRPr="00A426DF">
        <w:t xml:space="preserve"> means the Issuers</w:t>
      </w:r>
      <w:r>
        <w:t>’</w:t>
      </w:r>
      <w:r w:rsidR="00095E1A" w:rsidRPr="00A426DF">
        <w:t xml:space="preserve"> 6.875% Senior Secured Notes due 2019 issued on the Issue Date and including any exchange notes issued in exchange therefor pursuant to the Registration Rights Agreement.</w:t>
      </w:r>
    </w:p>
    <w:p w:rsidR="00A426DF" w:rsidRPr="00A426DF" w:rsidRDefault="00A426DF" w:rsidP="007F3862">
      <w:pPr>
        <w:widowControl/>
        <w:tabs>
          <w:tab w:val="left" w:pos="-720"/>
        </w:tabs>
        <w:suppressAutoHyphens/>
        <w:spacing w:after="160"/>
        <w:ind w:firstLine="720"/>
      </w:pPr>
      <w:r>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7F3862">
      <w:pPr>
        <w:widowControl/>
        <w:tabs>
          <w:tab w:val="left" w:pos="-720"/>
        </w:tabs>
        <w:suppressAutoHyphens/>
        <w:spacing w:after="16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7F3862">
      <w:pPr>
        <w:widowControl/>
        <w:tabs>
          <w:tab w:val="left" w:pos="-720"/>
        </w:tabs>
        <w:suppressAutoHyphens/>
        <w:spacing w:after="16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7F3862">
      <w:pPr>
        <w:widowControl/>
        <w:tabs>
          <w:tab w:val="left" w:pos="-720"/>
        </w:tabs>
        <w:suppressAutoHyphens/>
        <w:spacing w:after="16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A426DF">
      <w:pPr>
        <w:widowControl/>
        <w:tabs>
          <w:tab w:val="left" w:pos="-720"/>
        </w:tabs>
        <w:suppressAutoHyphens/>
        <w:spacing w:after="24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977A9A">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A426DF">
      <w:pPr>
        <w:widowControl/>
        <w:tabs>
          <w:tab w:val="left" w:pos="-720"/>
        </w:tabs>
        <w:suppressAutoHyphens/>
        <w:spacing w:after="24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A426DF">
      <w:pPr>
        <w:widowControl/>
        <w:tabs>
          <w:tab w:val="left" w:pos="-720"/>
        </w:tabs>
        <w:suppressAutoHyphens/>
        <w:spacing w:after="240"/>
        <w:ind w:firstLine="720"/>
      </w:pPr>
      <w:r>
        <w:t>“</w:t>
      </w:r>
      <w:r w:rsidR="00095E1A" w:rsidRPr="00A426DF">
        <w:rPr>
          <w:i/>
          <w:iCs/>
        </w:rPr>
        <w:t>Term Loan Facility</w:t>
      </w:r>
      <w:r>
        <w:t>”</w:t>
      </w:r>
      <w:r w:rsidR="00095E1A" w:rsidRPr="00A426DF">
        <w:t xml:space="preserve"> means the term loan agreement, dated as of the Issue Date,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A426DF">
      <w:pPr>
        <w:widowControl/>
        <w:tabs>
          <w:tab w:val="left" w:pos="-720"/>
        </w:tabs>
        <w:suppressAutoHyphens/>
        <w:spacing w:after="24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A426DF">
      <w:pPr>
        <w:widowControl/>
        <w:tabs>
          <w:tab w:val="left" w:pos="-720"/>
        </w:tabs>
        <w:suppressAutoHyphens/>
        <w:spacing w:after="240"/>
        <w:ind w:firstLine="720"/>
      </w:pPr>
      <w:r>
        <w:t>“</w:t>
      </w:r>
      <w:r w:rsidR="00095E1A" w:rsidRPr="00A426DF">
        <w:rPr>
          <w:i/>
          <w:iCs/>
        </w:rPr>
        <w:t>Transactions</w:t>
      </w:r>
      <w: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May 1, 2016;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May 1, 2016 is less than one year, the weekly average yield on actually traded United States Treasury securities adjusted to a constant maturity of one year will be used.</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Trust Officer</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who shall have direct responsibility for the administration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A426DF">
      <w:pPr>
        <w:widowControl/>
        <w:tabs>
          <w:tab w:val="left" w:pos="-720"/>
        </w:tabs>
        <w:suppressAutoHyphens/>
        <w:spacing w:after="240"/>
        <w:ind w:firstLine="720"/>
      </w:pPr>
      <w:r>
        <w:t>“</w:t>
      </w:r>
      <w:r w:rsidR="00095E1A" w:rsidRPr="00A426DF">
        <w:rPr>
          <w:i/>
          <w:iCs/>
        </w:rPr>
        <w:t>Unrestricted Subsidiary</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Subsidiary of Holdings that at the time of determination shall be designated an Unrestricted Subsidiary by the Board of Directors of Holdings in the manner provided below;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Subsidiary of an Unrestricted Subsidiary;</w:t>
      </w:r>
    </w:p>
    <w:p w:rsidR="00A426DF" w:rsidRPr="00A426DF" w:rsidRDefault="00095E1A" w:rsidP="00A426DF">
      <w:pPr>
        <w:widowControl/>
        <w:tabs>
          <w:tab w:val="left" w:pos="-720"/>
        </w:tabs>
        <w:suppressAutoHyphens/>
        <w:spacing w:after="24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 xml:space="preserve">if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t>no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direct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A426DF">
      <w:pPr>
        <w:widowControl/>
        <w:tabs>
          <w:tab w:val="left" w:pos="-720"/>
        </w:tabs>
        <w:suppressAutoHyphens/>
        <w:spacing w:after="240"/>
      </w:pPr>
      <w:r w:rsidRPr="00A426DF">
        <w:lastRenderedPageBreak/>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A426DF">
      <w:pPr>
        <w:widowControl/>
        <w:tabs>
          <w:tab w:val="left" w:pos="-720"/>
        </w:tabs>
        <w:suppressAutoHyphens/>
        <w:spacing w:after="24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A426DF">
      <w:pPr>
        <w:widowControl/>
        <w:tabs>
          <w:tab w:val="left" w:pos="-720"/>
        </w:tabs>
        <w:suppressAutoHyphens/>
        <w:spacing w:after="24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A426DF">
      <w:pPr>
        <w:widowControl/>
        <w:tabs>
          <w:tab w:val="left" w:pos="-720"/>
        </w:tabs>
        <w:suppressAutoHyphens/>
        <w:spacing w:after="24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A426DF">
      <w:pPr>
        <w:widowControl/>
        <w:tabs>
          <w:tab w:val="left" w:pos="-720"/>
        </w:tabs>
        <w:suppressAutoHyphens/>
        <w:spacing w:after="24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DESCRIPTION OF SENIOR 2022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General</w:t>
      </w:r>
    </w:p>
    <w:p w:rsidR="00A426DF" w:rsidRPr="00A426DF" w:rsidRDefault="00095E1A" w:rsidP="00A426DF">
      <w:pPr>
        <w:widowControl/>
        <w:tabs>
          <w:tab w:val="left" w:pos="-720"/>
        </w:tabs>
        <w:suppressAutoHyphens/>
        <w:spacing w:after="240"/>
        <w:ind w:firstLine="720"/>
      </w:pPr>
      <w:r w:rsidRPr="00A426DF">
        <w:t xml:space="preserve">EP Energy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$350,000,000 aggregate principal amount of 7.750% Senior Notes due 2022 (the </w:t>
      </w:r>
      <w:r w:rsidR="00A426DF">
        <w:t>“</w:t>
      </w:r>
      <w:r w:rsidRPr="00A426DF">
        <w:rPr>
          <w:i/>
          <w:iCs/>
        </w:rPr>
        <w:t>initial 2022 senior notes</w:t>
      </w:r>
      <w:r w:rsidR="00A426DF">
        <w:t>”</w:t>
      </w:r>
      <w:r w:rsidRPr="00A426DF">
        <w:t xml:space="preserve">) under an indenture (the </w:t>
      </w:r>
      <w:r w:rsidR="00A426DF">
        <w:t>“</w:t>
      </w:r>
      <w:r w:rsidRPr="00A426DF">
        <w:rPr>
          <w:i/>
          <w:iCs/>
        </w:rPr>
        <w:t>indenture</w:t>
      </w:r>
      <w:r w:rsidR="00A426DF">
        <w:t>”</w:t>
      </w:r>
      <w:r w:rsidRPr="00A426DF">
        <w:t>), dated as of August 13, 2012, by and among the Issuers, the Subsidiary Guarantors (as defined below) and Wilmington Trust, National Association, as Trustee.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A426DF">
      <w:pPr>
        <w:widowControl/>
        <w:tabs>
          <w:tab w:val="left" w:pos="-720"/>
        </w:tabs>
        <w:suppressAutoHyphens/>
        <w:spacing w:after="240"/>
        <w:ind w:firstLine="720"/>
      </w:pPr>
      <w:r w:rsidRPr="00A426DF">
        <w:t xml:space="preserve">The Issuers will issue the senior 2022 exchange notes under the indenture. The terms of the senior 2022 exchange notes are identical in all material respects to the initial 2022 senior notes except that upon completion of the exchange offer, the senior 2022 exchange notes will be registered under the Securities Act and free of any covenants regarding exchange registration rights. We refer to the initial 2022 senior notes as the </w:t>
      </w:r>
      <w:r w:rsidR="00A426DF">
        <w:t>“</w:t>
      </w:r>
      <w:r w:rsidRPr="00A426DF">
        <w:t>initial notes.</w:t>
      </w:r>
      <w:r w:rsidR="00A426DF">
        <w:t>”</w:t>
      </w:r>
      <w:r w:rsidRPr="00A426DF">
        <w:t xml:space="preserve"> We refer to the senior 2022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2022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A426DF">
      <w:pPr>
        <w:widowControl/>
        <w:tabs>
          <w:tab w:val="left" w:pos="-720"/>
        </w:tabs>
        <w:suppressAutoHyphens/>
        <w:spacing w:after="240"/>
        <w:ind w:firstLine="720"/>
      </w:pPr>
      <w:r w:rsidRPr="00A426DF">
        <w:t xml:space="preserve">The following summary of certain provisions of the indenture and the notes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2022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$350,000,000.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w:t>
      </w:r>
      <w:r w:rsidRPr="00A426DF">
        <w:rPr>
          <w:i/>
          <w:iCs/>
        </w:rPr>
        <w:t>provided</w:t>
      </w:r>
      <w:r w:rsidRPr="00A426DF">
        <w:t xml:space="preserve">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2022 Exchange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lastRenderedPageBreak/>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 xml:space="preserve">The exchange notes will be issued only in fully registered form, without coupons, in minimum denominations of $2,000 and any integral multiple of $1,000 in excess thereof, </w:t>
      </w:r>
      <w:r w:rsidRPr="00A426DF">
        <w:rPr>
          <w:i/>
          <w:iCs/>
        </w:rPr>
        <w:t>provided</w:t>
      </w:r>
      <w:r w:rsidRPr="00A426DF">
        <w:t xml:space="preserve"> that the exchange notes may be issued in denominations of less than $1,000 solely to accommodate book</w:t>
      </w:r>
      <w:r w:rsidR="00A426DF">
        <w:t>-</w:t>
      </w:r>
      <w:r w:rsidRPr="00A426DF">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The notes are senior obligations of the Issuers and will mature on September 1, 2022. Each note bears interest at a rate of 7.750% per annum from the Issue Date or from the most recent date to which interest has been paid or provided for, payable semiannually to holders of record at the close of business on February 15 or August 15 immediately preceding the interest payment date on March 1 and September 1 of each year, commencing March 1, 2013.</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Optional Redemption</w:t>
      </w:r>
    </w:p>
    <w:p w:rsidR="00A426DF" w:rsidRPr="00A426DF" w:rsidRDefault="00095E1A" w:rsidP="00A426DF">
      <w:pPr>
        <w:widowControl/>
        <w:tabs>
          <w:tab w:val="left" w:pos="-720"/>
        </w:tabs>
        <w:suppressAutoHyphens/>
        <w:spacing w:after="240"/>
        <w:ind w:firstLine="720"/>
      </w:pPr>
      <w:r w:rsidRPr="00A426DF">
        <w:t>On or after September 1, 2017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3750" w:type="pct"/>
        <w:jc w:val="center"/>
        <w:tblLayout w:type="fixed"/>
        <w:tblCellMar>
          <w:left w:w="72" w:type="dxa"/>
          <w:right w:w="72" w:type="dxa"/>
        </w:tblCellMar>
        <w:tblLook w:val="0000"/>
      </w:tblPr>
      <w:tblGrid>
        <w:gridCol w:w="666"/>
        <w:gridCol w:w="5829"/>
        <w:gridCol w:w="1173"/>
      </w:tblGrid>
      <w:tr w:rsidR="004D0F86" w:rsidRPr="00A426DF">
        <w:trPr>
          <w:cantSplit/>
          <w:jc w:val="center"/>
        </w:trPr>
        <w:tc>
          <w:tcPr>
            <w:tcW w:w="666" w:type="dxa"/>
            <w:tcBorders>
              <w:top w:val="nil"/>
              <w:left w:val="nil"/>
              <w:bottom w:val="nil"/>
              <w:right w:val="nil"/>
            </w:tcBorders>
            <w:vAlign w:val="bottom"/>
          </w:tcPr>
          <w:p w:rsidR="004D0F86" w:rsidRPr="00A426DF" w:rsidRDefault="004D0F86" w:rsidP="004D0F86">
            <w:pPr>
              <w:widowControl/>
              <w:pBdr>
                <w:bottom w:val="single" w:sz="4" w:space="0" w:color="auto"/>
              </w:pBdr>
              <w:tabs>
                <w:tab w:val="right" w:leader="dot" w:pos="6351"/>
              </w:tabs>
              <w:suppressAutoHyphens/>
              <w:spacing w:after="20"/>
              <w:rPr>
                <w:b/>
                <w:bCs/>
                <w:sz w:val="18"/>
                <w:szCs w:val="18"/>
              </w:rPr>
            </w:pPr>
            <w:r w:rsidRPr="00A426DF">
              <w:rPr>
                <w:b/>
                <w:bCs/>
                <w:sz w:val="16"/>
                <w:szCs w:val="18"/>
              </w:rPr>
              <w:t>Period</w:t>
            </w:r>
          </w:p>
        </w:tc>
        <w:tc>
          <w:tcPr>
            <w:tcW w:w="5829" w:type="dxa"/>
            <w:tcBorders>
              <w:top w:val="nil"/>
              <w:left w:val="nil"/>
              <w:bottom w:val="nil"/>
              <w:right w:val="nil"/>
            </w:tcBorders>
            <w:shd w:val="clear" w:color="auto" w:fill="auto"/>
            <w:vAlign w:val="bottom"/>
          </w:tcPr>
          <w:p w:rsidR="004D0F86" w:rsidRPr="00A426DF" w:rsidRDefault="004D0F86" w:rsidP="004D0F86">
            <w:pPr>
              <w:widowControl/>
              <w:tabs>
                <w:tab w:val="right" w:leader="dot" w:pos="6351"/>
              </w:tabs>
              <w:suppressAutoHyphens/>
              <w:spacing w:after="20"/>
              <w:rPr>
                <w:b/>
                <w:bCs/>
                <w:sz w:val="18"/>
                <w:szCs w:val="18"/>
              </w:rPr>
            </w:pPr>
          </w:p>
        </w:tc>
        <w:tc>
          <w:tcPr>
            <w:tcW w:w="1173" w:type="dxa"/>
            <w:tcBorders>
              <w:top w:val="nil"/>
              <w:left w:val="nil"/>
              <w:bottom w:val="nil"/>
              <w:right w:val="nil"/>
            </w:tcBorders>
            <w:vAlign w:val="bottom"/>
          </w:tcPr>
          <w:p w:rsidR="004D0F86" w:rsidRPr="00A426DF" w:rsidRDefault="004D0F8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2017</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103.875%</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2018</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102.583%</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2019</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101.292%</w:t>
            </w:r>
          </w:p>
        </w:tc>
      </w:tr>
      <w:tr w:rsidR="00095E1A" w:rsidRPr="00A426DF">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2020 and thereafter</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September 1, 2017 the Issuers may redeem the notes at their option, in whole at any time or in part from time to time, upon not less than 30 nor more than 60 days</w:t>
      </w:r>
      <w:r w:rsidR="00A426DF">
        <w:t>’</w:t>
      </w:r>
      <w:r w:rsidRPr="00A426DF">
        <w:t xml:space="preserve"> prior notice mailed by the Issuers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A426DF">
      <w:pPr>
        <w:widowControl/>
        <w:tabs>
          <w:tab w:val="left" w:pos="-720"/>
        </w:tabs>
        <w:suppressAutoHyphens/>
        <w:spacing w:after="240"/>
        <w:ind w:firstLine="720"/>
      </w:pPr>
      <w:r w:rsidRPr="00A426DF">
        <w:t xml:space="preserve">Notwithstanding the foregoing, at any time and from time to time on or prior to September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107.750%,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Mandatory Redemption; Offers to Purchase; Open Market Purchases</w:t>
      </w:r>
    </w:p>
    <w:p w:rsidR="00A426DF" w:rsidRPr="00A426DF" w:rsidRDefault="00095E1A" w:rsidP="004F3084">
      <w:pPr>
        <w:widowControl/>
        <w:tabs>
          <w:tab w:val="left" w:pos="-720"/>
        </w:tabs>
        <w:suppressAutoHyphens/>
        <w:spacing w:after="18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Ranking</w:t>
      </w:r>
    </w:p>
    <w:p w:rsidR="00A426DF" w:rsidRPr="00A426DF" w:rsidRDefault="00095E1A" w:rsidP="004F3084">
      <w:pPr>
        <w:widowControl/>
        <w:tabs>
          <w:tab w:val="left" w:pos="-720"/>
        </w:tabs>
        <w:suppressAutoHyphens/>
        <w:spacing w:after="18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and is senior in right of payment to all existing and future Subordinated Indebtedness of the Issuers.</w:t>
      </w:r>
    </w:p>
    <w:p w:rsidR="00A426DF" w:rsidRPr="00A426DF" w:rsidRDefault="00095E1A" w:rsidP="004F3084">
      <w:pPr>
        <w:widowControl/>
        <w:tabs>
          <w:tab w:val="left" w:pos="-720"/>
        </w:tabs>
        <w:suppressAutoHyphens/>
        <w:spacing w:after="18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and is senior in right of payment, to all existing and future Subordinated Indebtedness of such Subsidiary Guarantor.</w:t>
      </w:r>
    </w:p>
    <w:p w:rsidR="00A426DF" w:rsidRPr="00A426DF" w:rsidRDefault="00095E1A" w:rsidP="004F3084">
      <w:pPr>
        <w:widowControl/>
        <w:tabs>
          <w:tab w:val="left" w:pos="-720"/>
        </w:tabs>
        <w:suppressAutoHyphens/>
        <w:spacing w:after="180"/>
        <w:ind w:firstLine="720"/>
      </w:pPr>
      <w:r w:rsidRPr="00A426DF">
        <w:t>At June 30, 2012, on a pro forma basis after giving effect to the Refinancing Transactions:</w:t>
      </w:r>
    </w:p>
    <w:p w:rsidR="00A426DF" w:rsidRPr="00A426DF" w:rsidRDefault="00095E1A" w:rsidP="004F3084">
      <w:pPr>
        <w:widowControl/>
        <w:tabs>
          <w:tab w:val="left" w:pos="-720"/>
          <w:tab w:val="left" w:pos="0"/>
        </w:tabs>
        <w:suppressAutoHyphens/>
        <w:spacing w:after="180"/>
        <w:ind w:left="1440" w:hanging="720"/>
      </w:pPr>
      <w:r w:rsidRPr="00A426DF">
        <w:t>(1)</w:t>
      </w:r>
      <w:r w:rsidRPr="00A426DF">
        <w:tab/>
        <w:t>Holdings and its Subsidiaries would have had $1,900 million in aggregate principal amount of Secured Indebtedness outstanding, including the Secured Notes and loans under the Term Loan Facility, of which $400 million of Secured Indebtedness would have been outstanding under the Credit Agreement, and approximately $1.5 billion would have been available and undrawn, and to all of which the notes will be subordinated to the extent of the value of the collateral securing such Indebtedness; and</w:t>
      </w:r>
    </w:p>
    <w:p w:rsidR="00A426DF" w:rsidRPr="00A426DF" w:rsidRDefault="00095E1A" w:rsidP="004F3084">
      <w:pPr>
        <w:widowControl/>
        <w:tabs>
          <w:tab w:val="left" w:pos="-720"/>
          <w:tab w:val="left" w:pos="0"/>
        </w:tabs>
        <w:suppressAutoHyphens/>
        <w:spacing w:after="180"/>
        <w:ind w:left="1440" w:hanging="720"/>
      </w:pPr>
      <w:r w:rsidRPr="00A426DF">
        <w:t>(2)</w:t>
      </w:r>
      <w:r w:rsidRPr="00A426DF">
        <w:tab/>
        <w:t>Holdings and its Subsidiaries would have had $2,350 million in aggregate principal amount of senior unsecured Indebtedness outstanding, including the Existing Senior Notes and the notes.</w:t>
      </w:r>
    </w:p>
    <w:p w:rsidR="00A426DF" w:rsidRPr="00A426DF" w:rsidRDefault="00095E1A" w:rsidP="004F3084">
      <w:pPr>
        <w:widowControl/>
        <w:tabs>
          <w:tab w:val="left" w:pos="-720"/>
        </w:tabs>
        <w:suppressAutoHyphens/>
        <w:spacing w:after="180"/>
        <w:ind w:firstLine="720"/>
      </w:pPr>
      <w:r w:rsidRPr="00A426DF">
        <w:t xml:space="preserve">Although the indenture will limit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Incur additional amounts of Indebtedness. Under certain circumstances the amount of such Indebtedness could be substantial and, subject to certain limitations, such Indebtedness may be Secured Indebtedness.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4F3084">
      <w:pPr>
        <w:widowControl/>
        <w:tabs>
          <w:tab w:val="left" w:pos="-720"/>
        </w:tabs>
        <w:suppressAutoHyphens/>
        <w:spacing w:after="180"/>
        <w:ind w:firstLine="720"/>
      </w:pPr>
      <w:r w:rsidRPr="00A426DF">
        <w:t>Holdings is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March 31, 2012, had no outstanding indebtedness, excluding intercompany obligations.</w:t>
      </w:r>
    </w:p>
    <w:p w:rsidR="00A426DF" w:rsidRPr="00A426DF" w:rsidRDefault="00095E1A" w:rsidP="004F3084">
      <w:pPr>
        <w:widowControl/>
        <w:tabs>
          <w:tab w:val="left" w:pos="-720"/>
        </w:tabs>
        <w:suppressAutoHyphens/>
        <w:spacing w:after="180"/>
        <w:ind w:firstLine="720"/>
      </w:pPr>
      <w:r w:rsidRPr="00A426DF">
        <w:lastRenderedPageBreak/>
        <w:t xml:space="preserve">See </w:t>
      </w:r>
      <w:r w:rsidR="00A426DF">
        <w:t>“</w:t>
      </w:r>
      <w:r w:rsidRPr="00A426DF">
        <w:t>Risk Factors</w:t>
      </w:r>
      <w:r w:rsidR="00A426DF">
        <w:t>—</w:t>
      </w:r>
      <w:r w:rsidRPr="00A426DF">
        <w:t>Risks Related to Our Indebtedness and the Notes</w:t>
      </w:r>
      <w:r w:rsidR="00A426DF">
        <w:t>—</w:t>
      </w:r>
      <w:r w:rsidRPr="00A426DF">
        <w:t>The notes will be structurally subordinated to all liabilities of our non</w:t>
      </w:r>
      <w:r w:rsidR="00A426DF">
        <w:t>-</w:t>
      </w:r>
      <w:r w:rsidRPr="00A426DF">
        <w:t>guarantor subsidiaries.</w:t>
      </w:r>
      <w:r w:rsidR="00A426DF">
        <w:t>”</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Subsidiary Guarantees</w:t>
      </w:r>
    </w:p>
    <w:p w:rsidR="00A426DF" w:rsidRPr="00A426DF" w:rsidRDefault="00095E1A" w:rsidP="004F3084">
      <w:pPr>
        <w:widowControl/>
        <w:tabs>
          <w:tab w:val="left" w:pos="-720"/>
        </w:tabs>
        <w:suppressAutoHyphens/>
        <w:spacing w:after="18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A426DF">
      <w:pPr>
        <w:widowControl/>
        <w:tabs>
          <w:tab w:val="left" w:pos="-720"/>
        </w:tabs>
        <w:suppressAutoHyphens/>
        <w:spacing w:after="24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Each Subsidiary Guarantee will be a continuing guarantee and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remain in full force and effect until payment in full of all the Subsidiary Guaranteed Obligations of such Subsidiary Guarantor;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subject to the next two succeeding paragraphs, be binding upon each such Subsidiary Guarantor and its successors;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inure to the benefit of and be enforceable by the Trustee, the holders and their successors, transferees and assigns.</w:t>
      </w:r>
    </w:p>
    <w:p w:rsidR="00A426DF" w:rsidRPr="00A426DF" w:rsidRDefault="00095E1A" w:rsidP="00A426DF">
      <w:pPr>
        <w:widowControl/>
        <w:tabs>
          <w:tab w:val="left" w:pos="-720"/>
        </w:tabs>
        <w:suppressAutoHyphens/>
        <w:spacing w:after="240"/>
        <w:ind w:firstLine="720"/>
      </w:pPr>
      <w:r w:rsidRPr="00A426DF">
        <w:t>Each Subsidiary</w:t>
      </w:r>
      <w:r w:rsidR="00A426DF">
        <w:t>’</w:t>
      </w:r>
      <w:r w:rsidRPr="00A426DF">
        <w:t>s Subsidiary Guarantee will be automatically released upon: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the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the occurrence of a Covenant Suspension Event.</w:t>
      </w:r>
    </w:p>
    <w:p w:rsidR="00A426DF" w:rsidRPr="00A426DF" w:rsidRDefault="00095E1A" w:rsidP="00A426DF">
      <w:pPr>
        <w:widowControl/>
        <w:tabs>
          <w:tab w:val="left" w:pos="-720"/>
        </w:tabs>
        <w:suppressAutoHyphens/>
        <w:spacing w:after="240"/>
        <w:ind w:firstLine="720"/>
      </w:pPr>
      <w:r w:rsidRPr="00A426DF">
        <w:lastRenderedPageBreak/>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Change of Control</w:t>
      </w:r>
    </w:p>
    <w:p w:rsidR="00A426DF" w:rsidRPr="00A426DF" w:rsidRDefault="00095E1A" w:rsidP="00A426DF">
      <w:pPr>
        <w:widowControl/>
        <w:tabs>
          <w:tab w:val="left" w:pos="-720"/>
        </w:tabs>
        <w:suppressAutoHyphens/>
        <w:spacing w:after="24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A426DF">
      <w:pPr>
        <w:widowControl/>
        <w:tabs>
          <w:tab w:val="left" w:pos="-720"/>
        </w:tabs>
        <w:suppressAutoHyphens/>
        <w:spacing w:after="24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obtain the requisite consent under the agreements governing the Bank Indebtedness to permit the repurchase of the notes as provided for in the immediately following paragraph.</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E00F0F">
      <w:pPr>
        <w:widowControl/>
        <w:tabs>
          <w:tab w:val="left" w:pos="-720"/>
          <w:tab w:val="left" w:pos="0"/>
        </w:tabs>
        <w:suppressAutoHyphens/>
        <w:spacing w:after="160"/>
        <w:ind w:left="1440" w:hanging="720"/>
      </w:pPr>
      <w:r w:rsidRPr="00A426DF">
        <w:t>(2)</w:t>
      </w:r>
      <w:r w:rsidRPr="00A426DF">
        <w:tab/>
        <w:t>the circumstances and relevant facts and financial information regarding such Change of Control;</w:t>
      </w:r>
    </w:p>
    <w:p w:rsidR="00A426DF" w:rsidRPr="00A426DF" w:rsidRDefault="00095E1A" w:rsidP="00E00F0F">
      <w:pPr>
        <w:widowControl/>
        <w:tabs>
          <w:tab w:val="left" w:pos="-720"/>
          <w:tab w:val="left" w:pos="0"/>
        </w:tabs>
        <w:suppressAutoHyphens/>
        <w:spacing w:after="16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E00F0F">
      <w:pPr>
        <w:widowControl/>
        <w:tabs>
          <w:tab w:val="left" w:pos="-720"/>
          <w:tab w:val="left" w:pos="0"/>
        </w:tabs>
        <w:suppressAutoHyphens/>
        <w:spacing w:after="160"/>
        <w:ind w:left="1440" w:hanging="720"/>
      </w:pPr>
      <w:r w:rsidRPr="00A426DF">
        <w:t>(4)</w:t>
      </w:r>
      <w:r w:rsidRPr="00A426DF">
        <w:tab/>
        <w:t>the instructions determined by the Issuers, consistent with this covenant, that a holder must follow in order to have its notes purchased.</w:t>
      </w:r>
    </w:p>
    <w:p w:rsidR="00A426DF" w:rsidRPr="00A426DF" w:rsidRDefault="00095E1A" w:rsidP="00E00F0F">
      <w:pPr>
        <w:widowControl/>
        <w:tabs>
          <w:tab w:val="left" w:pos="-720"/>
        </w:tabs>
        <w:suppressAutoHyphens/>
        <w:spacing w:after="160"/>
        <w:ind w:firstLine="720"/>
      </w:pPr>
      <w:r w:rsidRPr="00A426DF">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E00F0F">
      <w:pPr>
        <w:widowControl/>
        <w:tabs>
          <w:tab w:val="left" w:pos="-720"/>
        </w:tabs>
        <w:suppressAutoHyphens/>
        <w:spacing w:after="16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E00F0F">
      <w:pPr>
        <w:widowControl/>
        <w:tabs>
          <w:tab w:val="left" w:pos="-720"/>
        </w:tabs>
        <w:suppressAutoHyphens/>
        <w:spacing w:after="16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A426DF">
      <w:pPr>
        <w:widowControl/>
        <w:tabs>
          <w:tab w:val="left" w:pos="-720"/>
        </w:tabs>
        <w:suppressAutoHyphens/>
        <w:spacing w:after="24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A426DF">
      <w:pPr>
        <w:widowControl/>
        <w:tabs>
          <w:tab w:val="left" w:pos="-720"/>
        </w:tabs>
        <w:suppressAutoHyphens/>
        <w:spacing w:after="240"/>
        <w:ind w:firstLine="720"/>
      </w:pPr>
      <w:r w:rsidRPr="00A426DF">
        <w:lastRenderedPageBreak/>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1F4189">
      <w:pPr>
        <w:keepLines/>
        <w:widowControl/>
        <w:tabs>
          <w:tab w:val="left" w:pos="-720"/>
        </w:tabs>
        <w:suppressAutoHyphens/>
        <w:spacing w:after="240"/>
        <w:ind w:firstLine="720"/>
      </w:pPr>
      <w:r w:rsidRPr="00A426DF">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r w:rsidRPr="00A426DF">
        <w:t>We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2022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(4)</w:t>
      </w:r>
      <w:r w:rsidRPr="00A426DF">
        <w:tab/>
      </w:r>
      <w:r w:rsidR="00A426DF">
        <w:t>“—</w:t>
      </w:r>
      <w:r w:rsidRPr="00A426DF">
        <w:t>Asset Sales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(6)</w:t>
      </w:r>
      <w:r w:rsidRPr="00A426DF">
        <w:tab/>
        <w:t xml:space="preserve">clause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1F4189">
      <w:pPr>
        <w:pageBreakBefore/>
        <w:widowControl/>
        <w:tabs>
          <w:tab w:val="left" w:pos="-720"/>
        </w:tabs>
        <w:suppressAutoHyphens/>
        <w:spacing w:after="240"/>
        <w:ind w:firstLine="720"/>
      </w:pPr>
      <w:r w:rsidRPr="00A426DF">
        <w:lastRenderedPageBreak/>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to,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its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A426DF">
      <w:pPr>
        <w:widowControl/>
        <w:tabs>
          <w:tab w:val="left" w:pos="-720"/>
        </w:tabs>
        <w:suppressAutoHyphens/>
        <w:spacing w:after="240"/>
        <w:ind w:firstLine="720"/>
      </w:pPr>
      <w:r w:rsidRPr="00A426DF">
        <w:t>The foregoing limitations will not apply to:</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A426DF">
      <w:pPr>
        <w:widowControl/>
        <w:tabs>
          <w:tab w:val="left" w:pos="-720"/>
          <w:tab w:val="left" w:pos="0"/>
        </w:tabs>
        <w:suppressAutoHyphens/>
        <w:spacing w:after="240"/>
        <w:ind w:left="1440" w:hanging="720"/>
      </w:pPr>
      <w:r w:rsidRPr="00A426DF">
        <w:lastRenderedPageBreak/>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Secured Notes and the Term Loan Facility (including any guarantees thereof), in an aggregate principal amount for this clause (b)(2) outstanding at any time that, together with any Refinancing Indebtedness in respect thereof Incurred pursuant to clause (o) below, does not exceed $1,500 million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Indebtedness existing on the Issue Date (other than Indebtedness described in clauses (a) and (b)), including the Existing Senior Notes and any guarantee thereof;</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A426DF">
      <w:pPr>
        <w:widowControl/>
        <w:tabs>
          <w:tab w:val="left" w:pos="-720"/>
          <w:tab w:val="left" w:pos="0"/>
        </w:tabs>
        <w:suppressAutoHyphens/>
        <w:spacing w:after="24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w:t>
      </w:r>
      <w:r w:rsidRPr="00A426DF">
        <w:lastRenderedPageBreak/>
        <w:t xml:space="preserve">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t>obligations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May 24, 2012 plus (ii) the amount of net cash proceeds received by Holdings in excess of $3,200 million prior to or on May 24, 2012,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A426DF">
      <w:pPr>
        <w:widowControl/>
        <w:tabs>
          <w:tab w:val="left" w:pos="-720"/>
          <w:tab w:val="left" w:pos="0"/>
        </w:tabs>
        <w:suppressAutoHyphens/>
        <w:spacing w:after="240"/>
        <w:ind w:left="1440" w:hanging="720"/>
      </w:pPr>
      <w:r w:rsidRPr="00A426DF">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A426DF">
      <w:pPr>
        <w:widowControl/>
        <w:tabs>
          <w:tab w:val="left" w:pos="-720"/>
          <w:tab w:val="left" w:pos="0"/>
        </w:tabs>
        <w:suppressAutoHyphens/>
        <w:spacing w:after="240"/>
        <w:ind w:left="1440" w:hanging="720"/>
      </w:pPr>
      <w:r w:rsidRPr="00A426DF">
        <w:lastRenderedPageBreak/>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A426DF">
      <w:pPr>
        <w:widowControl/>
        <w:tabs>
          <w:tab w:val="left" w:pos="-720"/>
          <w:tab w:val="left" w:pos="0"/>
        </w:tabs>
        <w:suppressAutoHyphens/>
        <w:spacing w:after="24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the Fixed Charge Coverage Ratio of Holdings would be greater than immediately prior to such acquisition or merger, consolidation or amalgamation;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A426DF">
      <w:pPr>
        <w:widowControl/>
        <w:tabs>
          <w:tab w:val="left" w:pos="-720"/>
          <w:tab w:val="left" w:pos="0"/>
        </w:tabs>
        <w:suppressAutoHyphens/>
        <w:spacing w:after="240"/>
        <w:ind w:left="1440" w:hanging="720"/>
      </w:pPr>
      <w:r w:rsidRPr="00A426DF">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A426DF">
      <w:pPr>
        <w:widowControl/>
        <w:tabs>
          <w:tab w:val="left" w:pos="-720"/>
          <w:tab w:val="left" w:pos="0"/>
        </w:tabs>
        <w:suppressAutoHyphens/>
        <w:spacing w:after="24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C03971">
      <w:pPr>
        <w:pageBreakBefore/>
        <w:widowControl/>
        <w:tabs>
          <w:tab w:val="left" w:pos="-720"/>
          <w:tab w:val="left" w:pos="0"/>
        </w:tabs>
        <w:suppressAutoHyphens/>
        <w:spacing w:after="140"/>
        <w:ind w:left="1440" w:hanging="720"/>
      </w:pPr>
      <w:r w:rsidRPr="00A426DF">
        <w:lastRenderedPageBreak/>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C03971">
      <w:pPr>
        <w:widowControl/>
        <w:tabs>
          <w:tab w:val="left" w:pos="-720"/>
          <w:tab w:val="left" w:pos="0"/>
        </w:tabs>
        <w:suppressAutoHyphens/>
        <w:spacing w:after="140"/>
        <w:ind w:left="1440" w:hanging="720"/>
      </w:pPr>
      <w:r w:rsidRPr="00A426DF">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C03971">
      <w:pPr>
        <w:widowControl/>
        <w:tabs>
          <w:tab w:val="left" w:pos="-720"/>
          <w:tab w:val="left" w:pos="0"/>
        </w:tabs>
        <w:suppressAutoHyphens/>
        <w:spacing w:after="14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C03971">
      <w:pPr>
        <w:widowControl/>
        <w:tabs>
          <w:tab w:val="left" w:pos="-720"/>
        </w:tabs>
        <w:suppressAutoHyphens/>
        <w:spacing w:after="140"/>
        <w:ind w:firstLine="720"/>
      </w:pPr>
      <w:r w:rsidRPr="00A426DF">
        <w:t>For purposes of determining compliance with this covenant:</w:t>
      </w:r>
    </w:p>
    <w:p w:rsidR="00A426DF" w:rsidRPr="00A426DF" w:rsidRDefault="00095E1A" w:rsidP="00C03971">
      <w:pPr>
        <w:widowControl/>
        <w:tabs>
          <w:tab w:val="left" w:pos="-720"/>
          <w:tab w:val="left" w:pos="0"/>
        </w:tabs>
        <w:suppressAutoHyphens/>
        <w:spacing w:after="14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Secured Notes and the Term Loan Facility (including any guarantees thereof) outstanding on May 24, 2012, shall at all times be treated as incurred pursuant to clause (b) of the second paragraph of this covenant;</w:t>
      </w:r>
    </w:p>
    <w:p w:rsidR="00A426DF" w:rsidRPr="00A426DF" w:rsidRDefault="00095E1A" w:rsidP="00C03971">
      <w:pPr>
        <w:widowControl/>
        <w:tabs>
          <w:tab w:val="left" w:pos="-720"/>
          <w:tab w:val="left" w:pos="0"/>
        </w:tabs>
        <w:suppressAutoHyphens/>
        <w:spacing w:after="14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C03971">
      <w:pPr>
        <w:widowControl/>
        <w:tabs>
          <w:tab w:val="left" w:pos="-720"/>
          <w:tab w:val="left" w:pos="0"/>
        </w:tabs>
        <w:suppressAutoHyphens/>
        <w:spacing w:after="14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C03971">
      <w:pPr>
        <w:widowControl/>
        <w:tabs>
          <w:tab w:val="left" w:pos="-720"/>
          <w:tab w:val="left" w:pos="0"/>
        </w:tabs>
        <w:suppressAutoHyphens/>
        <w:spacing w:after="14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A426DF">
      <w:pPr>
        <w:widowControl/>
        <w:tabs>
          <w:tab w:val="left" w:pos="-720"/>
        </w:tabs>
        <w:suppressAutoHyphens/>
        <w:spacing w:after="240"/>
        <w:ind w:firstLine="720"/>
      </w:pPr>
      <w:r w:rsidRPr="00A426DF">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A426DF">
      <w:pPr>
        <w:widowControl/>
        <w:tabs>
          <w:tab w:val="left" w:pos="-720"/>
        </w:tabs>
        <w:suppressAutoHyphens/>
        <w:spacing w:after="240"/>
        <w:ind w:firstLine="720"/>
      </w:pPr>
      <w:r w:rsidRPr="00A426DF">
        <w:lastRenderedPageBreak/>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4F3084">
      <w:pPr>
        <w:widowControl/>
        <w:tabs>
          <w:tab w:val="left" w:pos="-720"/>
        </w:tabs>
        <w:suppressAutoHyphens/>
        <w:spacing w:after="200"/>
        <w:ind w:firstLine="720"/>
      </w:pPr>
      <w:r w:rsidRPr="00A426DF">
        <w:t>Notwithstanding any other provision of this covenant, the maximum amount of Indebtedness that Holdings and its Restricted Subsidiaries may Incur pursuant to this covenant shall not be deemed to be exceeded, with respect to any outstanding Indebtedness, solely as a result of fluctuations in the exchange rate of currencies.</w:t>
      </w:r>
    </w:p>
    <w:p w:rsidR="00095E1A" w:rsidRPr="00A426DF" w:rsidRDefault="00095E1A" w:rsidP="004F3084">
      <w:pPr>
        <w:keepNext/>
        <w:keepLines/>
        <w:widowControl/>
        <w:tabs>
          <w:tab w:val="left" w:pos="-720"/>
          <w:tab w:val="left" w:pos="0"/>
          <w:tab w:val="left" w:pos="720"/>
          <w:tab w:val="left" w:pos="1440"/>
        </w:tabs>
        <w:suppressAutoHyphens/>
        <w:spacing w:after="200"/>
        <w:rPr>
          <w:b/>
          <w:bCs/>
          <w:i/>
          <w:iCs/>
        </w:rPr>
      </w:pPr>
      <w:r w:rsidRPr="00A426DF">
        <w:rPr>
          <w:b/>
          <w:bCs/>
          <w:i/>
          <w:iCs/>
        </w:rPr>
        <w:t>Limitation on Restricted Payments</w:t>
      </w:r>
    </w:p>
    <w:p w:rsidR="00A426DF" w:rsidRPr="00A426DF" w:rsidRDefault="00095E1A" w:rsidP="004F3084">
      <w:pPr>
        <w:widowControl/>
        <w:tabs>
          <w:tab w:val="left" w:pos="-720"/>
        </w:tabs>
        <w:suppressAutoHyphens/>
        <w:spacing w:after="200"/>
        <w:ind w:firstLine="720"/>
      </w:pPr>
      <w:r w:rsidRPr="00A426DF">
        <w:t>The indenture provides that Holdings will not, and will not permit any of the Restricted Subsidiaries to, directly or indirectly:</w:t>
      </w:r>
    </w:p>
    <w:p w:rsidR="00A426DF" w:rsidRPr="00A426DF" w:rsidRDefault="00095E1A" w:rsidP="004F3084">
      <w:pPr>
        <w:widowControl/>
        <w:tabs>
          <w:tab w:val="left" w:pos="-720"/>
          <w:tab w:val="left" w:pos="0"/>
        </w:tabs>
        <w:suppressAutoHyphens/>
        <w:spacing w:after="20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4F3084">
      <w:pPr>
        <w:widowControl/>
        <w:tabs>
          <w:tab w:val="left" w:pos="-720"/>
          <w:tab w:val="left" w:pos="0"/>
        </w:tabs>
        <w:suppressAutoHyphens/>
        <w:spacing w:after="200"/>
        <w:ind w:left="1440" w:hanging="720"/>
      </w:pPr>
      <w:r w:rsidRPr="00A426DF">
        <w:t>(2)</w:t>
      </w:r>
      <w:r w:rsidRPr="00A426DF">
        <w:tab/>
        <w:t>purchase or otherwise acquire or retire for value any Equity Interests of Holdings or any direct or indirect parent of Holdings;</w:t>
      </w:r>
    </w:p>
    <w:p w:rsidR="00A426DF" w:rsidRPr="00A426DF" w:rsidRDefault="00095E1A" w:rsidP="004F3084">
      <w:pPr>
        <w:widowControl/>
        <w:tabs>
          <w:tab w:val="left" w:pos="-720"/>
          <w:tab w:val="left" w:pos="0"/>
        </w:tabs>
        <w:suppressAutoHyphens/>
        <w:spacing w:after="20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4F3084">
      <w:pPr>
        <w:widowControl/>
        <w:tabs>
          <w:tab w:val="left" w:pos="-720"/>
          <w:tab w:val="left" w:pos="0"/>
        </w:tabs>
        <w:suppressAutoHyphens/>
        <w:spacing w:after="200"/>
        <w:ind w:left="1440" w:hanging="720"/>
      </w:pPr>
      <w:r w:rsidRPr="00A426DF">
        <w:t>(4)</w:t>
      </w:r>
      <w:r w:rsidRPr="00A426DF">
        <w:tab/>
        <w:t>make any Restricted Investment</w:t>
      </w:r>
    </w:p>
    <w:p w:rsidR="00A426DF" w:rsidRPr="00A426DF" w:rsidRDefault="00095E1A" w:rsidP="004F3084">
      <w:pPr>
        <w:widowControl/>
        <w:tabs>
          <w:tab w:val="left" w:pos="-720"/>
        </w:tabs>
        <w:suppressAutoHyphens/>
        <w:spacing w:after="200"/>
      </w:pPr>
      <w:r w:rsidRPr="00A426DF">
        <w:t xml:space="preserve">(all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4F3084">
      <w:pPr>
        <w:widowControl/>
        <w:tabs>
          <w:tab w:val="left" w:pos="-720"/>
          <w:tab w:val="left" w:pos="0"/>
        </w:tabs>
        <w:suppressAutoHyphens/>
        <w:spacing w:after="200"/>
        <w:ind w:left="1440" w:hanging="720"/>
      </w:pPr>
      <w:r w:rsidRPr="00A426DF">
        <w:t>(a)</w:t>
      </w:r>
      <w:r w:rsidRPr="00A426DF">
        <w:tab/>
        <w:t>no Default shall have occurred and be continuing or would occur as a consequence thereof;</w:t>
      </w:r>
    </w:p>
    <w:p w:rsidR="00A426DF" w:rsidRPr="00A426DF" w:rsidRDefault="00095E1A" w:rsidP="004F3084">
      <w:pPr>
        <w:widowControl/>
        <w:tabs>
          <w:tab w:val="left" w:pos="-720"/>
          <w:tab w:val="left" w:pos="0"/>
        </w:tabs>
        <w:suppressAutoHyphens/>
        <w:spacing w:after="20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4F3084">
      <w:pPr>
        <w:widowControl/>
        <w:tabs>
          <w:tab w:val="left" w:pos="-720"/>
          <w:tab w:val="left" w:pos="0"/>
        </w:tabs>
        <w:suppressAutoHyphens/>
        <w:spacing w:after="20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4F3084">
      <w:pPr>
        <w:widowControl/>
        <w:tabs>
          <w:tab w:val="left" w:pos="-720"/>
        </w:tabs>
        <w:suppressAutoHyphens/>
        <w:spacing w:after="200"/>
        <w:ind w:firstLine="720"/>
      </w:pPr>
      <w:r>
        <w:t>“</w:t>
      </w:r>
      <w:r w:rsidR="00095E1A" w:rsidRPr="00A426DF">
        <w:rPr>
          <w:i/>
          <w:iCs/>
        </w:rPr>
        <w:t>Cumulative Credit</w:t>
      </w:r>
      <w:r>
        <w:t>”</w:t>
      </w:r>
      <w:r w:rsidR="00095E1A" w:rsidRPr="00A426DF">
        <w:t xml:space="preserve"> means the sum of (without duplication):</w:t>
      </w:r>
    </w:p>
    <w:p w:rsidR="00095E1A" w:rsidRPr="00A426DF" w:rsidRDefault="00095E1A" w:rsidP="004F3084">
      <w:pPr>
        <w:widowControl/>
        <w:tabs>
          <w:tab w:val="left" w:pos="-720"/>
          <w:tab w:val="left" w:pos="0"/>
        </w:tabs>
        <w:suppressAutoHyphens/>
        <w:spacing w:after="20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lastRenderedPageBreak/>
        <w:t>(2)</w:t>
      </w:r>
      <w:r w:rsidRPr="00A426DF">
        <w:tab/>
        <w:t xml:space="preserve">100% of (i) the aggregate net proceeds, including cash and the Fair Market Value (as determined in good faith by Holdings) of property other than cash, received by Holdings after May 24, 2012 plus (ii) the aggregate net proceeds, including cash and the Fair Market Value (as determined in good faith by Holdings) of property other than cash, received by Holdings in excess of $3,200 million prior to or on May 24, 2012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100% of (i) the aggregate amount of contributions to the capital of Holdings received in cash and the Fair Market Value (as determined in good faith by Holdings) of property other than cash after May 24, 2012 plus (ii) the aggregate amount of contributions to the capital of Holdings received in cash and the Fair Market Value (as determined in good faith by Holdings) of property other than cash, in excess of $3,200 million prior to or on May 24, 2012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May 24, 2012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sale (other than to Holdings or a Restricted Subsidiary) of the Capital Stock of an Unrestricted Subsidiary, or</w:t>
      </w:r>
    </w:p>
    <w:p w:rsidR="00095E1A" w:rsidRPr="00A426DF" w:rsidRDefault="00095E1A" w:rsidP="00A426DF">
      <w:pPr>
        <w:widowControl/>
        <w:tabs>
          <w:tab w:val="left" w:pos="-720"/>
          <w:tab w:val="left" w:pos="0"/>
        </w:tabs>
        <w:suppressAutoHyphens/>
        <w:spacing w:after="240"/>
        <w:ind w:left="2160" w:hanging="720"/>
      </w:pPr>
      <w:r w:rsidRPr="00A426DF">
        <w:t>(C)</w:t>
      </w:r>
      <w:r w:rsidRPr="00A426DF">
        <w:tab/>
        <w:t xml:space="preserve">a distribution or dividend from an Unrestricted Subsidiary,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8974FF">
      <w:pPr>
        <w:pageBreakBefore/>
        <w:widowControl/>
        <w:tabs>
          <w:tab w:val="left" w:pos="-720"/>
        </w:tabs>
        <w:suppressAutoHyphens/>
        <w:spacing w:after="240"/>
        <w:ind w:firstLine="720"/>
      </w:pPr>
      <w:r w:rsidRPr="00A426DF">
        <w:lastRenderedPageBreak/>
        <w:t>The foregoing provisions will not prohibit: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095E1A" w:rsidRPr="00A426DF" w:rsidRDefault="00095E1A" w:rsidP="004F3084">
      <w:pPr>
        <w:keepNext/>
        <w:keepLines/>
        <w:widowControl/>
        <w:tabs>
          <w:tab w:val="left" w:pos="-720"/>
          <w:tab w:val="left" w:pos="0"/>
          <w:tab w:val="left" w:pos="720"/>
          <w:tab w:val="left" w:pos="1440"/>
          <w:tab w:val="left" w:pos="2160"/>
          <w:tab w:val="left" w:pos="2880"/>
          <w:tab w:val="left" w:pos="3600"/>
        </w:tabs>
        <w:suppressAutoHyphens/>
        <w:spacing w:after="20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4F3084">
      <w:pPr>
        <w:widowControl/>
        <w:tabs>
          <w:tab w:val="left" w:pos="-720"/>
          <w:tab w:val="left" w:pos="0"/>
        </w:tabs>
        <w:suppressAutoHyphens/>
        <w:spacing w:after="20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4F3084">
      <w:pPr>
        <w:widowControl/>
        <w:tabs>
          <w:tab w:val="left" w:pos="-720"/>
          <w:tab w:val="left" w:pos="0"/>
        </w:tabs>
        <w:suppressAutoHyphens/>
        <w:spacing w:after="200"/>
        <w:ind w:left="2160" w:hanging="720"/>
      </w:pPr>
      <w:r w:rsidRPr="00A426DF">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4F3084">
      <w:pPr>
        <w:widowControl/>
        <w:tabs>
          <w:tab w:val="left" w:pos="-720"/>
          <w:tab w:val="left" w:pos="0"/>
        </w:tabs>
        <w:suppressAutoHyphens/>
        <w:spacing w:after="20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4F3084">
      <w:pPr>
        <w:widowControl/>
        <w:tabs>
          <w:tab w:val="left" w:pos="-720"/>
          <w:tab w:val="left" w:pos="0"/>
        </w:tabs>
        <w:suppressAutoHyphens/>
        <w:spacing w:after="20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4F3084">
      <w:pPr>
        <w:widowControl/>
        <w:tabs>
          <w:tab w:val="left" w:pos="-720"/>
          <w:tab w:val="left" w:pos="0"/>
        </w:tabs>
        <w:suppressAutoHyphens/>
        <w:spacing w:after="20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4F3084">
      <w:pPr>
        <w:widowControl/>
        <w:tabs>
          <w:tab w:val="left" w:pos="-720"/>
          <w:tab w:val="left" w:pos="0"/>
        </w:tabs>
        <w:suppressAutoHyphens/>
        <w:spacing w:after="20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4F3084">
      <w:pPr>
        <w:widowControl/>
        <w:tabs>
          <w:tab w:val="left" w:pos="-720"/>
          <w:tab w:val="left" w:pos="0"/>
        </w:tabs>
        <w:suppressAutoHyphens/>
        <w:spacing w:after="20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8974FF">
      <w:pPr>
        <w:pageBreakBefore/>
        <w:widowControl/>
        <w:tabs>
          <w:tab w:val="left" w:pos="-720"/>
          <w:tab w:val="left" w:pos="0"/>
        </w:tabs>
        <w:suppressAutoHyphens/>
        <w:spacing w:after="200"/>
        <w:ind w:left="1440" w:hanging="720"/>
      </w:pPr>
      <w:r w:rsidRPr="00A426DF">
        <w:lastRenderedPageBreak/>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A426DF">
      <w:pPr>
        <w:widowControl/>
        <w:tabs>
          <w:tab w:val="left" w:pos="-720"/>
          <w:tab w:val="left" w:pos="0"/>
        </w:tabs>
        <w:suppressAutoHyphens/>
        <w:spacing w:after="24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Issue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cash proceeds of key man life insurance policies received by Holdings or any direct or indirect parent of Holdings (to the extent contributed to Holdings) or the Restricted Subsidiaries after the Issue Date;</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(a) 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304B93">
      <w:pPr>
        <w:pageBreakBefore/>
        <w:widowControl/>
        <w:tabs>
          <w:tab w:val="left" w:pos="-720"/>
          <w:tab w:val="left" w:pos="0"/>
        </w:tabs>
        <w:suppressAutoHyphens/>
        <w:spacing w:after="240"/>
        <w:ind w:left="1440" w:hanging="720"/>
      </w:pPr>
      <w:r w:rsidRPr="00A426DF">
        <w:lastRenderedPageBreak/>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Restricted Payments that are made with Excluded Contributions;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other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distribution, as a dividend or otherwise, of shares of Capital Stock of, or Indebtedness owed to Holdings or a Restricted Subsidiary by, Unrestricted Subsidiaries;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00A426DF">
        <w:t>-</w:t>
      </w:r>
      <w:r w:rsidRPr="00A426DF">
        <w:t>term or short</w:t>
      </w:r>
      <w:r w:rsidR="00A426DF">
        <w:t>-</w:t>
      </w:r>
      <w:r w:rsidRPr="00A426DF">
        <w:t>term capital gain or ordinary or exempt) of the applicable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any Restricted Payment, if applicable:</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A426DF">
      <w:pPr>
        <w:widowControl/>
        <w:tabs>
          <w:tab w:val="left" w:pos="-720"/>
          <w:tab w:val="left" w:pos="0"/>
        </w:tabs>
        <w:suppressAutoHyphens/>
        <w:spacing w:after="240"/>
        <w:ind w:left="2160" w:hanging="720"/>
      </w:pPr>
      <w:r w:rsidRPr="00A426DF">
        <w:lastRenderedPageBreak/>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repurchases of Equity Interests deemed to occur upon exercise of stock options or warrants if such Equity Interests represent a portion of the exercise price of such options or warrants;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purchases of receivables pursuant to a Receivables Repurchase Obligation in connection with a Qualified Receivables Financing and the payment or distribution of Receivables Fees;</w:t>
      </w:r>
    </w:p>
    <w:p w:rsidR="00A426DF" w:rsidRPr="00A426DF" w:rsidRDefault="00095E1A" w:rsidP="004F3084">
      <w:pPr>
        <w:widowControl/>
        <w:tabs>
          <w:tab w:val="left" w:pos="-720"/>
          <w:tab w:val="left" w:pos="0"/>
        </w:tabs>
        <w:suppressAutoHyphens/>
        <w:spacing w:after="16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4F3084">
      <w:pPr>
        <w:widowControl/>
        <w:tabs>
          <w:tab w:val="left" w:pos="-720"/>
          <w:tab w:val="left" w:pos="0"/>
        </w:tabs>
        <w:suppressAutoHyphens/>
        <w:spacing w:after="16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4F3084">
      <w:pPr>
        <w:widowControl/>
        <w:tabs>
          <w:tab w:val="left" w:pos="-720"/>
          <w:tab w:val="left" w:pos="0"/>
        </w:tabs>
        <w:suppressAutoHyphens/>
        <w:spacing w:after="160"/>
        <w:ind w:left="1440" w:hanging="720"/>
      </w:pPr>
      <w:r w:rsidRPr="00A426DF">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4F3084">
      <w:pPr>
        <w:widowControl/>
        <w:tabs>
          <w:tab w:val="left" w:pos="-720"/>
          <w:tab w:val="left" w:pos="0"/>
        </w:tabs>
        <w:suppressAutoHyphens/>
        <w:spacing w:after="16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4F3084">
      <w:pPr>
        <w:widowControl/>
        <w:tabs>
          <w:tab w:val="left" w:pos="-720"/>
        </w:tabs>
        <w:suppressAutoHyphens/>
        <w:spacing w:after="160"/>
      </w:pPr>
      <w:r w:rsidRPr="00A426DF">
        <w:rPr>
          <w:i/>
          <w:iCs/>
        </w:rPr>
        <w:t>provided</w:t>
      </w:r>
      <w:r w:rsidRPr="00A426DF">
        <w:t xml:space="preserve"> ,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4F3084">
      <w:pPr>
        <w:widowControl/>
        <w:tabs>
          <w:tab w:val="left" w:pos="-720"/>
        </w:tabs>
        <w:suppressAutoHyphens/>
        <w:spacing w:after="16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Dividend and Other Payment Restrictions Affecting Subsidiaries</w:t>
      </w:r>
    </w:p>
    <w:p w:rsidR="00A426DF" w:rsidRPr="00A426DF" w:rsidRDefault="00095E1A" w:rsidP="004F3084">
      <w:pPr>
        <w:widowControl/>
        <w:tabs>
          <w:tab w:val="left" w:pos="-720"/>
        </w:tabs>
        <w:suppressAutoHyphens/>
        <w:spacing w:after="16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4F3084">
      <w:pPr>
        <w:widowControl/>
        <w:tabs>
          <w:tab w:val="left" w:pos="-720"/>
          <w:tab w:val="left" w:pos="0"/>
        </w:tabs>
        <w:suppressAutoHyphens/>
        <w:spacing w:after="16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4F3084">
      <w:pPr>
        <w:widowControl/>
        <w:tabs>
          <w:tab w:val="left" w:pos="-720"/>
          <w:tab w:val="left" w:pos="0"/>
        </w:tabs>
        <w:suppressAutoHyphens/>
        <w:spacing w:after="160"/>
        <w:ind w:left="1440" w:hanging="720"/>
      </w:pPr>
      <w:r w:rsidRPr="00A426DF">
        <w:lastRenderedPageBreak/>
        <w:t>(b)</w:t>
      </w:r>
      <w:r w:rsidRPr="00A426DF">
        <w:tab/>
        <w:t>make loans or advances to Holdings or any Restricted Subsidiary; or</w:t>
      </w:r>
    </w:p>
    <w:p w:rsidR="00A426DF" w:rsidRPr="00A426DF" w:rsidRDefault="00095E1A" w:rsidP="004F3084">
      <w:pPr>
        <w:widowControl/>
        <w:tabs>
          <w:tab w:val="left" w:pos="-720"/>
          <w:tab w:val="left" w:pos="0"/>
        </w:tabs>
        <w:suppressAutoHyphens/>
        <w:spacing w:after="160"/>
        <w:ind w:left="1440" w:hanging="720"/>
      </w:pPr>
      <w:r w:rsidRPr="00A426DF">
        <w:t>(c)</w:t>
      </w:r>
      <w:r w:rsidRPr="00A426DF">
        <w:tab/>
        <w:t>sell, lease or transfer any of its properties or assets to Holdings or any Restricted Subsidiary;</w:t>
      </w:r>
    </w:p>
    <w:p w:rsidR="00A426DF" w:rsidRPr="00A426DF" w:rsidRDefault="00095E1A" w:rsidP="004F3084">
      <w:pPr>
        <w:widowControl/>
        <w:tabs>
          <w:tab w:val="left" w:pos="-720"/>
        </w:tabs>
        <w:suppressAutoHyphens/>
        <w:spacing w:after="160"/>
      </w:pPr>
      <w:r w:rsidRPr="00A426DF">
        <w:t>except in each case for such encumbrances or restrictions existing under or by reason of:</w:t>
      </w:r>
    </w:p>
    <w:p w:rsidR="00A426DF" w:rsidRPr="00A426DF" w:rsidRDefault="00095E1A" w:rsidP="00304B93">
      <w:pPr>
        <w:widowControl/>
        <w:tabs>
          <w:tab w:val="left" w:pos="-720"/>
          <w:tab w:val="left" w:pos="0"/>
        </w:tabs>
        <w:suppressAutoHyphens/>
        <w:spacing w:after="160"/>
        <w:ind w:left="1440" w:hanging="720"/>
      </w:pPr>
      <w:r w:rsidRPr="00A426DF">
        <w:t>(1)</w:t>
      </w:r>
      <w:r w:rsidRPr="00A426DF">
        <w:tab/>
        <w:t>(i) contractual encumbrances or restrictions in effect on the Issue Date, including pursuant to the Existing Senior Notes (including any guarantee thereof), the Secured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304B93">
      <w:pPr>
        <w:widowControl/>
        <w:tabs>
          <w:tab w:val="left" w:pos="-720"/>
          <w:tab w:val="left" w:pos="0"/>
        </w:tabs>
        <w:suppressAutoHyphens/>
        <w:spacing w:after="160"/>
        <w:ind w:left="1440" w:hanging="720"/>
      </w:pPr>
      <w:r w:rsidRPr="00A426DF">
        <w:t>(2)</w:t>
      </w:r>
      <w:r w:rsidRPr="00A426DF">
        <w:tab/>
        <w:t>the indenture, the notes (and any exchange notes) or the Guarantees;</w:t>
      </w:r>
    </w:p>
    <w:p w:rsidR="00A426DF" w:rsidRPr="00A426DF" w:rsidRDefault="00095E1A" w:rsidP="00304B93">
      <w:pPr>
        <w:widowControl/>
        <w:tabs>
          <w:tab w:val="left" w:pos="-720"/>
          <w:tab w:val="left" w:pos="0"/>
        </w:tabs>
        <w:suppressAutoHyphens/>
        <w:spacing w:after="160"/>
        <w:ind w:left="1440" w:hanging="720"/>
      </w:pPr>
      <w:r w:rsidRPr="00A426DF">
        <w:t>(3)</w:t>
      </w:r>
      <w:r w:rsidRPr="00A426DF">
        <w:tab/>
        <w:t>applicable law or any applicable rule, regulation or order;</w:t>
      </w:r>
    </w:p>
    <w:p w:rsidR="00A426DF" w:rsidRPr="00A426DF" w:rsidRDefault="00095E1A" w:rsidP="00304B93">
      <w:pPr>
        <w:widowControl/>
        <w:tabs>
          <w:tab w:val="left" w:pos="-720"/>
          <w:tab w:val="left" w:pos="0"/>
        </w:tabs>
        <w:suppressAutoHyphens/>
        <w:spacing w:after="16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304B93">
      <w:pPr>
        <w:widowControl/>
        <w:tabs>
          <w:tab w:val="left" w:pos="-720"/>
          <w:tab w:val="left" w:pos="0"/>
        </w:tabs>
        <w:suppressAutoHyphens/>
        <w:spacing w:after="160"/>
        <w:ind w:left="1440" w:hanging="720"/>
      </w:pPr>
      <w:r w:rsidRPr="00A426DF">
        <w:t>(5)</w:t>
      </w:r>
      <w:r w:rsidRPr="00A426DF">
        <w:tab/>
        <w:t>contracts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304B93">
      <w:pPr>
        <w:widowControl/>
        <w:tabs>
          <w:tab w:val="left" w:pos="-720"/>
          <w:tab w:val="left" w:pos="0"/>
        </w:tabs>
        <w:suppressAutoHyphens/>
        <w:spacing w:after="16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304B93">
      <w:pPr>
        <w:widowControl/>
        <w:tabs>
          <w:tab w:val="left" w:pos="-720"/>
          <w:tab w:val="left" w:pos="0"/>
        </w:tabs>
        <w:suppressAutoHyphens/>
        <w:spacing w:after="160"/>
        <w:ind w:left="1440" w:hanging="720"/>
      </w:pPr>
      <w:r w:rsidRPr="00A426DF">
        <w:t>(7)</w:t>
      </w:r>
      <w:r w:rsidRPr="00A426DF">
        <w:tab/>
        <w:t>restrictions on cash or other deposits or net worth imposed by customers under contracts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(8)</w:t>
      </w:r>
      <w:r w:rsidRPr="00A426DF">
        <w:tab/>
        <w:t>customary provisions in joint venture agreements and other similar agreements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304B93">
      <w:pPr>
        <w:widowControl/>
        <w:tabs>
          <w:tab w:val="left" w:pos="-720"/>
          <w:tab w:val="left" w:pos="0"/>
        </w:tabs>
        <w:suppressAutoHyphens/>
        <w:spacing w:after="160"/>
        <w:ind w:left="1440" w:hanging="720"/>
      </w:pPr>
      <w:r w:rsidRPr="00A426DF">
        <w:t>(10)</w:t>
      </w:r>
      <w:r w:rsidRPr="00A426DF">
        <w:tab/>
        <w:t>customary provisions contained in leases, licenses and other similar agreements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00A426DF">
        <w:t>-</w:t>
      </w:r>
      <w:r w:rsidRPr="00A426DF">
        <w:t>Out Agreements relating to leasehold interests in Oil and Gas Properties), license or similar contract, or the assignment or transfer of any such lease (including leases governing leasehold interests or Farm</w:t>
      </w:r>
      <w:r w:rsidR="00A426DF">
        <w:t>-</w:t>
      </w:r>
      <w:r w:rsidRPr="00A426DF">
        <w:t>In Agreements or Farm</w:t>
      </w:r>
      <w:r w:rsidR="00A426DF">
        <w:t>-</w:t>
      </w:r>
      <w:r w:rsidRPr="00A426DF">
        <w:t>Out Agreements relating to leasehold interests in Oil and Gas Properties), license (including without limitations, licenses of intellectual property) or other contracts;</w:t>
      </w:r>
    </w:p>
    <w:p w:rsidR="00A426DF" w:rsidRPr="00A426DF" w:rsidRDefault="00095E1A" w:rsidP="00304B93">
      <w:pPr>
        <w:widowControl/>
        <w:tabs>
          <w:tab w:val="left" w:pos="-720"/>
          <w:tab w:val="left" w:pos="0"/>
        </w:tabs>
        <w:suppressAutoHyphens/>
        <w:spacing w:after="160"/>
        <w:ind w:left="1440" w:hanging="720"/>
      </w:pPr>
      <w:r w:rsidRPr="00A426DF">
        <w:t>(12)</w:t>
      </w:r>
      <w:r w:rsidRPr="00A426DF">
        <w:tab/>
        <w:t xml:space="preserve">any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4F3084">
      <w:pPr>
        <w:widowControl/>
        <w:tabs>
          <w:tab w:val="left" w:pos="-720"/>
          <w:tab w:val="left" w:pos="0"/>
        </w:tabs>
        <w:suppressAutoHyphens/>
        <w:spacing w:after="20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lastRenderedPageBreak/>
        <w:t>(14)</w:t>
      </w:r>
      <w:r w:rsidRPr="00A426DF">
        <w:tab/>
        <w:t xml:space="preserve">any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4F3084">
      <w:pPr>
        <w:widowControl/>
        <w:tabs>
          <w:tab w:val="left" w:pos="-720"/>
          <w:tab w:val="left" w:pos="0"/>
        </w:tabs>
        <w:suppressAutoHyphens/>
        <w:spacing w:after="200"/>
        <w:ind w:left="1440" w:hanging="720"/>
      </w:pPr>
      <w:r w:rsidRPr="00A426DF">
        <w:t>(15)</w:t>
      </w:r>
      <w:r w:rsidRPr="00A426DF">
        <w:tab/>
        <w:t xml:space="preserve">any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4F3084">
      <w:pPr>
        <w:widowControl/>
        <w:tabs>
          <w:tab w:val="left" w:pos="-720"/>
        </w:tabs>
        <w:suppressAutoHyphens/>
        <w:spacing w:after="16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Asset Sales</w:t>
      </w:r>
    </w:p>
    <w:p w:rsidR="00A426DF" w:rsidRPr="00A426DF" w:rsidRDefault="00095E1A" w:rsidP="004F3084">
      <w:pPr>
        <w:widowControl/>
        <w:tabs>
          <w:tab w:val="left" w:pos="-720"/>
        </w:tabs>
        <w:suppressAutoHyphens/>
        <w:spacing w:after="16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4F3084">
      <w:pPr>
        <w:widowControl/>
        <w:tabs>
          <w:tab w:val="left" w:pos="-720"/>
          <w:tab w:val="left" w:pos="0"/>
        </w:tabs>
        <w:suppressAutoHyphens/>
        <w:spacing w:after="16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4F3084">
      <w:pPr>
        <w:widowControl/>
        <w:tabs>
          <w:tab w:val="left" w:pos="-720"/>
          <w:tab w:val="left" w:pos="0"/>
        </w:tabs>
        <w:suppressAutoHyphens/>
        <w:spacing w:after="16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4F3084">
      <w:pPr>
        <w:widowControl/>
        <w:tabs>
          <w:tab w:val="left" w:pos="-720"/>
          <w:tab w:val="left" w:pos="0"/>
        </w:tabs>
        <w:suppressAutoHyphens/>
        <w:spacing w:after="16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4F3084">
      <w:pPr>
        <w:widowControl/>
        <w:tabs>
          <w:tab w:val="left" w:pos="-720"/>
          <w:tab w:val="left" w:pos="0"/>
        </w:tabs>
        <w:suppressAutoHyphens/>
        <w:spacing w:after="16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4F3084">
      <w:pPr>
        <w:widowControl/>
        <w:tabs>
          <w:tab w:val="left" w:pos="-720"/>
        </w:tabs>
        <w:suppressAutoHyphens/>
        <w:spacing w:after="160"/>
      </w:pPr>
      <w:r w:rsidRPr="00A426DF">
        <w:t>shall be deemed to be Cash Equivalents for the purposes of this provision.</w:t>
      </w:r>
    </w:p>
    <w:p w:rsidR="00A426DF" w:rsidRPr="00A426DF" w:rsidRDefault="00095E1A" w:rsidP="004F3084">
      <w:pPr>
        <w:widowControl/>
        <w:tabs>
          <w:tab w:val="left" w:pos="-720"/>
        </w:tabs>
        <w:suppressAutoHyphens/>
        <w:spacing w:after="16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4F3084">
      <w:pPr>
        <w:widowControl/>
        <w:tabs>
          <w:tab w:val="left" w:pos="-720"/>
          <w:tab w:val="left" w:pos="0"/>
        </w:tabs>
        <w:suppressAutoHyphens/>
        <w:spacing w:after="160"/>
        <w:ind w:left="1440" w:hanging="720"/>
      </w:pPr>
      <w:r w:rsidRPr="00A426DF">
        <w:t>(1)</w:t>
      </w:r>
      <w:r w:rsidRPr="00A426DF">
        <w:tab/>
        <w:t>to repay (a) Indebtedness constituting Bank Indebtedness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unsecured Pari Passu Indebtedness, the Issuers will equally and ratably reduce Obligations under the notes as provided under </w:t>
      </w:r>
      <w:r w:rsidR="00A426DF">
        <w:t>“</w:t>
      </w:r>
      <w:r w:rsidRPr="00A426DF">
        <w:t>Optional Redemption,</w:t>
      </w:r>
      <w:r w:rsidR="00A426DF">
        <w:t>”</w:t>
      </w:r>
      <w:r w:rsidRPr="00A426DF">
        <w:t xml:space="preserve"> through open</w:t>
      </w:r>
      <w:r w:rsidR="00A426DF">
        <w:t>-</w:t>
      </w:r>
      <w:r w:rsidRPr="00A426DF">
        <w:t>market purchases (</w:t>
      </w:r>
      <w:r w:rsidRPr="00A426DF">
        <w:rPr>
          <w:i/>
          <w:iCs/>
        </w:rPr>
        <w:t>provided</w:t>
      </w:r>
      <w:r w:rsidRPr="00A426DF">
        <w:t xml:space="preserve"> that such purchases are at or </w:t>
      </w:r>
      <w:r w:rsidRPr="00A426DF">
        <w:lastRenderedPageBreak/>
        <w:t>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4F3084">
      <w:pPr>
        <w:widowControl/>
        <w:tabs>
          <w:tab w:val="left" w:pos="-720"/>
          <w:tab w:val="left" w:pos="0"/>
        </w:tabs>
        <w:suppressAutoHyphens/>
        <w:spacing w:after="16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invest in Additional Assets.</w:t>
      </w:r>
    </w:p>
    <w:p w:rsidR="00A426DF" w:rsidRPr="00A426DF" w:rsidRDefault="00095E1A" w:rsidP="004F3084">
      <w:pPr>
        <w:widowControl/>
        <w:tabs>
          <w:tab w:val="left" w:pos="-720"/>
        </w:tabs>
        <w:suppressAutoHyphens/>
        <w:spacing w:after="160"/>
        <w:ind w:firstLine="720"/>
      </w:pPr>
      <w:r w:rsidRPr="00A426DF">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4F3084">
      <w:pPr>
        <w:widowControl/>
        <w:tabs>
          <w:tab w:val="left" w:pos="-720"/>
        </w:tabs>
        <w:suppressAutoHyphens/>
        <w:spacing w:after="16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4F3084">
      <w:pPr>
        <w:widowControl/>
        <w:tabs>
          <w:tab w:val="left" w:pos="-720"/>
        </w:tabs>
        <w:suppressAutoHyphens/>
        <w:spacing w:after="16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4F3084">
      <w:pPr>
        <w:widowControl/>
        <w:tabs>
          <w:tab w:val="left" w:pos="-720"/>
        </w:tabs>
        <w:suppressAutoHyphens/>
        <w:spacing w:after="16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4F3084">
      <w:pPr>
        <w:widowControl/>
        <w:tabs>
          <w:tab w:val="left" w:pos="-720"/>
        </w:tabs>
        <w:suppressAutoHyphens/>
        <w:spacing w:after="160"/>
        <w:ind w:firstLine="720"/>
      </w:pPr>
      <w:r w:rsidRPr="00A426DF">
        <w:lastRenderedPageBreak/>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Transactions with Affiliates</w:t>
      </w:r>
    </w:p>
    <w:p w:rsidR="00A426DF" w:rsidRPr="00A426DF" w:rsidRDefault="00095E1A" w:rsidP="004F3084">
      <w:pPr>
        <w:widowControl/>
        <w:tabs>
          <w:tab w:val="left" w:pos="-720"/>
        </w:tabs>
        <w:suppressAutoHyphens/>
        <w:spacing w:after="16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A426DF">
      <w:pPr>
        <w:widowControl/>
        <w:tabs>
          <w:tab w:val="left" w:pos="-720"/>
        </w:tabs>
        <w:suppressAutoHyphens/>
        <w:spacing w:after="240"/>
        <w:ind w:firstLine="720"/>
      </w:pPr>
      <w:r w:rsidRPr="00A426DF">
        <w:t>The foregoing provisions will not apply to the following: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payments or loans (or cancellation of loans) to officers, directors, employees or consultants which are approved by a majority of the Board of Directors of Holdings in good faith;</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August 8,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xml:space="preserve">,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w:t>
      </w:r>
      <w:r w:rsidRPr="00A426DF">
        <w:lastRenderedPageBreak/>
        <w:t>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the execution of the Transactions, and the payment of all fees and expenses related to the Transactions, including fees to the Sponsors;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4F3084">
      <w:pPr>
        <w:widowControl/>
        <w:tabs>
          <w:tab w:val="left" w:pos="-720"/>
          <w:tab w:val="left" w:pos="0"/>
        </w:tabs>
        <w:suppressAutoHyphens/>
        <w:spacing w:after="200"/>
        <w:ind w:left="1440" w:hanging="720"/>
      </w:pPr>
      <w:r w:rsidRPr="00A426DF">
        <w:t>(10)</w:t>
      </w:r>
      <w:r w:rsidRPr="00A426DF">
        <w:tab/>
        <w:t>any transaction effected as part of a Qualified Receivables Financing;</w:t>
      </w:r>
    </w:p>
    <w:p w:rsidR="00A426DF" w:rsidRPr="00A426DF" w:rsidRDefault="00095E1A" w:rsidP="004F3084">
      <w:pPr>
        <w:widowControl/>
        <w:tabs>
          <w:tab w:val="left" w:pos="-720"/>
          <w:tab w:val="left" w:pos="0"/>
        </w:tabs>
        <w:suppressAutoHyphens/>
        <w:spacing w:after="200"/>
        <w:ind w:left="1440" w:hanging="720"/>
      </w:pPr>
      <w:r w:rsidRPr="00A426DF">
        <w:t>(11)</w:t>
      </w:r>
      <w:r w:rsidRPr="00A426DF">
        <w:tab/>
        <w:t>the issuance of Equity Interests (other than Disqualified Stock) of Holdings to any Person;</w:t>
      </w:r>
    </w:p>
    <w:p w:rsidR="00A426DF" w:rsidRPr="00A426DF" w:rsidRDefault="00095E1A" w:rsidP="004F3084">
      <w:pPr>
        <w:widowControl/>
        <w:tabs>
          <w:tab w:val="left" w:pos="-720"/>
          <w:tab w:val="left" w:pos="0"/>
        </w:tabs>
        <w:suppressAutoHyphens/>
        <w:spacing w:after="20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4F3084">
      <w:pPr>
        <w:widowControl/>
        <w:tabs>
          <w:tab w:val="left" w:pos="-720"/>
          <w:tab w:val="left" w:pos="0"/>
        </w:tabs>
        <w:suppressAutoHyphens/>
        <w:spacing w:after="200"/>
        <w:ind w:left="1440" w:hanging="720"/>
      </w:pPr>
      <w:r w:rsidRPr="00A426DF">
        <w:t>(13)</w:t>
      </w:r>
      <w:r w:rsidRPr="00A426DF">
        <w:tab/>
        <w:t xml:space="preserve">the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t>(14)</w:t>
      </w:r>
      <w:r w:rsidRPr="00A426DF">
        <w:tab/>
        <w:t>any contribution to the capital of Holdings;</w:t>
      </w:r>
    </w:p>
    <w:p w:rsidR="00A426DF" w:rsidRPr="00A426DF" w:rsidRDefault="00095E1A" w:rsidP="004F3084">
      <w:pPr>
        <w:widowControl/>
        <w:tabs>
          <w:tab w:val="left" w:pos="-720"/>
          <w:tab w:val="left" w:pos="0"/>
        </w:tabs>
        <w:suppressAutoHyphens/>
        <w:spacing w:after="200"/>
        <w:ind w:left="1440" w:hanging="720"/>
      </w:pPr>
      <w:r w:rsidRPr="00A426DF">
        <w:t>(15)</w:t>
      </w:r>
      <w:r w:rsidRPr="00A426DF">
        <w:tab/>
        <w:t xml:space="preserve">transactions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4F3084">
      <w:pPr>
        <w:widowControl/>
        <w:tabs>
          <w:tab w:val="left" w:pos="-720"/>
          <w:tab w:val="left" w:pos="0"/>
        </w:tabs>
        <w:suppressAutoHyphens/>
        <w:spacing w:after="200"/>
        <w:ind w:left="1440" w:hanging="720"/>
      </w:pPr>
      <w:r w:rsidRPr="00A426DF">
        <w:t>(17)</w:t>
      </w:r>
      <w:r w:rsidRPr="00A426DF">
        <w:tab/>
        <w:t>pledges of Equity Interests of Unrestricted Subsidiaries;</w:t>
      </w:r>
    </w:p>
    <w:p w:rsidR="00A426DF" w:rsidRPr="00A426DF" w:rsidRDefault="00095E1A" w:rsidP="004F3084">
      <w:pPr>
        <w:widowControl/>
        <w:tabs>
          <w:tab w:val="left" w:pos="-720"/>
          <w:tab w:val="left" w:pos="0"/>
        </w:tabs>
        <w:suppressAutoHyphens/>
        <w:spacing w:after="200"/>
        <w:ind w:left="1440" w:hanging="720"/>
      </w:pPr>
      <w:r w:rsidRPr="00A426DF">
        <w:t>(18)</w:t>
      </w:r>
      <w:r w:rsidRPr="00A426DF">
        <w:tab/>
        <w:t>the formation and maintenance of any consolidated group or subgroup for tax, accounting or cash pooling or management purposes in the ordinary course of business;</w:t>
      </w:r>
    </w:p>
    <w:p w:rsidR="00A426DF" w:rsidRPr="00A426DF" w:rsidRDefault="00095E1A" w:rsidP="004F3084">
      <w:pPr>
        <w:widowControl/>
        <w:tabs>
          <w:tab w:val="left" w:pos="-720"/>
          <w:tab w:val="left" w:pos="0"/>
        </w:tabs>
        <w:suppressAutoHyphens/>
        <w:spacing w:after="200"/>
        <w:ind w:left="1440" w:hanging="720"/>
      </w:pPr>
      <w:r w:rsidRPr="00A426DF">
        <w:t>(19)</w:t>
      </w:r>
      <w:r w:rsidRPr="00A426DF">
        <w:tab/>
        <w:t>any employment agreements entered into by Holdings or any Restricted Subsidiary in the ordinary course of business;</w:t>
      </w:r>
    </w:p>
    <w:p w:rsidR="00A426DF" w:rsidRPr="00A426DF" w:rsidRDefault="00095E1A" w:rsidP="004F3084">
      <w:pPr>
        <w:widowControl/>
        <w:tabs>
          <w:tab w:val="left" w:pos="-720"/>
          <w:tab w:val="left" w:pos="0"/>
        </w:tabs>
        <w:suppressAutoHyphens/>
        <w:spacing w:after="20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4F3084">
      <w:pPr>
        <w:widowControl/>
        <w:tabs>
          <w:tab w:val="left" w:pos="-720"/>
          <w:tab w:val="left" w:pos="0"/>
        </w:tabs>
        <w:suppressAutoHyphens/>
        <w:spacing w:after="20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4F3084">
      <w:pPr>
        <w:widowControl/>
        <w:tabs>
          <w:tab w:val="left" w:pos="-720"/>
          <w:tab w:val="left" w:pos="0"/>
        </w:tabs>
        <w:suppressAutoHyphens/>
        <w:spacing w:after="200"/>
        <w:ind w:left="1440" w:hanging="720"/>
      </w:pPr>
      <w:r w:rsidRPr="00A426DF">
        <w:lastRenderedPageBreak/>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4F3084">
      <w:pPr>
        <w:widowControl/>
        <w:tabs>
          <w:tab w:val="left" w:pos="-720"/>
          <w:tab w:val="left" w:pos="0"/>
        </w:tabs>
        <w:suppressAutoHyphens/>
        <w:spacing w:after="200"/>
        <w:ind w:left="1440" w:hanging="720"/>
      </w:pPr>
      <w:r w:rsidRPr="00A426DF">
        <w:t>(23)</w:t>
      </w:r>
      <w:r w:rsidRPr="00A426DF">
        <w:tab/>
        <w:t>investments by the Sponsors in securities of Holdings or any Restricted Subsidiary (and payment of reasonable out</w:t>
      </w:r>
      <w:r w:rsidR="00A426DF">
        <w:t>-</w:t>
      </w:r>
      <w:r w:rsidRPr="00A426DF">
        <w:t>of</w:t>
      </w:r>
      <w:r w:rsidR="00A426DF">
        <w:t>-</w:t>
      </w:r>
      <w:r w:rsidRPr="00A426DF">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t>customary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Liens</w:t>
      </w:r>
    </w:p>
    <w:p w:rsidR="00A426DF" w:rsidRPr="00A426DF" w:rsidRDefault="00095E1A" w:rsidP="00561663">
      <w:pPr>
        <w:widowControl/>
        <w:tabs>
          <w:tab w:val="left" w:pos="-720"/>
        </w:tabs>
        <w:suppressAutoHyphens/>
        <w:spacing w:after="160"/>
        <w:ind w:firstLine="720"/>
      </w:pPr>
      <w:r w:rsidRPr="00A426DF">
        <w:t>The indenture provides that Holdings will not, and will not permit any of its Restricted Subsidiaries to, directly or indirectly, create, Incur or suffer to exist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w:t>
      </w:r>
    </w:p>
    <w:p w:rsidR="00A426DF" w:rsidRPr="00A426DF" w:rsidRDefault="00095E1A" w:rsidP="00561663">
      <w:pPr>
        <w:widowControl/>
        <w:tabs>
          <w:tab w:val="left" w:pos="-720"/>
        </w:tabs>
        <w:suppressAutoHyphens/>
        <w:spacing w:after="160"/>
        <w:ind w:firstLine="720"/>
      </w:pPr>
      <w:r w:rsidRPr="00A426DF">
        <w:t>Any Lien that is granted to secure the notes or any Subsidiary Guarantee under the preceding paragraph shall be automatically released and discharged at the same time as the release of the Lien that gave rise to the obligation to secure the notes or such Subsidiary Guarantee.</w:t>
      </w:r>
    </w:p>
    <w:p w:rsidR="00A426DF" w:rsidRPr="00A426DF" w:rsidRDefault="00095E1A" w:rsidP="00561663">
      <w:pPr>
        <w:widowControl/>
        <w:tabs>
          <w:tab w:val="left" w:pos="-720"/>
        </w:tabs>
        <w:suppressAutoHyphens/>
        <w:spacing w:after="16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561663">
      <w:pPr>
        <w:widowControl/>
        <w:tabs>
          <w:tab w:val="left" w:pos="-720"/>
        </w:tabs>
        <w:suppressAutoHyphens/>
        <w:spacing w:after="16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561663">
      <w:pPr>
        <w:keepNext/>
        <w:keepLines/>
        <w:widowControl/>
        <w:tabs>
          <w:tab w:val="left" w:pos="-720"/>
          <w:tab w:val="left" w:pos="0"/>
          <w:tab w:val="left" w:pos="720"/>
          <w:tab w:val="left" w:pos="1440"/>
        </w:tabs>
        <w:suppressAutoHyphens/>
        <w:spacing w:after="160"/>
        <w:rPr>
          <w:b/>
          <w:bCs/>
          <w:i/>
          <w:iCs/>
        </w:rPr>
      </w:pPr>
      <w:r w:rsidRPr="00A426DF">
        <w:rPr>
          <w:b/>
          <w:bCs/>
          <w:i/>
          <w:iCs/>
        </w:rPr>
        <w:t>Reports and Other Information</w:t>
      </w:r>
    </w:p>
    <w:p w:rsidR="00A426DF" w:rsidRPr="00A426DF" w:rsidRDefault="00095E1A" w:rsidP="00561663">
      <w:pPr>
        <w:widowControl/>
        <w:tabs>
          <w:tab w:val="left" w:pos="-720"/>
        </w:tabs>
        <w:suppressAutoHyphens/>
        <w:spacing w:after="16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within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August 8,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A426DF">
      <w:pPr>
        <w:widowControl/>
        <w:tabs>
          <w:tab w:val="left" w:pos="-720"/>
        </w:tabs>
        <w:suppressAutoHyphens/>
        <w:spacing w:after="24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A426DF">
      <w:pPr>
        <w:widowControl/>
        <w:tabs>
          <w:tab w:val="left" w:pos="-720"/>
        </w:tabs>
        <w:suppressAutoHyphens/>
        <w:spacing w:after="24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A426DF">
      <w:pPr>
        <w:widowControl/>
        <w:tabs>
          <w:tab w:val="left" w:pos="-720"/>
        </w:tabs>
        <w:suppressAutoHyphens/>
        <w:spacing w:after="240"/>
        <w:ind w:firstLine="720"/>
      </w:pPr>
      <w:r w:rsidRPr="00A426DF">
        <w:t>In the event that:</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direct or indirect parent of Holdings is or becomes a guarantor of the notes,</w:t>
      </w:r>
    </w:p>
    <w:p w:rsidR="00A426DF" w:rsidRPr="00A426DF" w:rsidRDefault="00095E1A" w:rsidP="00A426DF">
      <w:pPr>
        <w:widowControl/>
        <w:tabs>
          <w:tab w:val="left" w:pos="-720"/>
        </w:tabs>
        <w:suppressAutoHyphens/>
        <w:spacing w:after="240"/>
      </w:pPr>
      <w:r w:rsidRPr="00A426DF">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6F2A09">
      <w:pPr>
        <w:widowControl/>
        <w:tabs>
          <w:tab w:val="left" w:pos="-720"/>
        </w:tabs>
        <w:suppressAutoHyphens/>
        <w:spacing w:after="14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 xml:space="preserve">2(b) of the Exchange Act, it will furnish to the holders of the notes and to prospective investors, upon their request, the information required to be delivered pursuant to Rule 144A(d)(4) under the Securities Act. Holdings will also hold quarterly </w:t>
      </w:r>
      <w:r w:rsidRPr="00A426DF">
        <w:lastRenderedPageBreak/>
        <w:t>conference calls, beginning with the first full fiscal quarter ending September 30, 2012,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6F2A09">
      <w:pPr>
        <w:widowControl/>
        <w:tabs>
          <w:tab w:val="left" w:pos="-720"/>
        </w:tabs>
        <w:suppressAutoHyphens/>
        <w:spacing w:after="1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6F2A09">
      <w:pPr>
        <w:keepNext/>
        <w:keepLines/>
        <w:widowControl/>
        <w:tabs>
          <w:tab w:val="left" w:pos="-720"/>
          <w:tab w:val="left" w:pos="0"/>
          <w:tab w:val="left" w:pos="720"/>
          <w:tab w:val="left" w:pos="1440"/>
        </w:tabs>
        <w:suppressAutoHyphens/>
        <w:spacing w:after="140"/>
        <w:rPr>
          <w:b/>
          <w:bCs/>
          <w:i/>
          <w:iCs/>
        </w:rPr>
      </w:pPr>
      <w:r w:rsidRPr="00A426DF">
        <w:rPr>
          <w:b/>
          <w:bCs/>
          <w:i/>
          <w:iCs/>
        </w:rPr>
        <w:t>Future Subsidiary Guarantors</w:t>
      </w:r>
    </w:p>
    <w:p w:rsidR="00A426DF" w:rsidRPr="00A426DF" w:rsidRDefault="00095E1A" w:rsidP="006F2A09">
      <w:pPr>
        <w:widowControl/>
        <w:tabs>
          <w:tab w:val="left" w:pos="-720"/>
        </w:tabs>
        <w:suppressAutoHyphens/>
        <w:spacing w:after="140"/>
        <w:ind w:firstLine="720"/>
      </w:pPr>
      <w:r w:rsidRPr="00A426DF">
        <w:t>The indenture provides that Holdings will cause each Wholly Owned Restricted Subsidiary that is not an Excluded Subsidiary and that guarantees any Indebtedness of an Issuer or any of the Subsidiary Guarantors to execute and deliver to the Trustee a supplemental indenture pursuant to which such Subsidiary will guarantee payment of the notes.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6F2A09">
      <w:pPr>
        <w:widowControl/>
        <w:tabs>
          <w:tab w:val="left" w:pos="-720"/>
        </w:tabs>
        <w:suppressAutoHyphens/>
        <w:spacing w:after="1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7C3497">
      <w:pPr>
        <w:keepNext/>
        <w:keepLines/>
        <w:widowControl/>
        <w:tabs>
          <w:tab w:val="left" w:pos="-720"/>
          <w:tab w:val="left" w:pos="720"/>
          <w:tab w:val="left" w:pos="1440"/>
        </w:tabs>
        <w:suppressAutoHyphens/>
        <w:spacing w:after="140"/>
        <w:rPr>
          <w:b/>
          <w:bCs/>
        </w:rPr>
      </w:pPr>
      <w:r w:rsidRPr="00A426DF">
        <w:rPr>
          <w:b/>
          <w:bCs/>
        </w:rPr>
        <w:t>Merger, Amalgamation, Consolidation or Sale of All or Substantially All Assets</w:t>
      </w:r>
    </w:p>
    <w:p w:rsidR="00A426DF" w:rsidRPr="00A426DF" w:rsidRDefault="00095E1A" w:rsidP="007C3497">
      <w:pPr>
        <w:widowControl/>
        <w:tabs>
          <w:tab w:val="left" w:pos="-720"/>
        </w:tabs>
        <w:suppressAutoHyphens/>
        <w:spacing w:after="1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7C3497">
      <w:pPr>
        <w:widowControl/>
        <w:tabs>
          <w:tab w:val="left" w:pos="-720"/>
          <w:tab w:val="left" w:pos="0"/>
        </w:tabs>
        <w:suppressAutoHyphens/>
        <w:spacing w:after="1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7C3497">
      <w:pPr>
        <w:widowControl/>
        <w:tabs>
          <w:tab w:val="left" w:pos="-720"/>
          <w:tab w:val="left" w:pos="0"/>
        </w:tabs>
        <w:suppressAutoHyphens/>
        <w:spacing w:after="140"/>
        <w:ind w:left="1440" w:hanging="720"/>
      </w:pPr>
      <w:r w:rsidRPr="00A426DF">
        <w:t>(2)</w:t>
      </w:r>
      <w:r w:rsidRPr="00A426DF">
        <w:tab/>
        <w:t>the Successor Holdco (if other than Holdings) expressly assumes all the obligations of Holdings under the indenture pursuant to supplemental indentures;</w:t>
      </w:r>
    </w:p>
    <w:p w:rsidR="00A426DF" w:rsidRPr="00A426DF" w:rsidRDefault="00095E1A" w:rsidP="007C3497">
      <w:pPr>
        <w:widowControl/>
        <w:tabs>
          <w:tab w:val="left" w:pos="-720"/>
          <w:tab w:val="left" w:pos="0"/>
        </w:tabs>
        <w:suppressAutoHyphens/>
        <w:spacing w:after="1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7C3497">
      <w:pPr>
        <w:widowControl/>
        <w:tabs>
          <w:tab w:val="left" w:pos="-720"/>
          <w:tab w:val="left" w:pos="0"/>
        </w:tabs>
        <w:suppressAutoHyphens/>
        <w:spacing w:after="1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00A426DF">
        <w:t>-</w:t>
      </w:r>
      <w:r w:rsidRPr="00A426DF">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7C3497">
      <w:pPr>
        <w:widowControl/>
        <w:tabs>
          <w:tab w:val="left" w:pos="-720"/>
          <w:tab w:val="left" w:pos="0"/>
        </w:tabs>
        <w:suppressAutoHyphens/>
        <w:spacing w:after="1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4F3084">
      <w:pPr>
        <w:widowControl/>
        <w:tabs>
          <w:tab w:val="left" w:pos="-720"/>
          <w:tab w:val="left" w:pos="0"/>
        </w:tabs>
        <w:suppressAutoHyphens/>
        <w:spacing w:after="180"/>
        <w:ind w:left="2160" w:hanging="720"/>
      </w:pPr>
      <w:r w:rsidRPr="00A426DF">
        <w:t>(b)</w:t>
      </w:r>
      <w:r w:rsidRPr="00A426DF">
        <w:tab/>
        <w:t>the Fixed Charge Coverage Ratio would be greater than such ratio immediately prior to such transaction;</w:t>
      </w:r>
    </w:p>
    <w:p w:rsidR="00A426DF" w:rsidRPr="00A426DF" w:rsidRDefault="00095E1A" w:rsidP="004F3084">
      <w:pPr>
        <w:widowControl/>
        <w:tabs>
          <w:tab w:val="left" w:pos="-720"/>
          <w:tab w:val="left" w:pos="0"/>
        </w:tabs>
        <w:suppressAutoHyphens/>
        <w:spacing w:after="180"/>
        <w:ind w:left="1440" w:hanging="720"/>
      </w:pPr>
      <w:r w:rsidRPr="00A426DF">
        <w:lastRenderedPageBreak/>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A426DF">
      <w:pPr>
        <w:widowControl/>
        <w:tabs>
          <w:tab w:val="left" w:pos="-720"/>
        </w:tabs>
        <w:suppressAutoHyphens/>
        <w:spacing w:after="240"/>
        <w:ind w:firstLine="720"/>
      </w:pPr>
      <w:r w:rsidRPr="00A426DF">
        <w:t>The indenture further provides that, subject to certain limitations in the indenture governing release of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A426DF">
      <w:pPr>
        <w:widowControl/>
        <w:tabs>
          <w:tab w:val="left" w:pos="-720"/>
        </w:tabs>
        <w:suppressAutoHyphens/>
        <w:spacing w:after="2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A426DF">
      <w:pPr>
        <w:widowControl/>
        <w:tabs>
          <w:tab w:val="left" w:pos="-720"/>
        </w:tabs>
        <w:suppressAutoHyphens/>
        <w:spacing w:after="2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026AE4">
      <w:pPr>
        <w:keepNext/>
        <w:keepLines/>
        <w:pageBreakBefore/>
        <w:widowControl/>
        <w:tabs>
          <w:tab w:val="left" w:pos="-720"/>
          <w:tab w:val="left" w:pos="720"/>
          <w:tab w:val="left" w:pos="1440"/>
        </w:tabs>
        <w:suppressAutoHyphens/>
        <w:spacing w:after="240"/>
        <w:rPr>
          <w:b/>
          <w:bCs/>
        </w:rPr>
      </w:pPr>
      <w:r w:rsidRPr="00A426DF">
        <w:rPr>
          <w:b/>
          <w:bCs/>
        </w:rPr>
        <w:lastRenderedPageBreak/>
        <w:t>Defaults</w:t>
      </w:r>
    </w:p>
    <w:p w:rsidR="00A426DF" w:rsidRPr="00A426DF" w:rsidRDefault="00095E1A" w:rsidP="00A426DF">
      <w:pPr>
        <w:widowControl/>
        <w:tabs>
          <w:tab w:val="left" w:pos="-720"/>
        </w:tabs>
        <w:suppressAutoHyphens/>
        <w:spacing w:after="2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 default in any payment of interest (including any additional interest) on any note when due, continued for 30 days;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 default in the payment of principal or premium, if any, of any note when due at its Stated Maturity, upon optional redemption, upon required repurchase, upon declaration or otherwise;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 xml:space="preserve">certain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5312CE">
      <w:pPr>
        <w:widowControl/>
        <w:tabs>
          <w:tab w:val="left" w:pos="-720"/>
          <w:tab w:val="left" w:pos="0"/>
        </w:tabs>
        <w:suppressAutoHyphens/>
        <w:spacing w:after="16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 or</w:t>
      </w:r>
    </w:p>
    <w:p w:rsidR="00A426DF" w:rsidRPr="00A426DF" w:rsidRDefault="00095E1A" w:rsidP="005312CE">
      <w:pPr>
        <w:widowControl/>
        <w:tabs>
          <w:tab w:val="left" w:pos="-720"/>
          <w:tab w:val="left" w:pos="0"/>
        </w:tabs>
        <w:suppressAutoHyphens/>
        <w:spacing w:after="160"/>
        <w:ind w:left="1440" w:hanging="720"/>
      </w:pPr>
      <w:r w:rsidRPr="00A426DF">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5312CE">
      <w:pPr>
        <w:widowControl/>
        <w:tabs>
          <w:tab w:val="left" w:pos="-720"/>
        </w:tabs>
        <w:suppressAutoHyphens/>
        <w:spacing w:after="160"/>
        <w:ind w:firstLine="720"/>
      </w:pPr>
      <w:r w:rsidRPr="00A426DF">
        <w:t>The foregoing will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sidR="00A426DF" w:rsidRPr="00A426DF" w:rsidRDefault="00095E1A" w:rsidP="005312CE">
      <w:pPr>
        <w:widowControl/>
        <w:tabs>
          <w:tab w:val="left" w:pos="-720"/>
        </w:tabs>
        <w:suppressAutoHyphens/>
        <w:spacing w:after="160"/>
        <w:ind w:firstLine="720"/>
      </w:pPr>
      <w:r w:rsidRPr="00A426DF">
        <w:t>However, a default under clause (4) will not constitute an Event of Default until the Trustee or the holders of 30% in principal amount of outstanding notes notify the Issuers of the default and the Issuers do not cure such default within the time specified in clause (4) hereof after receipt of such notice.</w:t>
      </w:r>
    </w:p>
    <w:p w:rsidR="00A426DF" w:rsidRPr="00A426DF" w:rsidRDefault="00095E1A" w:rsidP="00A426DF">
      <w:pPr>
        <w:widowControl/>
        <w:tabs>
          <w:tab w:val="left" w:pos="-720"/>
        </w:tabs>
        <w:suppressAutoHyphens/>
        <w:spacing w:after="240"/>
        <w:ind w:firstLine="720"/>
      </w:pPr>
      <w:r w:rsidRPr="00A426DF">
        <w:t>If an Event of Default (other than a Default relating to certain events of bankruptcy, insolvency or reorganization of Holdings) occurs with respect to the notes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A426DF">
      <w:pPr>
        <w:widowControl/>
        <w:tabs>
          <w:tab w:val="left" w:pos="-720"/>
        </w:tabs>
        <w:suppressAutoHyphens/>
        <w:spacing w:after="240"/>
        <w:ind w:firstLine="720"/>
      </w:pPr>
      <w:r w:rsidRPr="00A426DF">
        <w:lastRenderedPageBreak/>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A426DF">
      <w:pPr>
        <w:widowControl/>
        <w:tabs>
          <w:tab w:val="left" w:pos="-720"/>
        </w:tabs>
        <w:suppressAutoHyphens/>
        <w:spacing w:after="24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t>such holder has previously given the Trustee notice that an Event of Default is continuing,</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t>holders of at least 30% in principal amount of the outstanding notes have requested the Trustee to pursue the remedy,</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t>such holders have offered the Trustee security or indemnity satisfactory to it against any loss, liability or expense,</w:t>
      </w:r>
    </w:p>
    <w:p w:rsidR="00A426DF" w:rsidRPr="00A426DF" w:rsidRDefault="00095E1A" w:rsidP="00F1459B">
      <w:pPr>
        <w:widowControl/>
        <w:tabs>
          <w:tab w:val="left" w:pos="-720"/>
          <w:tab w:val="left" w:pos="0"/>
        </w:tabs>
        <w:suppressAutoHyphens/>
        <w:spacing w:after="120"/>
        <w:ind w:left="1440" w:hanging="720"/>
      </w:pPr>
      <w:r w:rsidRPr="00A426DF">
        <w:t>(4)</w:t>
      </w:r>
      <w:r w:rsidRPr="00A426DF">
        <w:tab/>
        <w:t>the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the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A426DF">
      <w:pPr>
        <w:widowControl/>
        <w:tabs>
          <w:tab w:val="left" w:pos="-720"/>
        </w:tabs>
        <w:suppressAutoHyphens/>
        <w:spacing w:after="240"/>
        <w:ind w:firstLine="720"/>
      </w:pPr>
      <w:r w:rsidRPr="00A426DF">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A426DF">
      <w:pPr>
        <w:widowControl/>
        <w:tabs>
          <w:tab w:val="left" w:pos="-720"/>
        </w:tabs>
        <w:suppressAutoHyphens/>
        <w:spacing w:after="24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of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Amendments and Waivers</w:t>
      </w:r>
    </w:p>
    <w:p w:rsidR="00A426DF" w:rsidRPr="00A426DF" w:rsidRDefault="00095E1A" w:rsidP="00A426DF">
      <w:pPr>
        <w:widowControl/>
        <w:tabs>
          <w:tab w:val="left" w:pos="-720"/>
        </w:tabs>
        <w:suppressAutoHyphens/>
        <w:spacing w:after="240"/>
        <w:ind w:firstLine="720"/>
      </w:pPr>
      <w:r w:rsidRPr="00A426DF">
        <w:t>Subject to certain exceptions, the indenture, the notes and the Subsidiary Guarantees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t>reduce the amount of notes whose holders must consent to an amendment;</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t>reduce the rate of or extend the time for payment of interest on any note;</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t>reduce the principal of or change the Stated Maturity of any note;</w:t>
      </w:r>
    </w:p>
    <w:p w:rsidR="00A426DF" w:rsidRPr="00A426DF" w:rsidRDefault="00095E1A" w:rsidP="00F1459B">
      <w:pPr>
        <w:widowControl/>
        <w:tabs>
          <w:tab w:val="left" w:pos="-720"/>
          <w:tab w:val="left" w:pos="0"/>
        </w:tabs>
        <w:suppressAutoHyphens/>
        <w:spacing w:after="12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F1459B">
      <w:pPr>
        <w:widowControl/>
        <w:tabs>
          <w:tab w:val="left" w:pos="-720"/>
          <w:tab w:val="left" w:pos="0"/>
        </w:tabs>
        <w:suppressAutoHyphens/>
        <w:spacing w:after="120"/>
        <w:ind w:left="1440" w:hanging="720"/>
      </w:pPr>
      <w:r w:rsidRPr="00A426DF">
        <w:t>(5)</w:t>
      </w:r>
      <w:r w:rsidRPr="00A426DF">
        <w:tab/>
        <w:t>make any note payable in money other than that stated in such note;</w:t>
      </w:r>
    </w:p>
    <w:p w:rsidR="00A426DF" w:rsidRPr="00A426DF" w:rsidRDefault="00095E1A" w:rsidP="009352E0">
      <w:pPr>
        <w:widowControl/>
        <w:tabs>
          <w:tab w:val="left" w:pos="-720"/>
          <w:tab w:val="left" w:pos="0"/>
        </w:tabs>
        <w:suppressAutoHyphens/>
        <w:spacing w:after="140"/>
        <w:ind w:left="1440" w:hanging="720"/>
      </w:pPr>
      <w:r w:rsidRPr="00A426DF">
        <w:lastRenderedPageBreak/>
        <w:t>(6)</w:t>
      </w:r>
      <w:r w:rsidRPr="00A426DF">
        <w:tab/>
        <w:t>expressly subordinate the notes or any related Subsidiary Guarantee to any other Indebtedness of an Issuer or any Subsidiary Guarantor;</w:t>
      </w:r>
    </w:p>
    <w:p w:rsidR="00A426DF" w:rsidRPr="00A426DF" w:rsidRDefault="00095E1A" w:rsidP="009352E0">
      <w:pPr>
        <w:widowControl/>
        <w:tabs>
          <w:tab w:val="left" w:pos="-720"/>
          <w:tab w:val="left" w:pos="0"/>
        </w:tabs>
        <w:suppressAutoHyphens/>
        <w:spacing w:after="14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 or</w:t>
      </w:r>
    </w:p>
    <w:p w:rsidR="00A426DF" w:rsidRPr="00A426DF" w:rsidRDefault="00095E1A" w:rsidP="009352E0">
      <w:pPr>
        <w:widowControl/>
        <w:tabs>
          <w:tab w:val="left" w:pos="-720"/>
          <w:tab w:val="left" w:pos="0"/>
        </w:tabs>
        <w:suppressAutoHyphens/>
        <w:spacing w:after="140"/>
        <w:ind w:left="1440" w:hanging="720"/>
      </w:pPr>
      <w:r w:rsidRPr="00A426DF">
        <w:t>(8)</w:t>
      </w:r>
      <w:r w:rsidRPr="00A426DF">
        <w:tab/>
        <w:t>make any change in the amendment provisions which require each holder</w:t>
      </w:r>
      <w:r w:rsidR="00A426DF">
        <w:t>’</w:t>
      </w:r>
      <w:r w:rsidRPr="00A426DF">
        <w:t>s consent or in the waiver provisions.</w:t>
      </w:r>
    </w:p>
    <w:p w:rsidR="00A426DF" w:rsidRPr="00A426DF" w:rsidRDefault="00095E1A" w:rsidP="009352E0">
      <w:pPr>
        <w:widowControl/>
        <w:tabs>
          <w:tab w:val="left" w:pos="-720"/>
        </w:tabs>
        <w:suppressAutoHyphens/>
        <w:spacing w:after="140"/>
        <w:ind w:firstLine="720"/>
      </w:pPr>
      <w:r w:rsidRPr="00A426DF">
        <w:t>Except as expressly provided by the indenture, without the consent of holders of at least 66.67% in principal amount of notes then outstanding, no amendment may modify or release the Subsidiary Guarantee of any Significant Subsidiary in any manner adverse to the holders of the notes.</w:t>
      </w:r>
    </w:p>
    <w:p w:rsidR="00A426DF" w:rsidRPr="00A426DF" w:rsidRDefault="00095E1A" w:rsidP="009352E0">
      <w:pPr>
        <w:widowControl/>
        <w:tabs>
          <w:tab w:val="left" w:pos="-720"/>
        </w:tabs>
        <w:suppressAutoHyphens/>
        <w:spacing w:after="140"/>
        <w:ind w:firstLine="720"/>
      </w:pPr>
      <w:r w:rsidRPr="00A426DF">
        <w:t>Without the consent of any holder, the Issuers and the Trustee may amend the indenture, the notes or the Subsidiary Guarantees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and its Subsidiary Guarantee,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with respect to the notes, to secure the notes, to add to the covenants of the Issuers for the benefit of the holders or to surrender any right or power conferred upon the Issuers, to make any change that does not adversely affect the rights of any holder, to conform the text of the indenture, Subsidiary Guarantees or the notes, to any provision of this </w:t>
      </w:r>
      <w:r w:rsidR="00A426DF">
        <w:t>“</w:t>
      </w:r>
      <w:r w:rsidRPr="00A426DF">
        <w:t>Description of Senior 2022 Exchange Notes</w:t>
      </w:r>
      <w:r w:rsidR="00A426DF">
        <w:t>”</w:t>
      </w:r>
      <w:r w:rsidRPr="00A426DF">
        <w:t xml:space="preserve"> to the extent that such provision in this </w:t>
      </w:r>
      <w:r w:rsidR="00A426DF">
        <w:t>“</w:t>
      </w:r>
      <w:r w:rsidRPr="00A426DF">
        <w:t>Description of Senior 2022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or the notes,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9352E0">
      <w:pPr>
        <w:widowControl/>
        <w:tabs>
          <w:tab w:val="left" w:pos="-720"/>
        </w:tabs>
        <w:suppressAutoHyphens/>
        <w:spacing w:after="1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No Personal Liability of Directors, Officers, Employees, Managers and Stockholders</w:t>
      </w:r>
    </w:p>
    <w:p w:rsidR="00A426DF" w:rsidRPr="00A426DF" w:rsidRDefault="00095E1A" w:rsidP="009352E0">
      <w:pPr>
        <w:widowControl/>
        <w:tabs>
          <w:tab w:val="left" w:pos="-720"/>
        </w:tabs>
        <w:suppressAutoHyphens/>
        <w:spacing w:after="1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Transfer and Exchange</w:t>
      </w:r>
    </w:p>
    <w:p w:rsidR="00A426DF" w:rsidRPr="00A426DF" w:rsidRDefault="00095E1A" w:rsidP="009352E0">
      <w:pPr>
        <w:widowControl/>
        <w:tabs>
          <w:tab w:val="left" w:pos="-720"/>
        </w:tabs>
        <w:suppressAutoHyphens/>
        <w:spacing w:after="1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Satisfaction and Discharge</w:t>
      </w:r>
    </w:p>
    <w:p w:rsidR="00A426DF" w:rsidRPr="00A426DF" w:rsidRDefault="00095E1A" w:rsidP="009352E0">
      <w:pPr>
        <w:widowControl/>
        <w:tabs>
          <w:tab w:val="left" w:pos="-720"/>
        </w:tabs>
        <w:suppressAutoHyphens/>
        <w:spacing w:after="1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w:t>
      </w:r>
      <w:r w:rsidRPr="00A426DF">
        <w:lastRenderedPageBreak/>
        <w:t>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w:t>
      </w:r>
    </w:p>
    <w:p w:rsidR="00A426DF" w:rsidRPr="00A426DF" w:rsidRDefault="00095E1A" w:rsidP="00A426DF">
      <w:pPr>
        <w:widowControl/>
        <w:tabs>
          <w:tab w:val="left" w:pos="-720"/>
        </w:tabs>
        <w:suppressAutoHyphens/>
        <w:spacing w:after="24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A426DF">
      <w:pPr>
        <w:widowControl/>
        <w:tabs>
          <w:tab w:val="left" w:pos="-720"/>
        </w:tabs>
        <w:suppressAutoHyphens/>
        <w:spacing w:after="24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Concerning the Trustee</w:t>
      </w:r>
    </w:p>
    <w:p w:rsidR="00A426DF" w:rsidRPr="00A426DF" w:rsidRDefault="00095E1A" w:rsidP="00A426DF">
      <w:pPr>
        <w:widowControl/>
        <w:tabs>
          <w:tab w:val="left" w:pos="-720"/>
        </w:tabs>
        <w:suppressAutoHyphens/>
        <w:spacing w:after="24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Governing Law</w:t>
      </w:r>
    </w:p>
    <w:p w:rsidR="00A426DF" w:rsidRPr="00A426DF" w:rsidRDefault="00095E1A" w:rsidP="00A426DF">
      <w:pPr>
        <w:widowControl/>
        <w:tabs>
          <w:tab w:val="left" w:pos="-720"/>
        </w:tabs>
        <w:suppressAutoHyphens/>
        <w:spacing w:after="240"/>
        <w:ind w:firstLine="720"/>
      </w:pPr>
      <w:r w:rsidRPr="00A426DF">
        <w:t>The indenture provides that it and the notes will be governed by, and construed in accordance with, the laws of the State of New York.</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Certain Definitions</w:t>
      </w:r>
    </w:p>
    <w:p w:rsidR="00A426DF" w:rsidRPr="00A426DF" w:rsidRDefault="00A426DF" w:rsidP="00A426DF">
      <w:pPr>
        <w:widowControl/>
        <w:tabs>
          <w:tab w:val="left" w:pos="-720"/>
        </w:tabs>
        <w:suppressAutoHyphens/>
        <w:spacing w:after="24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Indebtedness secured by a Lien encumbering any asset acquired by such specified Person.</w:t>
      </w:r>
    </w:p>
    <w:p w:rsidR="00A426DF" w:rsidRPr="00A426DF" w:rsidRDefault="00095E1A" w:rsidP="00A426DF">
      <w:pPr>
        <w:widowControl/>
        <w:tabs>
          <w:tab w:val="left" w:pos="-720"/>
        </w:tabs>
        <w:suppressAutoHyphens/>
        <w:spacing w:after="240"/>
      </w:pPr>
      <w:r w:rsidRPr="00A426DF">
        <w:t>Acquired Indebtedness will be deemed to have been Incurred,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A426DF">
      <w:pPr>
        <w:widowControl/>
        <w:tabs>
          <w:tab w:val="left" w:pos="-720"/>
        </w:tabs>
        <w:suppressAutoHyphens/>
        <w:spacing w:after="24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Additional Assets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properties or assets used or useful in the Oil and Gas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capital expenditures by Holdings or a Restricted Subsidiary in the Oil and Gas Business;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sum of:</w:t>
      </w:r>
    </w:p>
    <w:p w:rsidR="00A426DF" w:rsidRPr="00A426DF" w:rsidRDefault="00095E1A" w:rsidP="00F1459B">
      <w:pPr>
        <w:widowControl/>
        <w:tabs>
          <w:tab w:val="left" w:pos="-720"/>
          <w:tab w:val="left" w:pos="0"/>
        </w:tabs>
        <w:suppressAutoHyphens/>
        <w:spacing w:after="1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w:t>
      </w:r>
      <w:r w:rsidRPr="00A426DF">
        <w:lastRenderedPageBreak/>
        <w:t xml:space="preserve">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F1459B">
      <w:pPr>
        <w:widowControl/>
        <w:tabs>
          <w:tab w:val="left" w:pos="-720"/>
          <w:tab w:val="left" w:pos="0"/>
        </w:tabs>
        <w:suppressAutoHyphens/>
        <w:spacing w:after="1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F1459B">
      <w:pPr>
        <w:widowControl/>
        <w:tabs>
          <w:tab w:val="left" w:pos="-720"/>
          <w:tab w:val="left" w:pos="0"/>
        </w:tabs>
        <w:suppressAutoHyphens/>
        <w:spacing w:after="14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F1459B">
      <w:pPr>
        <w:widowControl/>
        <w:tabs>
          <w:tab w:val="left" w:pos="-720"/>
          <w:tab w:val="left" w:pos="0"/>
        </w:tabs>
        <w:suppressAutoHyphens/>
        <w:spacing w:after="14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F1459B">
      <w:pPr>
        <w:widowControl/>
        <w:tabs>
          <w:tab w:val="left" w:pos="-720"/>
          <w:tab w:val="left" w:pos="0"/>
        </w:tabs>
        <w:suppressAutoHyphens/>
        <w:spacing w:after="14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F1459B">
      <w:pPr>
        <w:widowControl/>
        <w:tabs>
          <w:tab w:val="left" w:pos="-720"/>
          <w:tab w:val="left" w:pos="0"/>
        </w:tabs>
        <w:suppressAutoHyphens/>
        <w:spacing w:after="140"/>
        <w:ind w:left="1440" w:hanging="720"/>
      </w:pPr>
      <w:r w:rsidRPr="00A426DF">
        <w:t>(b)</w:t>
      </w:r>
      <w:r w:rsidRPr="00A426DF">
        <w:tab/>
        <w:t>the sum of:</w:t>
      </w:r>
    </w:p>
    <w:p w:rsidR="00A426DF" w:rsidRPr="00A426DF" w:rsidRDefault="00095E1A" w:rsidP="00F1459B">
      <w:pPr>
        <w:widowControl/>
        <w:tabs>
          <w:tab w:val="left" w:pos="-720"/>
          <w:tab w:val="left" w:pos="0"/>
        </w:tabs>
        <w:suppressAutoHyphens/>
        <w:spacing w:after="140"/>
        <w:ind w:left="2160" w:hanging="720"/>
      </w:pPr>
      <w:r w:rsidRPr="00A426DF">
        <w:t>(i)</w:t>
      </w:r>
      <w:r w:rsidRPr="00A426DF">
        <w:tab/>
        <w:t>any amount included in (a)(i) through (a)(v) above that is attributable to minority interests;</w:t>
      </w:r>
    </w:p>
    <w:p w:rsidR="00A426DF" w:rsidRPr="00A426DF" w:rsidRDefault="00095E1A" w:rsidP="00F1459B">
      <w:pPr>
        <w:widowControl/>
        <w:tabs>
          <w:tab w:val="left" w:pos="-720"/>
          <w:tab w:val="left" w:pos="0"/>
        </w:tabs>
        <w:suppressAutoHyphens/>
        <w:spacing w:after="140"/>
        <w:ind w:left="2160" w:hanging="720"/>
      </w:pPr>
      <w:r w:rsidRPr="00A426DF">
        <w:t>(ii)</w:t>
      </w:r>
      <w:r w:rsidRPr="00A426DF">
        <w:tab/>
        <w:t>any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F80ACB">
      <w:pPr>
        <w:pageBreakBefore/>
        <w:widowControl/>
        <w:tabs>
          <w:tab w:val="left" w:pos="-720"/>
          <w:tab w:val="left" w:pos="0"/>
        </w:tabs>
        <w:suppressAutoHyphens/>
        <w:spacing w:after="140"/>
        <w:ind w:left="2160" w:hanging="720"/>
      </w:pPr>
      <w:r w:rsidRPr="00A426DF">
        <w:lastRenderedPageBreak/>
        <w:t>(iii)</w:t>
      </w:r>
      <w:r w:rsidRPr="00A426DF">
        <w:tab/>
        <w:t>to the extent included in (a)(i)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F1459B">
      <w:pPr>
        <w:widowControl/>
        <w:tabs>
          <w:tab w:val="left" w:pos="-720"/>
          <w:tab w:val="left" w:pos="0"/>
        </w:tabs>
        <w:suppressAutoHyphens/>
        <w:spacing w:after="140"/>
        <w:ind w:left="2160" w:hanging="720"/>
      </w:pPr>
      <w:r w:rsidRPr="00A426DF">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F1459B">
      <w:pPr>
        <w:widowControl/>
        <w:tabs>
          <w:tab w:val="left" w:pos="-720"/>
        </w:tabs>
        <w:suppressAutoHyphens/>
        <w:spacing w:after="200"/>
      </w:pPr>
      <w:r w:rsidRPr="00A426DF">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F1459B">
      <w:pPr>
        <w:widowControl/>
        <w:tabs>
          <w:tab w:val="left" w:pos="-720"/>
        </w:tabs>
        <w:suppressAutoHyphens/>
        <w:spacing w:after="20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F1459B">
      <w:pPr>
        <w:widowControl/>
        <w:tabs>
          <w:tab w:val="left" w:pos="-720"/>
        </w:tabs>
        <w:suppressAutoHyphens/>
        <w:spacing w:after="20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F1459B">
      <w:pPr>
        <w:widowControl/>
        <w:tabs>
          <w:tab w:val="left" w:pos="-720"/>
          <w:tab w:val="left" w:pos="0"/>
        </w:tabs>
        <w:suppressAutoHyphens/>
        <w:spacing w:after="200"/>
        <w:ind w:left="1440" w:hanging="720"/>
      </w:pPr>
      <w:r w:rsidRPr="00A426DF">
        <w:t>(1)</w:t>
      </w:r>
      <w:r w:rsidRPr="00A426DF">
        <w:tab/>
        <w:t>1% of the then outstanding principal amount of the note; and</w:t>
      </w:r>
    </w:p>
    <w:p w:rsidR="00A426DF" w:rsidRPr="00A426DF" w:rsidRDefault="00095E1A" w:rsidP="00F1459B">
      <w:pPr>
        <w:widowControl/>
        <w:tabs>
          <w:tab w:val="left" w:pos="-720"/>
          <w:tab w:val="left" w:pos="0"/>
        </w:tabs>
        <w:suppressAutoHyphens/>
        <w:spacing w:after="200"/>
        <w:ind w:left="1440" w:hanging="720"/>
      </w:pPr>
      <w:r w:rsidRPr="00A426DF">
        <w:t>(2)</w:t>
      </w:r>
      <w:r w:rsidRPr="00A426DF">
        <w:tab/>
        <w:t>the excess of:</w:t>
      </w:r>
    </w:p>
    <w:p w:rsidR="00A426DF" w:rsidRPr="00A426DF" w:rsidRDefault="00095E1A" w:rsidP="00F1459B">
      <w:pPr>
        <w:widowControl/>
        <w:tabs>
          <w:tab w:val="left" w:pos="-720"/>
          <w:tab w:val="left" w:pos="0"/>
        </w:tabs>
        <w:suppressAutoHyphens/>
        <w:spacing w:after="200"/>
        <w:ind w:left="2160" w:hanging="720"/>
      </w:pPr>
      <w:r w:rsidRPr="00A426DF">
        <w:t>(a)</w:t>
      </w:r>
      <w:r w:rsidRPr="00A426DF">
        <w:tab/>
        <w:t xml:space="preserve">the present value at such redemption date of (i) the redemption price of the note, at September 1, 2017 (such redemption price being set forth in the applicable table appearing above under </w:t>
      </w:r>
      <w:r w:rsidR="00A426DF">
        <w:t>“—</w:t>
      </w:r>
      <w:r w:rsidRPr="00A426DF">
        <w:t>Optional Redemption</w:t>
      </w:r>
      <w:r w:rsidR="00A426DF">
        <w:t>”</w:t>
      </w:r>
      <w:r w:rsidRPr="00A426DF">
        <w:t>) plus (ii) all required interest payments due on the note through September 1, 2017 (excluding accrued but unpaid interest), computed using a discount rate equal to the Treasury Rate as of such redemption date plus 50 basis points; over</w:t>
      </w:r>
    </w:p>
    <w:p w:rsidR="00A426DF" w:rsidRPr="00A426DF" w:rsidRDefault="00095E1A" w:rsidP="00F1459B">
      <w:pPr>
        <w:widowControl/>
        <w:tabs>
          <w:tab w:val="left" w:pos="-720"/>
          <w:tab w:val="left" w:pos="0"/>
        </w:tabs>
        <w:suppressAutoHyphens/>
        <w:spacing w:after="200"/>
        <w:ind w:left="2160" w:hanging="720"/>
      </w:pPr>
      <w:r w:rsidRPr="00A426DF">
        <w:t>(b)</w:t>
      </w:r>
      <w:r w:rsidRPr="00A426DF">
        <w:tab/>
        <w:t>the then outstanding principal amount of the note.</w:t>
      </w:r>
    </w:p>
    <w:p w:rsidR="00A426DF" w:rsidRPr="00A426DF" w:rsidRDefault="00A426DF" w:rsidP="00F1459B">
      <w:pPr>
        <w:widowControl/>
        <w:tabs>
          <w:tab w:val="left" w:pos="-720"/>
        </w:tabs>
        <w:suppressAutoHyphens/>
        <w:spacing w:after="200"/>
        <w:ind w:firstLine="720"/>
      </w:pPr>
      <w:r>
        <w:t>“</w:t>
      </w:r>
      <w:r w:rsidR="00095E1A" w:rsidRPr="00A426DF">
        <w:rPr>
          <w:i/>
          <w:iCs/>
        </w:rPr>
        <w:t>Asset Sale</w:t>
      </w:r>
      <w:r>
        <w:t>”</w:t>
      </w:r>
      <w:r w:rsidR="00095E1A" w:rsidRPr="00A426DF">
        <w:t xml:space="preserve"> means:</w:t>
      </w:r>
    </w:p>
    <w:p w:rsidR="00A426DF" w:rsidRPr="00A426DF" w:rsidRDefault="00095E1A" w:rsidP="00F1459B">
      <w:pPr>
        <w:widowControl/>
        <w:tabs>
          <w:tab w:val="left" w:pos="-720"/>
          <w:tab w:val="left" w:pos="0"/>
        </w:tabs>
        <w:suppressAutoHyphens/>
        <w:spacing w:after="20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F1459B">
      <w:pPr>
        <w:widowControl/>
        <w:tabs>
          <w:tab w:val="left" w:pos="-720"/>
          <w:tab w:val="left" w:pos="0"/>
        </w:tabs>
        <w:suppressAutoHyphens/>
        <w:spacing w:after="20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F1459B">
      <w:pPr>
        <w:widowControl/>
        <w:tabs>
          <w:tab w:val="left" w:pos="-720"/>
        </w:tabs>
        <w:suppressAutoHyphens/>
        <w:spacing w:after="200"/>
      </w:pPr>
      <w:r w:rsidRPr="00A426DF">
        <w:t>in each case other than:</w:t>
      </w:r>
    </w:p>
    <w:p w:rsidR="00A426DF" w:rsidRPr="00A426DF" w:rsidRDefault="00095E1A" w:rsidP="00F1459B">
      <w:pPr>
        <w:widowControl/>
        <w:tabs>
          <w:tab w:val="left" w:pos="-720"/>
          <w:tab w:val="left" w:pos="0"/>
        </w:tabs>
        <w:suppressAutoHyphens/>
        <w:spacing w:after="200"/>
        <w:ind w:left="1440" w:hanging="720"/>
      </w:pPr>
      <w:r w:rsidRPr="00A426DF">
        <w:t>(a)</w:t>
      </w:r>
      <w:r w:rsidRPr="00A426DF">
        <w:tab/>
        <w:t>a disposition of Cash Equivalents or Investment Grade Securities or obsolete, damaged or worn out property or equipment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(b)</w:t>
      </w:r>
      <w:r w:rsidRPr="00A426DF">
        <w:tab/>
        <w:t xml:space="preserve">the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F1459B">
      <w:pPr>
        <w:widowControl/>
        <w:tabs>
          <w:tab w:val="left" w:pos="-720"/>
          <w:tab w:val="left" w:pos="0"/>
        </w:tabs>
        <w:suppressAutoHyphens/>
        <w:spacing w:after="200"/>
        <w:ind w:left="1440" w:hanging="720"/>
      </w:pPr>
      <w:r w:rsidRPr="00A426DF">
        <w:lastRenderedPageBreak/>
        <w:t>(c)</w:t>
      </w:r>
      <w:r w:rsidRPr="00A426DF">
        <w:tab/>
        <w:t xml:space="preserve">any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F1459B">
      <w:pPr>
        <w:widowControl/>
        <w:tabs>
          <w:tab w:val="left" w:pos="-720"/>
          <w:tab w:val="left" w:pos="0"/>
        </w:tabs>
        <w:suppressAutoHyphens/>
        <w:spacing w:after="20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F1459B">
      <w:pPr>
        <w:widowControl/>
        <w:tabs>
          <w:tab w:val="left" w:pos="-720"/>
          <w:tab w:val="left" w:pos="0"/>
        </w:tabs>
        <w:suppressAutoHyphens/>
        <w:spacing w:after="200"/>
        <w:ind w:left="1440" w:hanging="720"/>
      </w:pPr>
      <w:r w:rsidRPr="00A426DF">
        <w:t>(e)</w:t>
      </w:r>
      <w:r w:rsidRPr="00A426DF">
        <w:tab/>
        <w:t>any disposition of property or assets, or the issuance of securities, by a Restricted Subsidiary to Holdings or by Holdings or a Restricted Subsidiary to a Restricted Subsidiary;</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F1459B">
      <w:pPr>
        <w:widowControl/>
        <w:tabs>
          <w:tab w:val="left" w:pos="-720"/>
          <w:tab w:val="left" w:pos="0"/>
        </w:tabs>
        <w:suppressAutoHyphens/>
        <w:spacing w:after="200"/>
        <w:ind w:left="1440" w:hanging="720"/>
      </w:pPr>
      <w:r w:rsidRPr="00A426DF">
        <w:t>(g)</w:t>
      </w:r>
      <w:r w:rsidRPr="00A426DF">
        <w:tab/>
        <w:t>foreclosure or any similar action with respect to any property or other asset of Holdings or any of the Restricted Subsidiaries;</w:t>
      </w:r>
    </w:p>
    <w:p w:rsidR="00A426DF" w:rsidRPr="00A426DF" w:rsidRDefault="00095E1A" w:rsidP="00F1459B">
      <w:pPr>
        <w:widowControl/>
        <w:tabs>
          <w:tab w:val="left" w:pos="-720"/>
          <w:tab w:val="left" w:pos="0"/>
        </w:tabs>
        <w:suppressAutoHyphens/>
        <w:spacing w:after="200"/>
        <w:ind w:left="1440" w:hanging="720"/>
      </w:pPr>
      <w:r w:rsidRPr="00A426DF">
        <w:t>(h)</w:t>
      </w:r>
      <w:r w:rsidRPr="00A426DF">
        <w:tab/>
        <w:t>any sale of Equity Interests in, or Indebtedness or other securities of, an Unrestricted Subsidiary;</w:t>
      </w:r>
    </w:p>
    <w:p w:rsidR="00A426DF" w:rsidRPr="00A426DF" w:rsidRDefault="00095E1A" w:rsidP="00F1459B">
      <w:pPr>
        <w:widowControl/>
        <w:tabs>
          <w:tab w:val="left" w:pos="-720"/>
          <w:tab w:val="left" w:pos="0"/>
        </w:tabs>
        <w:suppressAutoHyphens/>
        <w:spacing w:after="20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(j)</w:t>
      </w:r>
      <w:r w:rsidRPr="00A426DF">
        <w:tab/>
        <w:t>any sale of inventory or other assets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(k)</w:t>
      </w:r>
      <w:r w:rsidRPr="00A426DF">
        <w:tab/>
        <w:t>any grant in the ordinary course of business of any license of patents, trademarks, know</w:t>
      </w:r>
      <w:r w:rsidR="00A426DF">
        <w:t>-</w:t>
      </w:r>
      <w:r w:rsidRPr="00A426DF">
        <w:t>how or any other intellectual property;</w:t>
      </w:r>
    </w:p>
    <w:p w:rsidR="00A426DF" w:rsidRPr="00A426DF" w:rsidRDefault="00095E1A" w:rsidP="00F1459B">
      <w:pPr>
        <w:widowControl/>
        <w:tabs>
          <w:tab w:val="left" w:pos="-720"/>
          <w:tab w:val="left" w:pos="0"/>
        </w:tabs>
        <w:suppressAutoHyphens/>
        <w:spacing w:after="20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F1459B">
      <w:pPr>
        <w:widowControl/>
        <w:tabs>
          <w:tab w:val="left" w:pos="-720"/>
          <w:tab w:val="left" w:pos="0"/>
        </w:tabs>
        <w:suppressAutoHyphens/>
        <w:spacing w:after="200"/>
        <w:ind w:left="1440" w:hanging="720"/>
      </w:pPr>
      <w:r w:rsidRPr="00A426DF">
        <w:t>(m)</w:t>
      </w:r>
      <w:r w:rsidRPr="00A426DF">
        <w:tab/>
        <w:t xml:space="preserve">a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F1459B">
      <w:pPr>
        <w:widowControl/>
        <w:tabs>
          <w:tab w:val="left" w:pos="-720"/>
          <w:tab w:val="left" w:pos="0"/>
        </w:tabs>
        <w:suppressAutoHyphens/>
        <w:spacing w:after="200"/>
        <w:ind w:left="1440" w:hanging="720"/>
      </w:pPr>
      <w:r w:rsidRPr="00A426DF">
        <w:t>(n)</w:t>
      </w:r>
      <w:r w:rsidRPr="00A426DF">
        <w:tab/>
        <w:t>any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F1459B">
      <w:pPr>
        <w:widowControl/>
        <w:tabs>
          <w:tab w:val="left" w:pos="-720"/>
          <w:tab w:val="left" w:pos="0"/>
        </w:tabs>
        <w:suppressAutoHyphens/>
        <w:spacing w:after="200"/>
        <w:ind w:left="1440" w:hanging="720"/>
      </w:pPr>
      <w:r w:rsidRPr="00A426DF">
        <w:t>(o)</w:t>
      </w:r>
      <w:r w:rsidRPr="00A426DF">
        <w:tab/>
        <w:t>dispositions in connection with Permitted Liens;</w:t>
      </w:r>
    </w:p>
    <w:p w:rsidR="00A426DF" w:rsidRPr="00A426DF" w:rsidRDefault="00095E1A" w:rsidP="00F1459B">
      <w:pPr>
        <w:widowControl/>
        <w:tabs>
          <w:tab w:val="left" w:pos="-720"/>
          <w:tab w:val="left" w:pos="0"/>
        </w:tabs>
        <w:suppressAutoHyphens/>
        <w:spacing w:after="20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F1459B">
      <w:pPr>
        <w:widowControl/>
        <w:tabs>
          <w:tab w:val="left" w:pos="-720"/>
          <w:tab w:val="left" w:pos="0"/>
        </w:tabs>
        <w:suppressAutoHyphens/>
        <w:spacing w:after="200"/>
        <w:ind w:left="1440" w:hanging="720"/>
      </w:pPr>
      <w:r w:rsidRPr="00A426DF">
        <w:t>(q)</w:t>
      </w:r>
      <w:r w:rsidRPr="00A426DF">
        <w:tab/>
        <w:t>the sale of any property in a Sale/Leaseback Transaction within twelve months of the acquisition of such property;</w:t>
      </w:r>
    </w:p>
    <w:p w:rsidR="00A426DF" w:rsidRPr="00A426DF" w:rsidRDefault="00095E1A" w:rsidP="00F1459B">
      <w:pPr>
        <w:widowControl/>
        <w:tabs>
          <w:tab w:val="left" w:pos="-720"/>
          <w:tab w:val="left" w:pos="0"/>
        </w:tabs>
        <w:suppressAutoHyphens/>
        <w:spacing w:after="200"/>
        <w:ind w:left="1440" w:hanging="720"/>
      </w:pPr>
      <w:r w:rsidRPr="00A426DF">
        <w:t>(r)</w:t>
      </w:r>
      <w:r w:rsidRPr="00A426DF">
        <w:tab/>
        <w:t>dispositions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F1459B">
      <w:pPr>
        <w:widowControl/>
        <w:tabs>
          <w:tab w:val="left" w:pos="-720"/>
          <w:tab w:val="left" w:pos="0"/>
        </w:tabs>
        <w:suppressAutoHyphens/>
        <w:spacing w:after="20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F1459B">
      <w:pPr>
        <w:widowControl/>
        <w:tabs>
          <w:tab w:val="left" w:pos="-720"/>
          <w:tab w:val="left" w:pos="0"/>
        </w:tabs>
        <w:suppressAutoHyphens/>
        <w:spacing w:after="200"/>
        <w:ind w:left="1440" w:hanging="720"/>
      </w:pPr>
      <w:r w:rsidRPr="00A426DF">
        <w:t>(t)</w:t>
      </w:r>
      <w:r w:rsidRPr="00A426DF">
        <w:tab/>
        <w:t>a disposition of Hydrocarbons or mineral products inventory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lastRenderedPageBreak/>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F1459B">
      <w:pPr>
        <w:widowControl/>
        <w:tabs>
          <w:tab w:val="left" w:pos="-720"/>
          <w:tab w:val="left" w:pos="0"/>
        </w:tabs>
        <w:suppressAutoHyphens/>
        <w:spacing w:after="200"/>
        <w:ind w:left="1440" w:hanging="720"/>
      </w:pPr>
      <w:r w:rsidRPr="00A426DF">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F1459B">
      <w:pPr>
        <w:widowControl/>
        <w:tabs>
          <w:tab w:val="left" w:pos="-720"/>
        </w:tabs>
        <w:suppressAutoHyphens/>
        <w:spacing w:after="200"/>
        <w:ind w:firstLine="720"/>
      </w:pPr>
      <w:r>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F1459B">
      <w:pPr>
        <w:widowControl/>
        <w:tabs>
          <w:tab w:val="left" w:pos="-720"/>
        </w:tabs>
        <w:suppressAutoHyphens/>
        <w:spacing w:after="20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F1459B">
      <w:pPr>
        <w:widowControl/>
        <w:tabs>
          <w:tab w:val="left" w:pos="-720"/>
        </w:tabs>
        <w:suppressAutoHyphens/>
        <w:spacing w:after="20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F80ACB">
      <w:pPr>
        <w:pageBreakBefore/>
        <w:widowControl/>
        <w:tabs>
          <w:tab w:val="left" w:pos="-720"/>
        </w:tabs>
        <w:suppressAutoHyphens/>
        <w:spacing w:after="200"/>
        <w:ind w:firstLine="720"/>
      </w:pPr>
      <w:r>
        <w:lastRenderedPageBreak/>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F1459B">
      <w:pPr>
        <w:widowControl/>
        <w:tabs>
          <w:tab w:val="left" w:pos="-720"/>
        </w:tabs>
        <w:suppressAutoHyphens/>
        <w:spacing w:after="200"/>
        <w:ind w:firstLine="720"/>
      </w:pPr>
      <w:r>
        <w:t>“</w:t>
      </w:r>
      <w:r w:rsidR="00095E1A" w:rsidRPr="00A426DF">
        <w:rPr>
          <w:i/>
          <w:iCs/>
        </w:rPr>
        <w:t>Capital Stock</w:t>
      </w:r>
      <w:r>
        <w:t>”</w:t>
      </w:r>
      <w:r w:rsidR="00095E1A" w:rsidRPr="00A426DF">
        <w:t xml:space="preserve"> means: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t>in the case of a corporation, corporate stock or shares;</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t>in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other interest or participation that confers on a Person the right to receive a share of the profits and losses of, or distributions of assets of, the issuing Person.</w:t>
      </w:r>
    </w:p>
    <w:p w:rsidR="00A426DF" w:rsidRPr="00A426DF" w:rsidRDefault="00A426DF" w:rsidP="009E5691">
      <w:pPr>
        <w:widowControl/>
        <w:tabs>
          <w:tab w:val="left" w:pos="-720"/>
        </w:tabs>
        <w:suppressAutoHyphens/>
        <w:spacing w:after="180"/>
        <w:ind w:firstLine="720"/>
      </w:pPr>
      <w:r>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9E5691">
      <w:pPr>
        <w:widowControl/>
        <w:tabs>
          <w:tab w:val="left" w:pos="-720"/>
        </w:tabs>
        <w:suppressAutoHyphens/>
        <w:spacing w:after="18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9E5691">
      <w:pPr>
        <w:widowControl/>
        <w:tabs>
          <w:tab w:val="left" w:pos="-720"/>
        </w:tabs>
        <w:suppressAutoHyphens/>
        <w:spacing w:after="180"/>
        <w:ind w:firstLine="720"/>
      </w:pPr>
      <w:r>
        <w:t>“</w:t>
      </w:r>
      <w:r w:rsidR="00095E1A" w:rsidRPr="00A426DF">
        <w:rPr>
          <w:i/>
          <w:iCs/>
        </w:rPr>
        <w:t>Cash Equivalents</w:t>
      </w:r>
      <w:r>
        <w:t>”</w:t>
      </w:r>
      <w:r w:rsidR="00095E1A" w:rsidRPr="00A426DF">
        <w:t xml:space="preserve"> means:</w:t>
      </w:r>
    </w:p>
    <w:p w:rsidR="00A426DF" w:rsidRPr="00A426DF" w:rsidRDefault="00095E1A" w:rsidP="009E5691">
      <w:pPr>
        <w:widowControl/>
        <w:tabs>
          <w:tab w:val="left" w:pos="-720"/>
          <w:tab w:val="left" w:pos="0"/>
        </w:tabs>
        <w:suppressAutoHyphens/>
        <w:spacing w:after="180"/>
        <w:ind w:left="1440" w:hanging="720"/>
      </w:pPr>
      <w:r w:rsidRPr="00A426DF">
        <w:t>(1)</w:t>
      </w:r>
      <w:r w:rsidRPr="00A426DF">
        <w:tab/>
        <w:t>U.S. dollars, pounds sterling, euros, the national currency of any member state in the European Union or such local currencies held by an entity from time to time in the ordinary course of business;</w:t>
      </w:r>
    </w:p>
    <w:p w:rsidR="00A426DF" w:rsidRPr="00A426DF" w:rsidRDefault="00095E1A" w:rsidP="009E5691">
      <w:pPr>
        <w:widowControl/>
        <w:tabs>
          <w:tab w:val="left" w:pos="-720"/>
          <w:tab w:val="left" w:pos="0"/>
        </w:tabs>
        <w:suppressAutoHyphens/>
        <w:spacing w:after="18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9E5691">
      <w:pPr>
        <w:widowControl/>
        <w:tabs>
          <w:tab w:val="left" w:pos="-720"/>
          <w:tab w:val="left" w:pos="0"/>
        </w:tabs>
        <w:suppressAutoHyphens/>
        <w:spacing w:after="18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9E5691">
      <w:pPr>
        <w:widowControl/>
        <w:tabs>
          <w:tab w:val="left" w:pos="-720"/>
          <w:tab w:val="left" w:pos="0"/>
        </w:tabs>
        <w:suppressAutoHyphens/>
        <w:spacing w:after="180"/>
        <w:ind w:left="1440" w:hanging="720"/>
      </w:pPr>
      <w:r w:rsidRPr="00A426DF">
        <w:t>(4)</w:t>
      </w:r>
      <w:r w:rsidRPr="00A426DF">
        <w:tab/>
        <w:t>repurchase obligations for underlying securities of the types described in clauses (2) and (3) above entered into with any financial institution meeting the qualifications specified in clause (3) above;</w:t>
      </w:r>
    </w:p>
    <w:p w:rsidR="00A426DF" w:rsidRPr="00A426DF" w:rsidRDefault="00095E1A" w:rsidP="009E5691">
      <w:pPr>
        <w:widowControl/>
        <w:tabs>
          <w:tab w:val="left" w:pos="-720"/>
          <w:tab w:val="left" w:pos="0"/>
        </w:tabs>
        <w:suppressAutoHyphens/>
        <w:spacing w:after="18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9E5691">
      <w:pPr>
        <w:widowControl/>
        <w:tabs>
          <w:tab w:val="left" w:pos="-720"/>
          <w:tab w:val="left" w:pos="0"/>
        </w:tabs>
        <w:suppressAutoHyphens/>
        <w:spacing w:after="18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9E5691">
      <w:pPr>
        <w:widowControl/>
        <w:tabs>
          <w:tab w:val="left" w:pos="-720"/>
          <w:tab w:val="left" w:pos="0"/>
        </w:tabs>
        <w:suppressAutoHyphens/>
        <w:spacing w:after="18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F80ACB">
      <w:pPr>
        <w:widowControl/>
        <w:tabs>
          <w:tab w:val="left" w:pos="-720"/>
          <w:tab w:val="left" w:pos="0"/>
        </w:tabs>
        <w:suppressAutoHyphens/>
        <w:spacing w:after="140"/>
        <w:ind w:left="1440" w:hanging="720"/>
      </w:pPr>
      <w:r w:rsidRPr="00A426DF">
        <w:lastRenderedPageBreak/>
        <w:t>(8)</w:t>
      </w:r>
      <w:r w:rsidRPr="00A426DF">
        <w:tab/>
        <w:t>investment funds investing at least 95% of their assets in securities of the types described in clauses (1) through (7) above.</w:t>
      </w:r>
    </w:p>
    <w:p w:rsidR="00A426DF" w:rsidRPr="00A426DF" w:rsidRDefault="00A426DF" w:rsidP="00F80ACB">
      <w:pPr>
        <w:widowControl/>
        <w:tabs>
          <w:tab w:val="left" w:pos="-720"/>
        </w:tabs>
        <w:suppressAutoHyphens/>
        <w:spacing w:after="14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F80ACB">
      <w:pPr>
        <w:widowControl/>
        <w:tabs>
          <w:tab w:val="left" w:pos="-720"/>
          <w:tab w:val="left" w:pos="0"/>
        </w:tabs>
        <w:suppressAutoHyphens/>
        <w:spacing w:after="14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F80ACB">
      <w:pPr>
        <w:widowControl/>
        <w:tabs>
          <w:tab w:val="left" w:pos="-720"/>
          <w:tab w:val="left" w:pos="0"/>
        </w:tabs>
        <w:suppressAutoHyphens/>
        <w:spacing w:after="140"/>
        <w:ind w:left="1440" w:hanging="720"/>
      </w:pPr>
      <w:r w:rsidRPr="00A426DF">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F80ACB">
      <w:pPr>
        <w:widowControl/>
        <w:tabs>
          <w:tab w:val="left" w:pos="-720"/>
        </w:tabs>
        <w:suppressAutoHyphens/>
        <w:spacing w:after="14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F80ACB">
      <w:pPr>
        <w:widowControl/>
        <w:tabs>
          <w:tab w:val="left" w:pos="-720"/>
        </w:tabs>
        <w:suppressAutoHyphens/>
        <w:spacing w:after="14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F80ACB">
      <w:pPr>
        <w:widowControl/>
        <w:tabs>
          <w:tab w:val="left" w:pos="-720"/>
        </w:tabs>
        <w:suppressAutoHyphens/>
        <w:spacing w:after="14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F80ACB">
      <w:pPr>
        <w:widowControl/>
        <w:tabs>
          <w:tab w:val="left" w:pos="-720"/>
          <w:tab w:val="left" w:pos="0"/>
        </w:tabs>
        <w:suppressAutoHyphens/>
        <w:spacing w:after="14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F80ACB">
      <w:pPr>
        <w:widowControl/>
        <w:tabs>
          <w:tab w:val="left" w:pos="-720"/>
          <w:tab w:val="left" w:pos="0"/>
        </w:tabs>
        <w:suppressAutoHyphens/>
        <w:spacing w:after="140"/>
        <w:ind w:left="1440" w:hanging="720"/>
      </w:pPr>
      <w:r w:rsidRPr="00A426DF">
        <w:t>(2)</w:t>
      </w:r>
      <w:r w:rsidRPr="00A426DF">
        <w:tab/>
        <w:t xml:space="preserve">consolidated capitalized interest of such Person and its Restricted Subsidiaries for such period, whether paid or accrued; </w:t>
      </w:r>
      <w:r w:rsidRPr="00A426DF">
        <w:rPr>
          <w:i/>
          <w:iCs/>
        </w:rPr>
        <w:t>plus</w:t>
      </w:r>
    </w:p>
    <w:p w:rsidR="00095E1A" w:rsidRPr="00A426DF" w:rsidRDefault="00095E1A" w:rsidP="00F80ACB">
      <w:pPr>
        <w:widowControl/>
        <w:tabs>
          <w:tab w:val="left" w:pos="-720"/>
          <w:tab w:val="left" w:pos="0"/>
        </w:tabs>
        <w:suppressAutoHyphens/>
        <w:spacing w:after="14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F80ACB">
      <w:pPr>
        <w:widowControl/>
        <w:tabs>
          <w:tab w:val="left" w:pos="-720"/>
          <w:tab w:val="left" w:pos="0"/>
        </w:tabs>
        <w:suppressAutoHyphens/>
        <w:spacing w:after="140"/>
        <w:ind w:left="1440" w:hanging="720"/>
      </w:pPr>
      <w:r w:rsidRPr="00A426DF">
        <w:t>(4)</w:t>
      </w:r>
      <w:r w:rsidRPr="00A426DF">
        <w:tab/>
        <w:t>interest income for such period.</w:t>
      </w:r>
    </w:p>
    <w:p w:rsidR="00A426DF" w:rsidRPr="00A426DF" w:rsidRDefault="00095E1A" w:rsidP="00F80ACB">
      <w:pPr>
        <w:widowControl/>
        <w:tabs>
          <w:tab w:val="left" w:pos="-720"/>
        </w:tabs>
        <w:suppressAutoHyphens/>
        <w:spacing w:after="14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F80ACB">
      <w:pPr>
        <w:widowControl/>
        <w:tabs>
          <w:tab w:val="left" w:pos="-720"/>
        </w:tabs>
        <w:suppressAutoHyphens/>
        <w:spacing w:after="140"/>
        <w:ind w:firstLine="720"/>
      </w:pPr>
      <w:r>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Net Income for such period shall not include the cumulative effect of a change in accounting principles during such period;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A426DF">
      <w:pPr>
        <w:widowControl/>
        <w:tabs>
          <w:tab w:val="left" w:pos="-720"/>
          <w:tab w:val="left" w:pos="0"/>
        </w:tabs>
        <w:suppressAutoHyphens/>
        <w:spacing w:after="240"/>
        <w:ind w:left="1440" w:hanging="720"/>
      </w:pPr>
      <w:r w:rsidRPr="00A426DF">
        <w:lastRenderedPageBreak/>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(a)(i)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Capitalized Software Expenditures shall be excluded; and</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A426DF">
      <w:pPr>
        <w:widowControl/>
        <w:tabs>
          <w:tab w:val="left" w:pos="-720"/>
        </w:tabs>
        <w:suppressAutoHyphens/>
        <w:spacing w:after="24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A426DF">
      <w:pPr>
        <w:widowControl/>
        <w:tabs>
          <w:tab w:val="left" w:pos="-720"/>
        </w:tabs>
        <w:suppressAutoHyphens/>
        <w:spacing w:after="2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A426DF">
      <w:pPr>
        <w:widowControl/>
        <w:tabs>
          <w:tab w:val="left" w:pos="-720"/>
        </w:tabs>
        <w:suppressAutoHyphens/>
        <w:spacing w:after="2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F80ACB">
      <w:pPr>
        <w:pageBreakBefore/>
        <w:widowControl/>
        <w:tabs>
          <w:tab w:val="left" w:pos="-720"/>
        </w:tabs>
        <w:suppressAutoHyphens/>
        <w:spacing w:after="240"/>
        <w:ind w:firstLine="720"/>
      </w:pPr>
      <w:r>
        <w:lastRenderedPageBreak/>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purchase any such primary obligation or any property constituting direct or indirect security therefor,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for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to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dated as of May 24, 2012 by and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matures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is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121892">
      <w:pPr>
        <w:widowControl/>
        <w:tabs>
          <w:tab w:val="left" w:pos="-720"/>
        </w:tabs>
        <w:suppressAutoHyphens/>
        <w:spacing w:after="220"/>
        <w:ind w:firstLine="720"/>
      </w:pPr>
      <w:r>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121892">
      <w:pPr>
        <w:widowControl/>
        <w:tabs>
          <w:tab w:val="left" w:pos="-720"/>
        </w:tabs>
        <w:suppressAutoHyphens/>
        <w:spacing w:after="22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121892">
      <w:pPr>
        <w:widowControl/>
        <w:tabs>
          <w:tab w:val="left" w:pos="-720"/>
        </w:tabs>
        <w:suppressAutoHyphens/>
        <w:spacing w:after="22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121892">
      <w:pPr>
        <w:widowControl/>
        <w:tabs>
          <w:tab w:val="left" w:pos="-720"/>
          <w:tab w:val="left" w:pos="0"/>
        </w:tabs>
        <w:suppressAutoHyphens/>
        <w:spacing w:after="220"/>
        <w:ind w:left="1440" w:hanging="720"/>
      </w:pPr>
      <w:r w:rsidRPr="00A426DF">
        <w:t>(1)</w:t>
      </w:r>
      <w:r w:rsidRPr="00A426DF">
        <w:tab/>
        <w:t xml:space="preserve">Consolidated Taxes;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(2)</w:t>
      </w:r>
      <w:r w:rsidRPr="00A426DF">
        <w:tab/>
        <w:t xml:space="preserve">Fixed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(7)</w:t>
      </w:r>
      <w:r w:rsidRPr="00A426DF">
        <w:tab/>
        <w:t xml:space="preserve">the amount of loss on sale of receivables and related assets to a Receivables Subsidiary in connection with a Qualified Receivables Financing;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121892">
      <w:pPr>
        <w:widowControl/>
        <w:tabs>
          <w:tab w:val="left" w:pos="-720"/>
          <w:tab w:val="left" w:pos="0"/>
        </w:tabs>
        <w:suppressAutoHyphens/>
        <w:spacing w:after="22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121892">
      <w:pPr>
        <w:widowControl/>
        <w:tabs>
          <w:tab w:val="left" w:pos="-720"/>
          <w:tab w:val="left" w:pos="0"/>
        </w:tabs>
        <w:suppressAutoHyphens/>
        <w:spacing w:after="220"/>
        <w:ind w:left="1440" w:hanging="720"/>
      </w:pPr>
      <w:r w:rsidRPr="00A426DF">
        <w:lastRenderedPageBreak/>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August 8, 2012 to the extent such adjustments, without duplication, continue to be applicable to such period; plus</w:t>
      </w:r>
    </w:p>
    <w:p w:rsidR="00A426DF" w:rsidRPr="00A426DF" w:rsidRDefault="00095E1A" w:rsidP="00121892">
      <w:pPr>
        <w:widowControl/>
        <w:tabs>
          <w:tab w:val="left" w:pos="-720"/>
          <w:tab w:val="left" w:pos="0"/>
        </w:tabs>
        <w:suppressAutoHyphens/>
        <w:spacing w:after="22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exploration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r w:rsidRPr="00A426DF">
        <w:rPr>
          <w:i/>
          <w:iCs/>
        </w:rPr>
        <w:t>less</w:t>
      </w:r>
      <w:r w:rsidRPr="00A426DF">
        <w:t>,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public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issuances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any such public or private sale that constitutes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A426DF">
      <w:pPr>
        <w:widowControl/>
        <w:tabs>
          <w:tab w:val="left" w:pos="-720"/>
        </w:tabs>
        <w:suppressAutoHyphens/>
        <w:spacing w:after="24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contributions to its common equity capital,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A426DF">
      <w:pPr>
        <w:widowControl/>
        <w:tabs>
          <w:tab w:val="left" w:pos="-720"/>
        </w:tabs>
        <w:suppressAutoHyphens/>
        <w:spacing w:after="24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May 24, 2012 to fund the Acquisition shall not be permitted to be designated an Excluded Contribution.</w:t>
      </w:r>
    </w:p>
    <w:p w:rsidR="00A426DF" w:rsidRPr="00A426DF" w:rsidRDefault="00A426DF" w:rsidP="00F80ACB">
      <w:pPr>
        <w:pageBreakBefore/>
        <w:widowControl/>
        <w:tabs>
          <w:tab w:val="left" w:pos="-720"/>
        </w:tabs>
        <w:suppressAutoHyphens/>
        <w:spacing w:after="160"/>
        <w:ind w:firstLine="720"/>
      </w:pPr>
      <w:r>
        <w:lastRenderedPageBreak/>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F80ACB">
      <w:pPr>
        <w:widowControl/>
        <w:tabs>
          <w:tab w:val="left" w:pos="-720"/>
        </w:tabs>
        <w:suppressAutoHyphens/>
        <w:spacing w:after="160"/>
        <w:ind w:firstLine="720"/>
      </w:pPr>
      <w:r>
        <w:t>“</w:t>
      </w:r>
      <w:r w:rsidR="00095E1A" w:rsidRPr="00A426DF">
        <w:rPr>
          <w:i/>
          <w:iCs/>
        </w:rPr>
        <w:t>Existing Senior Notes</w:t>
      </w:r>
      <w:r>
        <w:t>”</w:t>
      </w:r>
      <w:r w:rsidR="00095E1A" w:rsidRPr="00A426DF">
        <w:t xml:space="preserve"> means the Issuers</w:t>
      </w:r>
      <w:r>
        <w:t>’</w:t>
      </w:r>
      <w:r w:rsidR="00095E1A" w:rsidRPr="00A426DF">
        <w:t xml:space="preserve"> 9.375% Senior Notes due 2020 issued on April 24, 2012 (including exchange notes issued in exchange therefor pursuant to a registration rights agreement dated April 24, 2012) pursuant to the Indenture dated as of April 24, 2012 by and among the Issuers, the Subsidiary Guarantors party thereto, Wilmington Trust, National Association, as trustee, as it may be amended, restated, supplemented or otherwise modified from time to time in accordance with the terms thereof.</w:t>
      </w:r>
    </w:p>
    <w:p w:rsidR="00A426DF" w:rsidRPr="00A426DF" w:rsidRDefault="00A426DF" w:rsidP="00F80ACB">
      <w:pPr>
        <w:widowControl/>
        <w:tabs>
          <w:tab w:val="left" w:pos="-720"/>
        </w:tabs>
        <w:suppressAutoHyphens/>
        <w:spacing w:after="160"/>
        <w:ind w:firstLine="720"/>
      </w:pPr>
      <w:r>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F80ACB">
      <w:pPr>
        <w:widowControl/>
        <w:tabs>
          <w:tab w:val="left" w:pos="-720"/>
        </w:tabs>
        <w:suppressAutoHyphens/>
        <w:spacing w:after="16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F80ACB">
      <w:pPr>
        <w:widowControl/>
        <w:tabs>
          <w:tab w:val="left" w:pos="-720"/>
        </w:tabs>
        <w:suppressAutoHyphens/>
        <w:spacing w:after="16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F80ACB">
      <w:pPr>
        <w:widowControl/>
        <w:tabs>
          <w:tab w:val="left" w:pos="-720"/>
        </w:tabs>
        <w:suppressAutoHyphens/>
        <w:spacing w:after="16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A426DF">
      <w:pPr>
        <w:widowControl/>
        <w:tabs>
          <w:tab w:val="left" w:pos="-720"/>
        </w:tabs>
        <w:suppressAutoHyphens/>
        <w:spacing w:after="240"/>
        <w:ind w:firstLine="720"/>
      </w:pPr>
      <w:r w:rsidRPr="00A426DF">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lastRenderedPageBreak/>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August 8,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A426DF">
      <w:pPr>
        <w:widowControl/>
        <w:tabs>
          <w:tab w:val="left" w:pos="-720"/>
        </w:tabs>
        <w:suppressAutoHyphens/>
        <w:spacing w:after="24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A426DF">
      <w:pPr>
        <w:widowControl/>
        <w:tabs>
          <w:tab w:val="left" w:pos="-720"/>
        </w:tabs>
        <w:suppressAutoHyphens/>
        <w:spacing w:after="240"/>
        <w:ind w:firstLine="720"/>
      </w:pPr>
      <w:r>
        <w:t>“</w:t>
      </w:r>
      <w:r w:rsidR="00095E1A" w:rsidRPr="00A426DF">
        <w:rPr>
          <w:i/>
          <w:iCs/>
        </w:rPr>
        <w:t>guarantee</w:t>
      </w:r>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A426DF">
      <w:pPr>
        <w:widowControl/>
        <w:tabs>
          <w:tab w:val="left" w:pos="-720"/>
        </w:tabs>
        <w:suppressAutoHyphens/>
        <w:spacing w:after="24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other agreements or arrangements designed to protect such Person against fluctuations in currency exchange, interest rates or commodity prices.</w:t>
      </w:r>
    </w:p>
    <w:p w:rsidR="00A426DF" w:rsidRPr="00A426DF" w:rsidRDefault="00095E1A" w:rsidP="00A426DF">
      <w:pPr>
        <w:widowControl/>
        <w:tabs>
          <w:tab w:val="left" w:pos="-720"/>
        </w:tabs>
        <w:suppressAutoHyphens/>
        <w:spacing w:after="24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holder</w:t>
      </w:r>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A426DF">
      <w:pPr>
        <w:widowControl/>
        <w:tabs>
          <w:tab w:val="left" w:pos="-720"/>
        </w:tabs>
        <w:suppressAutoHyphens/>
        <w:spacing w:after="240"/>
        <w:ind w:firstLine="720"/>
      </w:pPr>
      <w:r>
        <w:t>“</w:t>
      </w:r>
      <w:r w:rsidR="00095E1A" w:rsidRPr="00A426DF">
        <w:rPr>
          <w:i/>
          <w:iCs/>
        </w:rPr>
        <w:t>Holdings</w:t>
      </w:r>
      <w:r>
        <w:t>”</w:t>
      </w:r>
      <w:r w:rsidR="00095E1A" w:rsidRPr="00A426DF">
        <w:t xml:space="preserve"> means EP Energy LLC, together with its successors or assigns.</w:t>
      </w:r>
    </w:p>
    <w:p w:rsidR="00A426DF" w:rsidRPr="00A426DF" w:rsidRDefault="00A426DF" w:rsidP="00A426DF">
      <w:pPr>
        <w:widowControl/>
        <w:tabs>
          <w:tab w:val="left" w:pos="-720"/>
        </w:tabs>
        <w:suppressAutoHyphens/>
        <w:spacing w:after="24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A426DF">
      <w:pPr>
        <w:widowControl/>
        <w:tabs>
          <w:tab w:val="left" w:pos="-720"/>
        </w:tabs>
        <w:suppressAutoHyphens/>
        <w:spacing w:after="24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A426DF">
      <w:pPr>
        <w:widowControl/>
        <w:tabs>
          <w:tab w:val="left" w:pos="-720"/>
        </w:tabs>
        <w:suppressAutoHyphens/>
        <w:spacing w:after="240"/>
        <w:ind w:firstLine="720"/>
      </w:pPr>
      <w:r>
        <w:t>“</w:t>
      </w:r>
      <w:r w:rsidR="00095E1A" w:rsidRPr="00A426DF">
        <w:rPr>
          <w:i/>
          <w:iCs/>
        </w:rPr>
        <w:t>Indebtedness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lastRenderedPageBreak/>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121892">
      <w:pPr>
        <w:widowControl/>
        <w:tabs>
          <w:tab w:val="left" w:pos="-720"/>
        </w:tabs>
        <w:suppressAutoHyphens/>
        <w:spacing w:after="200"/>
        <w:ind w:firstLine="720"/>
      </w:pPr>
      <w:r>
        <w:t>“</w:t>
      </w:r>
      <w:r w:rsidR="00095E1A" w:rsidRPr="00A426DF">
        <w:rPr>
          <w:i/>
          <w:iCs/>
        </w:rPr>
        <w:t>Investment Grade Securities</w:t>
      </w:r>
      <w:r>
        <w:t>”</w:t>
      </w:r>
      <w:r w:rsidR="00095E1A" w:rsidRPr="00A426DF">
        <w:t xml:space="preserve"> means:</w:t>
      </w:r>
    </w:p>
    <w:p w:rsidR="00A426DF" w:rsidRPr="00A426DF" w:rsidRDefault="00095E1A" w:rsidP="00121892">
      <w:pPr>
        <w:widowControl/>
        <w:tabs>
          <w:tab w:val="left" w:pos="-720"/>
          <w:tab w:val="left" w:pos="0"/>
        </w:tabs>
        <w:suppressAutoHyphens/>
        <w:spacing w:after="200"/>
        <w:ind w:left="1440" w:hanging="720"/>
      </w:pPr>
      <w:r w:rsidRPr="00A426DF">
        <w:t>(1)</w:t>
      </w:r>
      <w:r w:rsidRPr="00A426DF">
        <w:tab/>
        <w:t>securities issued or directly and fully guaranteed or insured by the U.S. government or any agency or instrumentality thereof (other than Cash Equivalents),</w:t>
      </w:r>
    </w:p>
    <w:p w:rsidR="00A426DF" w:rsidRPr="00A426DF" w:rsidRDefault="00095E1A" w:rsidP="00121892">
      <w:pPr>
        <w:widowControl/>
        <w:tabs>
          <w:tab w:val="left" w:pos="-720"/>
          <w:tab w:val="left" w:pos="0"/>
        </w:tabs>
        <w:suppressAutoHyphens/>
        <w:spacing w:after="200"/>
        <w:ind w:left="1440" w:hanging="720"/>
      </w:pPr>
      <w:r w:rsidRPr="00A426DF">
        <w:t>(2)</w:t>
      </w:r>
      <w:r w:rsidRPr="00A426DF">
        <w:tab/>
        <w:t>securities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121892">
      <w:pPr>
        <w:widowControl/>
        <w:tabs>
          <w:tab w:val="left" w:pos="-720"/>
          <w:tab w:val="left" w:pos="0"/>
        </w:tabs>
        <w:suppressAutoHyphens/>
        <w:spacing w:after="20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F80ACB">
      <w:pPr>
        <w:widowControl/>
        <w:tabs>
          <w:tab w:val="left" w:pos="-720"/>
          <w:tab w:val="left" w:pos="0"/>
        </w:tabs>
        <w:suppressAutoHyphens/>
        <w:spacing w:after="160"/>
        <w:ind w:left="1440" w:hanging="720"/>
      </w:pPr>
      <w:r w:rsidRPr="00A426DF">
        <w:t>(4)</w:t>
      </w:r>
      <w:r w:rsidRPr="00A426DF">
        <w:tab/>
        <w:t>corresponding instruments in countries other than the United States customarily utilized for high quality investments and in each case with maturities not exceeding two years from the date of acquisition.</w:t>
      </w:r>
    </w:p>
    <w:p w:rsidR="00A426DF" w:rsidRPr="00A426DF" w:rsidRDefault="00A426DF" w:rsidP="00F80ACB">
      <w:pPr>
        <w:widowControl/>
        <w:tabs>
          <w:tab w:val="left" w:pos="-720"/>
        </w:tabs>
        <w:suppressAutoHyphens/>
        <w:spacing w:after="160"/>
        <w:ind w:firstLine="720"/>
      </w:pPr>
      <w:r>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F80ACB">
      <w:pPr>
        <w:widowControl/>
        <w:tabs>
          <w:tab w:val="left" w:pos="-720"/>
          <w:tab w:val="left" w:pos="0"/>
        </w:tabs>
        <w:suppressAutoHyphens/>
        <w:spacing w:after="16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F80ACB">
      <w:pPr>
        <w:widowControl/>
        <w:tabs>
          <w:tab w:val="left" w:pos="-720"/>
          <w:tab w:val="left" w:pos="0"/>
        </w:tabs>
        <w:suppressAutoHyphens/>
        <w:spacing w:after="16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F80ACB">
      <w:pPr>
        <w:widowControl/>
        <w:tabs>
          <w:tab w:val="left" w:pos="-720"/>
          <w:tab w:val="left" w:pos="0"/>
        </w:tabs>
        <w:suppressAutoHyphens/>
        <w:spacing w:after="16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F80ACB">
      <w:pPr>
        <w:widowControl/>
        <w:tabs>
          <w:tab w:val="left" w:pos="-720"/>
          <w:tab w:val="left" w:pos="0"/>
        </w:tabs>
        <w:suppressAutoHyphens/>
        <w:spacing w:after="160"/>
        <w:ind w:left="1440" w:hanging="720"/>
      </w:pPr>
      <w:r w:rsidRPr="00A426DF">
        <w:t>(2)</w:t>
      </w:r>
      <w:r w:rsidRPr="00A426DF">
        <w:tab/>
        <w:t>any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F80ACB">
      <w:pPr>
        <w:widowControl/>
        <w:tabs>
          <w:tab w:val="left" w:pos="-720"/>
        </w:tabs>
        <w:suppressAutoHyphens/>
        <w:spacing w:after="16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121892">
      <w:pPr>
        <w:widowControl/>
        <w:tabs>
          <w:tab w:val="left" w:pos="-720"/>
        </w:tabs>
        <w:suppressAutoHyphens/>
        <w:spacing w:after="20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121892">
      <w:pPr>
        <w:widowControl/>
        <w:tabs>
          <w:tab w:val="left" w:pos="-720"/>
        </w:tabs>
        <w:suppressAutoHyphens/>
        <w:spacing w:after="200"/>
        <w:ind w:firstLine="720"/>
      </w:pPr>
      <w:r>
        <w:lastRenderedPageBreak/>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121892">
      <w:pPr>
        <w:widowControl/>
        <w:tabs>
          <w:tab w:val="left" w:pos="-720"/>
        </w:tabs>
        <w:suppressAutoHyphens/>
        <w:spacing w:after="140"/>
        <w:ind w:firstLine="720"/>
      </w:pPr>
      <w:r>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121892">
      <w:pPr>
        <w:widowControl/>
        <w:tabs>
          <w:tab w:val="left" w:pos="-720"/>
        </w:tabs>
        <w:suppressAutoHyphens/>
        <w:spacing w:after="16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121892">
      <w:pPr>
        <w:widowControl/>
        <w:tabs>
          <w:tab w:val="left" w:pos="-720"/>
        </w:tabs>
        <w:suppressAutoHyphens/>
        <w:spacing w:after="16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121892">
      <w:pPr>
        <w:widowControl/>
        <w:tabs>
          <w:tab w:val="left" w:pos="-720"/>
        </w:tabs>
        <w:suppressAutoHyphens/>
        <w:spacing w:after="16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121892">
      <w:pPr>
        <w:widowControl/>
        <w:tabs>
          <w:tab w:val="left" w:pos="-720"/>
        </w:tabs>
        <w:suppressAutoHyphens/>
        <w:spacing w:after="160"/>
        <w:ind w:firstLine="720"/>
      </w:pPr>
      <w:r>
        <w:t>“</w:t>
      </w:r>
      <w:r w:rsidR="00095E1A" w:rsidRPr="00A426DF">
        <w:rPr>
          <w:i/>
          <w:iCs/>
        </w:rPr>
        <w:t>Notes Obligations</w:t>
      </w:r>
      <w:r>
        <w:t>”</w:t>
      </w:r>
      <w:r w:rsidR="00095E1A" w:rsidRPr="00A426DF">
        <w:t xml:space="preserve"> means Obligations in respect of the notes and the indenture, including, for the avoidance of doubt, Obligations in respect of exchange notes and guarantees thereof.</w:t>
      </w:r>
    </w:p>
    <w:p w:rsidR="00A426DF" w:rsidRPr="00A426DF" w:rsidRDefault="00A426DF" w:rsidP="00121892">
      <w:pPr>
        <w:widowControl/>
        <w:tabs>
          <w:tab w:val="left" w:pos="-720"/>
        </w:tabs>
        <w:suppressAutoHyphens/>
        <w:spacing w:after="16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121892">
      <w:pPr>
        <w:widowControl/>
        <w:tabs>
          <w:tab w:val="left" w:pos="-720"/>
        </w:tabs>
        <w:suppressAutoHyphens/>
        <w:spacing w:after="16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121892">
      <w:pPr>
        <w:widowControl/>
        <w:tabs>
          <w:tab w:val="left" w:pos="-720"/>
        </w:tabs>
        <w:suppressAutoHyphens/>
        <w:spacing w:after="16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121892">
      <w:pPr>
        <w:widowControl/>
        <w:tabs>
          <w:tab w:val="left" w:pos="-720"/>
        </w:tabs>
        <w:suppressAutoHyphens/>
        <w:spacing w:after="160"/>
        <w:ind w:firstLine="720"/>
      </w:pPr>
      <w:r>
        <w:t>“</w:t>
      </w:r>
      <w:r w:rsidR="00095E1A" w:rsidRPr="00A426DF">
        <w:rPr>
          <w:i/>
          <w:iCs/>
        </w:rPr>
        <w:t>Oil and Gas Business</w:t>
      </w:r>
      <w:r>
        <w:t>”</w:t>
      </w:r>
      <w:r w:rsidR="00095E1A" w:rsidRPr="00A426DF">
        <w:t xml:space="preserve"> means:</w:t>
      </w:r>
    </w:p>
    <w:p w:rsidR="00A426DF" w:rsidRPr="00A426DF" w:rsidRDefault="00095E1A" w:rsidP="00121892">
      <w:pPr>
        <w:widowControl/>
        <w:tabs>
          <w:tab w:val="left" w:pos="-720"/>
          <w:tab w:val="left" w:pos="0"/>
        </w:tabs>
        <w:suppressAutoHyphens/>
        <w:spacing w:after="16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F80ACB">
      <w:pPr>
        <w:widowControl/>
        <w:tabs>
          <w:tab w:val="left" w:pos="-720"/>
          <w:tab w:val="left" w:pos="0"/>
        </w:tabs>
        <w:suppressAutoHyphens/>
        <w:spacing w:after="240"/>
        <w:ind w:left="1440" w:hanging="720"/>
      </w:pPr>
      <w:r w:rsidRPr="00A426DF">
        <w:lastRenderedPageBreak/>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F80ACB">
      <w:pPr>
        <w:widowControl/>
        <w:tabs>
          <w:tab w:val="left" w:pos="-720"/>
          <w:tab w:val="left" w:pos="0"/>
        </w:tabs>
        <w:suppressAutoHyphens/>
        <w:spacing w:after="24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F80ACB">
      <w:pPr>
        <w:widowControl/>
        <w:tabs>
          <w:tab w:val="left" w:pos="-720"/>
          <w:tab w:val="left" w:pos="0"/>
        </w:tabs>
        <w:suppressAutoHyphens/>
        <w:spacing w:after="240"/>
        <w:ind w:left="1440" w:hanging="720"/>
      </w:pPr>
      <w:r w:rsidRPr="00A426DF">
        <w:t>(4)</w:t>
      </w:r>
      <w:r w:rsidRPr="00A426DF">
        <w:tab/>
        <w:t>any business relating to oil field sales and service; and</w:t>
      </w:r>
    </w:p>
    <w:p w:rsidR="00A426DF" w:rsidRPr="00A426DF" w:rsidRDefault="00095E1A" w:rsidP="00F80ACB">
      <w:pPr>
        <w:widowControl/>
        <w:tabs>
          <w:tab w:val="left" w:pos="-720"/>
          <w:tab w:val="left" w:pos="0"/>
        </w:tabs>
        <w:suppressAutoHyphens/>
        <w:spacing w:after="240"/>
        <w:ind w:left="1440" w:hanging="720"/>
      </w:pPr>
      <w:r w:rsidRPr="00A426DF">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F80ACB">
      <w:pPr>
        <w:widowControl/>
        <w:tabs>
          <w:tab w:val="left" w:pos="-720"/>
        </w:tabs>
        <w:suppressAutoHyphens/>
        <w:spacing w:after="24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F80ACB">
      <w:pPr>
        <w:widowControl/>
        <w:tabs>
          <w:tab w:val="left" w:pos="-720"/>
        </w:tabs>
        <w:suppressAutoHyphens/>
        <w:spacing w:after="240"/>
        <w:ind w:firstLine="720"/>
      </w:pPr>
      <w:r>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F80ACB">
      <w:pPr>
        <w:widowControl/>
        <w:tabs>
          <w:tab w:val="left" w:pos="-720"/>
        </w:tabs>
        <w:suppressAutoHyphens/>
        <w:spacing w:after="24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F80ACB">
      <w:pPr>
        <w:widowControl/>
        <w:tabs>
          <w:tab w:val="left" w:pos="-720"/>
        </w:tabs>
        <w:suppressAutoHyphens/>
        <w:spacing w:after="24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F80ACB">
      <w:pPr>
        <w:widowControl/>
        <w:tabs>
          <w:tab w:val="left" w:pos="-720"/>
          <w:tab w:val="left" w:pos="0"/>
        </w:tabs>
        <w:suppressAutoHyphens/>
        <w:spacing w:after="24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F80ACB">
      <w:pPr>
        <w:widowControl/>
        <w:tabs>
          <w:tab w:val="left" w:pos="-720"/>
          <w:tab w:val="left" w:pos="0"/>
        </w:tabs>
        <w:suppressAutoHyphens/>
        <w:spacing w:after="2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F80ACB">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w:t>
      </w:r>
      <w:r w:rsidR="00095E1A" w:rsidRPr="00A426DF">
        <w:lastRenderedPageBreak/>
        <w:t>(ii)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121892">
      <w:pPr>
        <w:widowControl/>
        <w:tabs>
          <w:tab w:val="left" w:pos="-720"/>
        </w:tabs>
        <w:suppressAutoHyphens/>
        <w:spacing w:after="160"/>
        <w:ind w:firstLine="720"/>
      </w:pPr>
      <w:r>
        <w:t>“</w:t>
      </w:r>
      <w:r w:rsidR="00095E1A" w:rsidRPr="00A426DF">
        <w:rPr>
          <w:i/>
          <w:iCs/>
        </w:rPr>
        <w:t>Permitted Investments</w:t>
      </w:r>
      <w:r>
        <w:t>”</w:t>
      </w:r>
      <w:r w:rsidR="00095E1A" w:rsidRPr="00A426DF">
        <w:t xml:space="preserve"> means:</w:t>
      </w:r>
    </w:p>
    <w:p w:rsidR="00A426DF" w:rsidRPr="00A426DF" w:rsidRDefault="00095E1A" w:rsidP="00121892">
      <w:pPr>
        <w:widowControl/>
        <w:tabs>
          <w:tab w:val="left" w:pos="-720"/>
          <w:tab w:val="left" w:pos="0"/>
        </w:tabs>
        <w:suppressAutoHyphens/>
        <w:spacing w:after="160"/>
        <w:ind w:left="1440" w:hanging="720"/>
      </w:pPr>
      <w:r w:rsidRPr="00A426DF">
        <w:t>(1)</w:t>
      </w:r>
      <w:r w:rsidRPr="00A426DF">
        <w:tab/>
        <w:t>any Investment in Holdings or any Restricted Subsidiary;</w:t>
      </w:r>
    </w:p>
    <w:p w:rsidR="00A426DF" w:rsidRPr="00A426DF" w:rsidRDefault="00095E1A" w:rsidP="00121892">
      <w:pPr>
        <w:widowControl/>
        <w:tabs>
          <w:tab w:val="left" w:pos="-720"/>
          <w:tab w:val="left" w:pos="0"/>
        </w:tabs>
        <w:suppressAutoHyphens/>
        <w:spacing w:after="160"/>
        <w:ind w:left="1440" w:hanging="720"/>
      </w:pPr>
      <w:r w:rsidRPr="00A426DF">
        <w:t>(2)</w:t>
      </w:r>
      <w:r w:rsidRPr="00A426DF">
        <w:tab/>
        <w:t>any Investment in Cash Equivalents or Investment Grade Securities;</w:t>
      </w:r>
    </w:p>
    <w:p w:rsidR="00A426DF" w:rsidRPr="00A426DF" w:rsidRDefault="00095E1A" w:rsidP="00121892">
      <w:pPr>
        <w:widowControl/>
        <w:tabs>
          <w:tab w:val="left" w:pos="-720"/>
          <w:tab w:val="left" w:pos="0"/>
        </w:tabs>
        <w:suppressAutoHyphens/>
        <w:spacing w:after="160"/>
        <w:ind w:left="1440" w:hanging="720"/>
      </w:pPr>
      <w:r w:rsidRPr="00A426DF">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121892">
      <w:pPr>
        <w:widowControl/>
        <w:tabs>
          <w:tab w:val="left" w:pos="-720"/>
          <w:tab w:val="left" w:pos="0"/>
        </w:tabs>
        <w:suppressAutoHyphens/>
        <w:spacing w:after="16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121892">
      <w:pPr>
        <w:widowControl/>
        <w:tabs>
          <w:tab w:val="left" w:pos="-720"/>
          <w:tab w:val="left" w:pos="0"/>
        </w:tabs>
        <w:suppressAutoHyphens/>
        <w:spacing w:after="16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121892">
      <w:pPr>
        <w:widowControl/>
        <w:tabs>
          <w:tab w:val="left" w:pos="-720"/>
          <w:tab w:val="left" w:pos="0"/>
        </w:tabs>
        <w:suppressAutoHyphens/>
        <w:spacing w:after="160"/>
        <w:ind w:left="1440" w:hanging="720"/>
      </w:pPr>
      <w:r w:rsidRPr="00A426DF">
        <w:t>(6)</w:t>
      </w:r>
      <w:r w:rsidRPr="00A426DF">
        <w:tab/>
        <w:t>advances to employees, taken together with all other advances made pursuant to this clause (6), not to exceed $25.0 million at any one time outstanding;</w:t>
      </w:r>
    </w:p>
    <w:p w:rsidR="00A426DF" w:rsidRPr="00A426DF" w:rsidRDefault="00095E1A" w:rsidP="00121892">
      <w:pPr>
        <w:widowControl/>
        <w:tabs>
          <w:tab w:val="left" w:pos="-720"/>
          <w:tab w:val="left" w:pos="0"/>
        </w:tabs>
        <w:suppressAutoHyphens/>
        <w:spacing w:after="16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121892">
      <w:pPr>
        <w:widowControl/>
        <w:tabs>
          <w:tab w:val="left" w:pos="-720"/>
          <w:tab w:val="left" w:pos="0"/>
        </w:tabs>
        <w:suppressAutoHyphens/>
        <w:spacing w:after="16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121892">
      <w:pPr>
        <w:widowControl/>
        <w:tabs>
          <w:tab w:val="left" w:pos="-720"/>
          <w:tab w:val="left" w:pos="0"/>
        </w:tabs>
        <w:suppressAutoHyphens/>
        <w:spacing w:after="16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121892">
      <w:pPr>
        <w:widowControl/>
        <w:tabs>
          <w:tab w:val="left" w:pos="-720"/>
          <w:tab w:val="left" w:pos="0"/>
        </w:tabs>
        <w:suppressAutoHyphens/>
        <w:spacing w:after="16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1E743F">
      <w:pPr>
        <w:pageBreakBefore/>
        <w:widowControl/>
        <w:tabs>
          <w:tab w:val="left" w:pos="-720"/>
          <w:tab w:val="left" w:pos="0"/>
        </w:tabs>
        <w:suppressAutoHyphens/>
        <w:spacing w:after="160"/>
        <w:ind w:left="1440" w:hanging="720"/>
      </w:pPr>
      <w:r w:rsidRPr="00A426DF">
        <w:lastRenderedPageBreak/>
        <w:t>(11)</w:t>
      </w:r>
      <w:r w:rsidRPr="00A426DF">
        <w:tab/>
        <w:t>loans and advances to officers, directors or employees for business</w:t>
      </w:r>
      <w:r w:rsidRPr="00A426DF">
        <w:noBreakHyphen/>
        <w:t>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121892">
      <w:pPr>
        <w:widowControl/>
        <w:tabs>
          <w:tab w:val="left" w:pos="-720"/>
          <w:tab w:val="left" w:pos="0"/>
        </w:tabs>
        <w:suppressAutoHyphens/>
        <w:spacing w:after="18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121892">
      <w:pPr>
        <w:widowControl/>
        <w:tabs>
          <w:tab w:val="left" w:pos="-720"/>
          <w:tab w:val="left" w:pos="0"/>
        </w:tabs>
        <w:suppressAutoHyphens/>
        <w:spacing w:after="180"/>
        <w:ind w:left="1440" w:hanging="720"/>
      </w:pPr>
      <w:r w:rsidRPr="00A426DF">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121892">
      <w:pPr>
        <w:widowControl/>
        <w:tabs>
          <w:tab w:val="left" w:pos="-720"/>
          <w:tab w:val="left" w:pos="0"/>
        </w:tabs>
        <w:suppressAutoHyphens/>
        <w:spacing w:after="18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121892">
      <w:pPr>
        <w:widowControl/>
        <w:tabs>
          <w:tab w:val="left" w:pos="-720"/>
          <w:tab w:val="left" w:pos="0"/>
        </w:tabs>
        <w:suppressAutoHyphens/>
        <w:spacing w:after="18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121892">
      <w:pPr>
        <w:widowControl/>
        <w:tabs>
          <w:tab w:val="left" w:pos="-720"/>
          <w:tab w:val="left" w:pos="0"/>
        </w:tabs>
        <w:suppressAutoHyphens/>
        <w:spacing w:after="18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121892">
      <w:pPr>
        <w:widowControl/>
        <w:tabs>
          <w:tab w:val="left" w:pos="-720"/>
          <w:tab w:val="left" w:pos="0"/>
        </w:tabs>
        <w:suppressAutoHyphens/>
        <w:spacing w:after="18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121892">
      <w:pPr>
        <w:widowControl/>
        <w:tabs>
          <w:tab w:val="left" w:pos="-720"/>
          <w:tab w:val="left" w:pos="0"/>
        </w:tabs>
        <w:suppressAutoHyphens/>
        <w:spacing w:after="180"/>
        <w:ind w:left="1440" w:hanging="720"/>
      </w:pPr>
      <w:r w:rsidRPr="00A426DF">
        <w:t>(18)</w:t>
      </w:r>
      <w:r w:rsidRPr="00A426DF">
        <w:tab/>
        <w:t>any Investment in an entity which is not a Restricted Subsidiary to which a Restricted Subsidiary sells accounts receivable pursuant to a Receivable Financing;</w:t>
      </w:r>
    </w:p>
    <w:p w:rsidR="00A426DF" w:rsidRPr="00A426DF" w:rsidRDefault="00095E1A" w:rsidP="00121892">
      <w:pPr>
        <w:widowControl/>
        <w:tabs>
          <w:tab w:val="left" w:pos="-720"/>
          <w:tab w:val="left" w:pos="0"/>
        </w:tabs>
        <w:suppressAutoHyphens/>
        <w:spacing w:after="18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121892">
      <w:pPr>
        <w:widowControl/>
        <w:tabs>
          <w:tab w:val="left" w:pos="-720"/>
          <w:tab w:val="left" w:pos="0"/>
        </w:tabs>
        <w:suppressAutoHyphens/>
        <w:spacing w:after="18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121892">
      <w:pPr>
        <w:widowControl/>
        <w:tabs>
          <w:tab w:val="left" w:pos="-720"/>
          <w:tab w:val="left" w:pos="0"/>
        </w:tabs>
        <w:suppressAutoHyphens/>
        <w:spacing w:after="18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121892">
      <w:pPr>
        <w:widowControl/>
        <w:tabs>
          <w:tab w:val="left" w:pos="-720"/>
          <w:tab w:val="left" w:pos="0"/>
        </w:tabs>
        <w:suppressAutoHyphens/>
        <w:spacing w:after="180"/>
        <w:ind w:left="1440" w:hanging="720"/>
      </w:pPr>
      <w:r w:rsidRPr="00A426DF">
        <w:t>(22)</w:t>
      </w:r>
      <w:r w:rsidRPr="00A426DF">
        <w:tab/>
        <w:t>Permitted Business Investments.</w:t>
      </w:r>
    </w:p>
    <w:p w:rsidR="00A426DF" w:rsidRPr="00A426DF" w:rsidRDefault="00A426DF" w:rsidP="001E743F">
      <w:pPr>
        <w:pageBreakBefore/>
        <w:widowControl/>
        <w:tabs>
          <w:tab w:val="left" w:pos="-720"/>
        </w:tabs>
        <w:suppressAutoHyphens/>
        <w:spacing w:after="180"/>
        <w:ind w:firstLine="720"/>
      </w:pPr>
      <w:r>
        <w:lastRenderedPageBreak/>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minor survey exceptions, minor encumbrances, easements or reservations of, or rights of others for, licenses, rights</w:t>
      </w:r>
      <w:r w:rsidRPr="00A426DF">
        <w:noBreakHyphen/>
        <w:t>of</w:t>
      </w:r>
      <w:r w:rsidRPr="00A426DF">
        <w:noBreakHyphen/>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 xml:space="preserve">(A) 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 xml:space="preserve">Liens securing Indebtedness permitted to be Incurred pursuant to clause (b)(2),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Liens existing on the Issue Date (other than Liens in favor of the lenders under the Credit Agreement, the holders of the Secured Notes or the lenders under the Term Loan Facility);</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lastRenderedPageBreak/>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121892">
      <w:pPr>
        <w:widowControl/>
        <w:tabs>
          <w:tab w:val="left" w:pos="-720"/>
          <w:tab w:val="left" w:pos="0"/>
        </w:tabs>
        <w:suppressAutoHyphens/>
        <w:spacing w:after="20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121892">
      <w:pPr>
        <w:widowControl/>
        <w:tabs>
          <w:tab w:val="left" w:pos="-720"/>
          <w:tab w:val="left" w:pos="0"/>
        </w:tabs>
        <w:suppressAutoHyphens/>
        <w:spacing w:after="20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121892">
      <w:pPr>
        <w:widowControl/>
        <w:tabs>
          <w:tab w:val="left" w:pos="-720"/>
          <w:tab w:val="left" w:pos="0"/>
        </w:tabs>
        <w:suppressAutoHyphens/>
        <w:spacing w:after="200"/>
        <w:ind w:left="1440" w:hanging="720"/>
      </w:pPr>
      <w:r w:rsidRPr="00A426DF">
        <w:t>(13)</w:t>
      </w:r>
      <w:r w:rsidRPr="00A426DF">
        <w:tab/>
        <w:t>leases and subleases of real property which do not materially interfere with the ordinary conduct of the business of Holdings or any of the Restricted Subsidiaries;</w:t>
      </w:r>
    </w:p>
    <w:p w:rsidR="00A426DF" w:rsidRPr="00A426DF" w:rsidRDefault="00095E1A" w:rsidP="00121892">
      <w:pPr>
        <w:widowControl/>
        <w:tabs>
          <w:tab w:val="left" w:pos="-720"/>
          <w:tab w:val="left" w:pos="0"/>
        </w:tabs>
        <w:suppressAutoHyphens/>
        <w:spacing w:after="20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(15)</w:t>
      </w:r>
      <w:r w:rsidRPr="00A426DF">
        <w:tab/>
        <w:t>Liens in favor of Holdings or any Subsidiary Guarantor;</w:t>
      </w:r>
    </w:p>
    <w:p w:rsidR="00A426DF" w:rsidRPr="00A426DF" w:rsidRDefault="00095E1A" w:rsidP="00121892">
      <w:pPr>
        <w:widowControl/>
        <w:tabs>
          <w:tab w:val="left" w:pos="-720"/>
          <w:tab w:val="left" w:pos="0"/>
        </w:tabs>
        <w:suppressAutoHyphens/>
        <w:spacing w:after="20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121892">
      <w:pPr>
        <w:widowControl/>
        <w:tabs>
          <w:tab w:val="left" w:pos="-720"/>
          <w:tab w:val="left" w:pos="0"/>
        </w:tabs>
        <w:suppressAutoHyphens/>
        <w:spacing w:after="200"/>
        <w:ind w:left="1440" w:hanging="720"/>
      </w:pPr>
      <w:r w:rsidRPr="00A426DF">
        <w:t>(17)</w:t>
      </w:r>
      <w:r w:rsidRPr="00A426DF">
        <w:tab/>
        <w:t>deposits made in the ordinary course of business to secure liability to insurance carriers;</w:t>
      </w:r>
    </w:p>
    <w:p w:rsidR="00A426DF" w:rsidRPr="00A426DF" w:rsidRDefault="00095E1A" w:rsidP="00121892">
      <w:pPr>
        <w:widowControl/>
        <w:tabs>
          <w:tab w:val="left" w:pos="-720"/>
          <w:tab w:val="left" w:pos="0"/>
        </w:tabs>
        <w:suppressAutoHyphens/>
        <w:spacing w:after="200"/>
        <w:ind w:left="1440" w:hanging="720"/>
      </w:pPr>
      <w:r w:rsidRPr="00A426DF">
        <w:t>(18)</w:t>
      </w:r>
      <w:r w:rsidRPr="00A426DF">
        <w:tab/>
        <w:t>Liens on the Equity Interests of Unrestricted Subsidiaries;</w:t>
      </w:r>
    </w:p>
    <w:p w:rsidR="00A426DF" w:rsidRPr="00A426DF" w:rsidRDefault="00095E1A" w:rsidP="00121892">
      <w:pPr>
        <w:widowControl/>
        <w:tabs>
          <w:tab w:val="left" w:pos="-720"/>
          <w:tab w:val="left" w:pos="0"/>
        </w:tabs>
        <w:suppressAutoHyphens/>
        <w:spacing w:after="200"/>
        <w:ind w:left="1440" w:hanging="720"/>
      </w:pPr>
      <w:r w:rsidRPr="00A426DF">
        <w:t>(19)</w:t>
      </w:r>
      <w:r w:rsidRPr="00A426DF">
        <w:tab/>
        <w:t>grants of software and other technology licenses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121892">
      <w:pPr>
        <w:widowControl/>
        <w:tabs>
          <w:tab w:val="left" w:pos="-720"/>
          <w:tab w:val="left" w:pos="0"/>
        </w:tabs>
        <w:suppressAutoHyphens/>
        <w:spacing w:after="20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121892">
      <w:pPr>
        <w:widowControl/>
        <w:tabs>
          <w:tab w:val="left" w:pos="-720"/>
          <w:tab w:val="left" w:pos="0"/>
        </w:tabs>
        <w:suppressAutoHyphens/>
        <w:spacing w:after="200"/>
        <w:ind w:left="1440" w:hanging="720"/>
      </w:pPr>
      <w:r w:rsidRPr="00A426DF">
        <w:lastRenderedPageBreak/>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121892">
      <w:pPr>
        <w:widowControl/>
        <w:tabs>
          <w:tab w:val="left" w:pos="-720"/>
          <w:tab w:val="left" w:pos="0"/>
        </w:tabs>
        <w:suppressAutoHyphens/>
        <w:spacing w:after="20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(24)</w:t>
      </w:r>
      <w:r w:rsidRPr="00A426DF">
        <w:tab/>
        <w:t>Liens incurred to secure cash management services or to implement cash pooling arrangements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A426DF">
      <w:pPr>
        <w:widowControl/>
        <w:tabs>
          <w:tab w:val="left" w:pos="-720"/>
          <w:tab w:val="left" w:pos="0"/>
        </w:tabs>
        <w:suppressAutoHyphens/>
        <w:spacing w:after="24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A426DF">
      <w:pPr>
        <w:widowControl/>
        <w:tabs>
          <w:tab w:val="left" w:pos="-720"/>
          <w:tab w:val="left" w:pos="0"/>
        </w:tabs>
        <w:suppressAutoHyphens/>
        <w:spacing w:after="24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A426DF">
      <w:pPr>
        <w:widowControl/>
        <w:tabs>
          <w:tab w:val="left" w:pos="-720"/>
          <w:tab w:val="left" w:pos="0"/>
        </w:tabs>
        <w:suppressAutoHyphens/>
        <w:spacing w:after="24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A426DF">
      <w:pPr>
        <w:widowControl/>
        <w:tabs>
          <w:tab w:val="left" w:pos="-720"/>
          <w:tab w:val="left" w:pos="0"/>
        </w:tabs>
        <w:suppressAutoHyphens/>
        <w:spacing w:after="24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(30)</w:t>
      </w:r>
      <w:r w:rsidRPr="00A426DF">
        <w:tab/>
        <w:t>Liens (i) in favor of credit card companies pursuant to agreements therewith and (ii) in favor of customers;</w:t>
      </w:r>
    </w:p>
    <w:p w:rsidR="00A426DF" w:rsidRPr="00A426DF" w:rsidRDefault="00095E1A" w:rsidP="00A426DF">
      <w:pPr>
        <w:widowControl/>
        <w:tabs>
          <w:tab w:val="left" w:pos="-720"/>
          <w:tab w:val="left" w:pos="0"/>
        </w:tabs>
        <w:suppressAutoHyphens/>
        <w:spacing w:after="240"/>
        <w:ind w:left="1440" w:hanging="720"/>
      </w:pPr>
      <w:r w:rsidRPr="00A426DF">
        <w:t>(31)</w:t>
      </w:r>
      <w:r w:rsidRPr="00A426DF">
        <w:tab/>
        <w:t>Liens in respect of Production Payments and Reserve Sales;</w:t>
      </w:r>
    </w:p>
    <w:p w:rsidR="00A426DF" w:rsidRPr="00A426DF" w:rsidRDefault="00095E1A" w:rsidP="00A426DF">
      <w:pPr>
        <w:widowControl/>
        <w:tabs>
          <w:tab w:val="left" w:pos="-720"/>
          <w:tab w:val="left" w:pos="0"/>
        </w:tabs>
        <w:suppressAutoHyphens/>
        <w:spacing w:after="24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A426DF">
      <w:pPr>
        <w:widowControl/>
        <w:tabs>
          <w:tab w:val="left" w:pos="-720"/>
          <w:tab w:val="left" w:pos="0"/>
        </w:tabs>
        <w:suppressAutoHyphens/>
        <w:spacing w:after="240"/>
        <w:ind w:left="1440" w:hanging="720"/>
      </w:pPr>
      <w:r w:rsidRPr="00A426DF">
        <w:t>(33)</w:t>
      </w:r>
      <w:r w:rsidRPr="00A426DF">
        <w:tab/>
        <w:t>Liens on pipelines or pipeline facilities that arise by operation of law; and</w:t>
      </w:r>
    </w:p>
    <w:p w:rsidR="00A426DF" w:rsidRPr="00A426DF" w:rsidRDefault="00095E1A" w:rsidP="00A426DF">
      <w:pPr>
        <w:widowControl/>
        <w:tabs>
          <w:tab w:val="left" w:pos="-720"/>
          <w:tab w:val="left" w:pos="0"/>
        </w:tabs>
        <w:suppressAutoHyphens/>
        <w:spacing w:after="24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w:t>
      </w:r>
    </w:p>
    <w:p w:rsidR="00A426DF" w:rsidRPr="00A426DF" w:rsidRDefault="00A426DF" w:rsidP="00A426DF">
      <w:pPr>
        <w:widowControl/>
        <w:tabs>
          <w:tab w:val="left" w:pos="-720"/>
        </w:tabs>
        <w:suppressAutoHyphens/>
        <w:spacing w:after="240"/>
        <w:ind w:firstLine="720"/>
      </w:pPr>
      <w:r>
        <w:t>“</w:t>
      </w:r>
      <w:r w:rsidR="00095E1A" w:rsidRPr="00A426DF">
        <w:rPr>
          <w:i/>
          <w:iCs/>
        </w:rPr>
        <w:t>Person</w:t>
      </w:r>
      <w:r>
        <w:t>”</w:t>
      </w:r>
      <w:r w:rsidR="00095E1A" w:rsidRPr="00A426DF">
        <w:t xml:space="preserve"> means any individual, corporation, partnership, limited liability company,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A426DF">
      <w:pPr>
        <w:widowControl/>
        <w:tabs>
          <w:tab w:val="left" w:pos="-720"/>
        </w:tabs>
        <w:suppressAutoHyphens/>
        <w:spacing w:after="24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A426DF">
      <w:pPr>
        <w:widowControl/>
        <w:tabs>
          <w:tab w:val="left" w:pos="-720"/>
        </w:tabs>
        <w:suppressAutoHyphens/>
        <w:spacing w:after="240"/>
        <w:ind w:firstLine="720"/>
      </w:pPr>
      <w:r>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financing terms, covenants, termination events and other provisions thereof shall be market terms (as determined in good faith by Holdings) and may include Standard Securitization Undertakings.</w:t>
      </w:r>
    </w:p>
    <w:p w:rsidR="00A426DF" w:rsidRPr="00A426DF" w:rsidRDefault="00095E1A" w:rsidP="00A426DF">
      <w:pPr>
        <w:widowControl/>
        <w:tabs>
          <w:tab w:val="left" w:pos="-720"/>
        </w:tabs>
        <w:suppressAutoHyphens/>
        <w:spacing w:after="2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A426DF">
      <w:pPr>
        <w:widowControl/>
        <w:tabs>
          <w:tab w:val="left" w:pos="-720"/>
        </w:tabs>
        <w:suppressAutoHyphens/>
        <w:spacing w:after="240"/>
        <w:ind w:firstLine="720"/>
      </w:pPr>
      <w:r>
        <w:t>“</w:t>
      </w:r>
      <w:r w:rsidR="00095E1A" w:rsidRPr="00A426DF">
        <w:rPr>
          <w:i/>
          <w:iCs/>
        </w:rPr>
        <w:t>RBL Facility</w:t>
      </w:r>
      <w:r>
        <w:t>”</w:t>
      </w:r>
      <w:r w:rsidR="00095E1A" w:rsidRPr="00A426DF">
        <w:t xml:space="preserve"> means the credit agreement dated as of May 24, 2012 by and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A426DF">
      <w:pPr>
        <w:widowControl/>
        <w:tabs>
          <w:tab w:val="left" w:pos="-720"/>
        </w:tabs>
        <w:suppressAutoHyphens/>
        <w:spacing w:after="2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1E743F">
      <w:pPr>
        <w:pageBreakBefore/>
        <w:widowControl/>
        <w:tabs>
          <w:tab w:val="left" w:pos="-720"/>
        </w:tabs>
        <w:suppressAutoHyphens/>
        <w:spacing w:after="240"/>
        <w:ind w:firstLine="720"/>
      </w:pPr>
      <w:r>
        <w:lastRenderedPageBreak/>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A426DF">
      <w:pPr>
        <w:widowControl/>
        <w:tabs>
          <w:tab w:val="left" w:pos="-720"/>
        </w:tabs>
        <w:suppressAutoHyphens/>
        <w:spacing w:after="240"/>
        <w:ind w:firstLine="720"/>
      </w:pPr>
      <w:r>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121892">
      <w:pPr>
        <w:widowControl/>
        <w:tabs>
          <w:tab w:val="left" w:pos="-720"/>
          <w:tab w:val="left" w:pos="0"/>
        </w:tabs>
        <w:suppressAutoHyphens/>
        <w:spacing w:after="18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121892">
      <w:pPr>
        <w:widowControl/>
        <w:tabs>
          <w:tab w:val="left" w:pos="-720"/>
          <w:tab w:val="left" w:pos="0"/>
        </w:tabs>
        <w:suppressAutoHyphens/>
        <w:spacing w:after="180"/>
        <w:ind w:left="1440" w:hanging="720"/>
      </w:pPr>
      <w:r w:rsidRPr="00A426DF">
        <w:t>(c)</w:t>
      </w:r>
      <w:r w:rsidRPr="00A426DF">
        <w:tab/>
        <w:t>to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121892">
      <w:pPr>
        <w:widowControl/>
        <w:tabs>
          <w:tab w:val="left" w:pos="-720"/>
        </w:tabs>
        <w:suppressAutoHyphens/>
        <w:spacing w:after="18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121892">
      <w:pPr>
        <w:widowControl/>
        <w:tabs>
          <w:tab w:val="left" w:pos="-720"/>
        </w:tabs>
        <w:suppressAutoHyphens/>
        <w:spacing w:after="18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121892">
      <w:pPr>
        <w:widowControl/>
        <w:tabs>
          <w:tab w:val="left" w:pos="-720"/>
        </w:tabs>
        <w:suppressAutoHyphens/>
        <w:spacing w:after="18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121892">
      <w:pPr>
        <w:widowControl/>
        <w:tabs>
          <w:tab w:val="left" w:pos="-720"/>
        </w:tabs>
        <w:suppressAutoHyphens/>
        <w:spacing w:after="18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2022 Exchange Notes,</w:t>
      </w:r>
      <w:r>
        <w:t>”</w:t>
      </w:r>
      <w:r w:rsidR="00095E1A" w:rsidRPr="00A426DF">
        <w:t xml:space="preserve"> all references to Restricted Subsidiaries shall mean Restricted Subsidiaries of Holdings.</w:t>
      </w:r>
    </w:p>
    <w:p w:rsidR="00A426DF" w:rsidRPr="00A426DF" w:rsidRDefault="00A426DF" w:rsidP="00121892">
      <w:pPr>
        <w:widowControl/>
        <w:tabs>
          <w:tab w:val="left" w:pos="-720"/>
        </w:tabs>
        <w:suppressAutoHyphens/>
        <w:spacing w:after="18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121892">
      <w:pPr>
        <w:widowControl/>
        <w:tabs>
          <w:tab w:val="left" w:pos="-720"/>
        </w:tabs>
        <w:suppressAutoHyphens/>
        <w:spacing w:after="18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121892">
      <w:pPr>
        <w:widowControl/>
        <w:tabs>
          <w:tab w:val="left" w:pos="-720"/>
        </w:tabs>
        <w:suppressAutoHyphens/>
        <w:spacing w:after="18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121892">
      <w:pPr>
        <w:widowControl/>
        <w:tabs>
          <w:tab w:val="left" w:pos="-720"/>
        </w:tabs>
        <w:suppressAutoHyphens/>
        <w:spacing w:after="18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121892">
      <w:pPr>
        <w:widowControl/>
        <w:tabs>
          <w:tab w:val="left" w:pos="-720"/>
        </w:tabs>
        <w:suppressAutoHyphens/>
        <w:spacing w:after="180"/>
        <w:ind w:firstLine="720"/>
      </w:pPr>
      <w:r>
        <w:t>“</w:t>
      </w:r>
      <w:r w:rsidR="00095E1A" w:rsidRPr="00A426DF">
        <w:rPr>
          <w:i/>
          <w:iCs/>
        </w:rPr>
        <w:t>Secured Notes</w:t>
      </w:r>
      <w:r>
        <w:t>”</w:t>
      </w:r>
      <w:r w:rsidR="00095E1A" w:rsidRPr="00A426DF">
        <w:t xml:space="preserve"> means the Issuers</w:t>
      </w:r>
      <w:r>
        <w:t>’</w:t>
      </w:r>
      <w:r w:rsidR="00095E1A" w:rsidRPr="00A426DF">
        <w:t xml:space="preserve"> 6.875% Senior Secured Notes due 2019 issued on April 24, 2012 (including exchange notes issued in exchange therefor pursuant to a registration rights agreement dated April 24, 2012) pursuant to the Indenture dated as of April 24, 2012 by and among the Issuers, the Subsidiary Guarantors party thereto, Wilmington Trust, National Association, as trustee, as it may be amended, restated, supplemented or otherwise modified from time to time in accordance with the terms thereof.</w:t>
      </w:r>
    </w:p>
    <w:p w:rsidR="00A426DF" w:rsidRPr="00A426DF" w:rsidRDefault="00A426DF" w:rsidP="00121892">
      <w:pPr>
        <w:widowControl/>
        <w:tabs>
          <w:tab w:val="left" w:pos="-720"/>
        </w:tabs>
        <w:suppressAutoHyphens/>
        <w:spacing w:after="180"/>
        <w:ind w:firstLine="720"/>
      </w:pPr>
      <w:r>
        <w:lastRenderedPageBreak/>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121892">
      <w:pPr>
        <w:widowControl/>
        <w:tabs>
          <w:tab w:val="left" w:pos="-720"/>
        </w:tabs>
        <w:suppressAutoHyphens/>
        <w:spacing w:after="18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121892">
      <w:pPr>
        <w:widowControl/>
        <w:tabs>
          <w:tab w:val="left" w:pos="-720"/>
        </w:tabs>
        <w:suppressAutoHyphens/>
        <w:spacing w:after="18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121892">
      <w:pPr>
        <w:widowControl/>
        <w:tabs>
          <w:tab w:val="left" w:pos="-720"/>
        </w:tabs>
        <w:suppressAutoHyphens/>
        <w:spacing w:after="18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121892">
      <w:pPr>
        <w:widowControl/>
        <w:tabs>
          <w:tab w:val="left" w:pos="-720"/>
        </w:tabs>
        <w:suppressAutoHyphens/>
        <w:spacing w:after="18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A426DF">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A426DF">
      <w:pPr>
        <w:widowControl/>
        <w:tabs>
          <w:tab w:val="left" w:pos="-720"/>
        </w:tabs>
        <w:suppressAutoHyphens/>
        <w:spacing w:after="24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1E743F">
      <w:pPr>
        <w:pageBreakBefore/>
        <w:widowControl/>
        <w:tabs>
          <w:tab w:val="left" w:pos="-720"/>
        </w:tabs>
        <w:suppressAutoHyphens/>
        <w:spacing w:after="240"/>
        <w:ind w:firstLine="720"/>
      </w:pPr>
      <w:r>
        <w:lastRenderedPageBreak/>
        <w:t>“</w:t>
      </w:r>
      <w:r w:rsidR="00095E1A" w:rsidRPr="00A426DF">
        <w:rPr>
          <w:i/>
          <w:iCs/>
        </w:rPr>
        <w:t>Term Loan Facility</w:t>
      </w:r>
      <w:r>
        <w:t>”</w:t>
      </w:r>
      <w:r w:rsidR="00095E1A" w:rsidRPr="00A426DF">
        <w:t xml:space="preserve"> means the term loan agreement, dated as of April 24, 2012,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A426DF">
      <w:pPr>
        <w:widowControl/>
        <w:tabs>
          <w:tab w:val="left" w:pos="-720"/>
        </w:tabs>
        <w:suppressAutoHyphens/>
        <w:spacing w:after="24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A426DF">
      <w:pPr>
        <w:widowControl/>
        <w:tabs>
          <w:tab w:val="left" w:pos="-720"/>
        </w:tabs>
        <w:suppressAutoHyphens/>
        <w:spacing w:after="240"/>
        <w:ind w:firstLine="720"/>
      </w:pPr>
      <w:r>
        <w:t>“</w:t>
      </w:r>
      <w:r w:rsidR="00095E1A" w:rsidRPr="00A426DF">
        <w:rPr>
          <w:i/>
          <w:iCs/>
        </w:rPr>
        <w:t>Transactions</w:t>
      </w:r>
      <w: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September 1, 2017;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September 1, 2017, is less than one year, the weekly average yield on actually traded United States Treasury securities adjusted to a constant maturity of one year will be used.</w:t>
      </w:r>
    </w:p>
    <w:p w:rsidR="00A426DF" w:rsidRPr="00A426DF" w:rsidRDefault="00A426DF" w:rsidP="00A426DF">
      <w:pPr>
        <w:widowControl/>
        <w:tabs>
          <w:tab w:val="left" w:pos="-720"/>
        </w:tabs>
        <w:suppressAutoHyphens/>
        <w:spacing w:after="240"/>
        <w:ind w:firstLine="720"/>
      </w:pPr>
      <w:r>
        <w:t>“</w:t>
      </w:r>
      <w:r w:rsidR="00095E1A" w:rsidRPr="00A426DF">
        <w:rPr>
          <w:i/>
          <w:iCs/>
        </w:rPr>
        <w:t>Trust Officer</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who shall have direct responsibility for the administration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A426DF">
      <w:pPr>
        <w:widowControl/>
        <w:tabs>
          <w:tab w:val="left" w:pos="-720"/>
        </w:tabs>
        <w:suppressAutoHyphens/>
        <w:spacing w:after="240"/>
        <w:ind w:firstLine="720"/>
      </w:pPr>
      <w:r>
        <w:t>“</w:t>
      </w:r>
      <w:r w:rsidR="00095E1A" w:rsidRPr="00A426DF">
        <w:rPr>
          <w:i/>
          <w:iCs/>
        </w:rPr>
        <w:t>Unrestricted Subsidiary</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Subsidiary of Holdings that at the time of determination shall be designated an Unrestricted Subsidiary by the Board of Directors of Holdings in the manner provided below;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any Subsidiary of an Unrestricted Subsidiary;</w:t>
      </w:r>
    </w:p>
    <w:p w:rsidR="00A426DF" w:rsidRPr="00A426DF" w:rsidRDefault="00095E1A" w:rsidP="00A426DF">
      <w:pPr>
        <w:widowControl/>
        <w:tabs>
          <w:tab w:val="left" w:pos="-720"/>
        </w:tabs>
        <w:suppressAutoHyphens/>
        <w:spacing w:after="24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 xml:space="preserve">if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lastRenderedPageBreak/>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t>no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direct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281091">
      <w:pPr>
        <w:widowControl/>
        <w:tabs>
          <w:tab w:val="left" w:pos="-720"/>
        </w:tabs>
        <w:suppressAutoHyphens/>
        <w:spacing w:after="200"/>
      </w:pPr>
      <w:r w:rsidRPr="00A426DF">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281091">
      <w:pPr>
        <w:widowControl/>
        <w:tabs>
          <w:tab w:val="left" w:pos="-720"/>
        </w:tabs>
        <w:suppressAutoHyphens/>
        <w:spacing w:after="20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281091">
      <w:pPr>
        <w:widowControl/>
        <w:tabs>
          <w:tab w:val="left" w:pos="-720"/>
        </w:tabs>
        <w:suppressAutoHyphens/>
        <w:spacing w:after="20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281091">
      <w:pPr>
        <w:widowControl/>
        <w:tabs>
          <w:tab w:val="left" w:pos="-720"/>
        </w:tabs>
        <w:suppressAutoHyphens/>
        <w:spacing w:after="20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281091">
      <w:pPr>
        <w:widowControl/>
        <w:tabs>
          <w:tab w:val="left" w:pos="-720"/>
        </w:tabs>
        <w:suppressAutoHyphens/>
        <w:spacing w:after="20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281091">
      <w:pPr>
        <w:widowControl/>
        <w:tabs>
          <w:tab w:val="left" w:pos="-720"/>
        </w:tabs>
        <w:suppressAutoHyphens/>
        <w:spacing w:after="20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095E1A" w:rsidRPr="00A426DF" w:rsidRDefault="00A426DF" w:rsidP="00281091">
      <w:pPr>
        <w:keepNext/>
        <w:keepLines/>
        <w:widowControl/>
        <w:tabs>
          <w:tab w:val="left" w:pos="720"/>
          <w:tab w:val="left" w:pos="1440"/>
          <w:tab w:val="center" w:pos="5400"/>
        </w:tabs>
        <w:suppressAutoHyphens/>
        <w:spacing w:after="200"/>
        <w:jc w:val="center"/>
        <w:rPr>
          <w:b/>
          <w:bCs/>
        </w:rPr>
      </w:pPr>
      <w:r w:rsidRPr="00A426DF">
        <w:rPr>
          <w:b/>
          <w:bCs/>
        </w:rPr>
        <w:t>BOOK</w:t>
      </w:r>
      <w:r>
        <w:rPr>
          <w:b/>
          <w:bCs/>
        </w:rPr>
        <w:t>-</w:t>
      </w:r>
      <w:r w:rsidRPr="00A426DF">
        <w:rPr>
          <w:b/>
          <w:bCs/>
        </w:rPr>
        <w:t>ENTRY; DELIVERY AND FORM</w:t>
      </w:r>
    </w:p>
    <w:p w:rsidR="00A426DF" w:rsidRPr="00A426DF" w:rsidRDefault="00095E1A" w:rsidP="00281091">
      <w:pPr>
        <w:widowControl/>
        <w:tabs>
          <w:tab w:val="left" w:pos="-720"/>
        </w:tabs>
        <w:suppressAutoHyphens/>
        <w:spacing w:after="200"/>
        <w:ind w:firstLine="720"/>
      </w:pPr>
      <w:r w:rsidRPr="00A426DF">
        <w:t>Except as set forth below, the exchange notes will initially be issued in registered, global notes in global form without coupons (</w:t>
      </w:r>
      <w:r w:rsidR="00A426DF">
        <w:t>“</w:t>
      </w:r>
      <w:r w:rsidRPr="00A426DF">
        <w:t>Global Notes</w:t>
      </w:r>
      <w:r w:rsidR="00A426DF">
        <w:t>”</w:t>
      </w:r>
      <w:r w:rsidRPr="00A426DF">
        <w:t>). Each Global Note shall be deposited with the Trustee, as custodian for, and registered in the name of The Depository Trust Company (</w:t>
      </w:r>
      <w:r w:rsidR="00A426DF">
        <w:t>“</w:t>
      </w:r>
      <w:r w:rsidRPr="00A426DF">
        <w:t>DTC</w:t>
      </w:r>
      <w:r w:rsidR="00A426DF">
        <w:t>”</w:t>
      </w:r>
      <w:r w:rsidRPr="00A426DF">
        <w:t>) or a nominee thereof. The initial notes to the extent validly tendered and accepted and directed by their holders in their letters of transmittal, will be exchanged through book</w:t>
      </w:r>
      <w:r w:rsidR="00A426DF">
        <w:t>-</w:t>
      </w:r>
      <w:r w:rsidRPr="00A426DF">
        <w:t>entry electronic transfer for the global note.</w:t>
      </w:r>
    </w:p>
    <w:p w:rsidR="00A426DF" w:rsidRPr="00A426DF" w:rsidRDefault="00095E1A" w:rsidP="00281091">
      <w:pPr>
        <w:widowControl/>
        <w:tabs>
          <w:tab w:val="left" w:pos="-720"/>
        </w:tabs>
        <w:suppressAutoHyphens/>
        <w:spacing w:after="200"/>
        <w:ind w:firstLine="720"/>
      </w:pPr>
      <w:r w:rsidRPr="00A426DF">
        <w:lastRenderedPageBreak/>
        <w:t>Except as set forth below, the Global Notes may be transferred, in whole but not in part, solely to another nominee of DTC or to a successor of DTC or its nominee. Beneficial interests in the Global Notes may not be exchanged for notes in certificated form except in the limited circumstances described below.</w:t>
      </w:r>
    </w:p>
    <w:p w:rsidR="00095E1A" w:rsidRPr="00A426DF" w:rsidRDefault="00095E1A" w:rsidP="00281091">
      <w:pPr>
        <w:keepNext/>
        <w:keepLines/>
        <w:widowControl/>
        <w:tabs>
          <w:tab w:val="left" w:pos="-720"/>
          <w:tab w:val="left" w:pos="720"/>
          <w:tab w:val="left" w:pos="1440"/>
        </w:tabs>
        <w:suppressAutoHyphens/>
        <w:spacing w:after="200"/>
        <w:rPr>
          <w:b/>
          <w:bCs/>
        </w:rPr>
      </w:pPr>
      <w:r w:rsidRPr="00A426DF">
        <w:rPr>
          <w:b/>
          <w:bCs/>
        </w:rPr>
        <w:t>The Global Notes</w:t>
      </w:r>
    </w:p>
    <w:p w:rsidR="00A426DF" w:rsidRPr="00A426DF" w:rsidRDefault="00095E1A" w:rsidP="00281091">
      <w:pPr>
        <w:widowControl/>
        <w:tabs>
          <w:tab w:val="left" w:pos="-720"/>
        </w:tabs>
        <w:suppressAutoHyphens/>
        <w:spacing w:after="200"/>
        <w:ind w:firstLine="720"/>
      </w:pPr>
      <w:r w:rsidRPr="00A426DF">
        <w:t>We expect that, pursuant to procedures established by DTC, (i) upon the issuance of the Global Notes, DTC or its custodian will credit, on its internal system, the principal amount at maturity of the individual beneficial interests represented by such Global Notes to the respective accounts of persons who have accounts with such depositary (</w:t>
      </w:r>
      <w:r w:rsidR="00A426DF">
        <w:t>“</w:t>
      </w:r>
      <w:r w:rsidRPr="00A426DF">
        <w:t>participants</w:t>
      </w:r>
      <w:r w:rsidR="00A426DF">
        <w:t>”</w:t>
      </w:r>
      <w:r w:rsidRPr="00A426DF">
        <w:t>) and (ii) ownership of beneficial interests in the Global Notes will be shown on, and the transfer of such ownership will be effected only through, records maintained by DTC or its nominee (with respect to interests of participants) and the records of participants (with respect to interests of persons other than participants). Such accounts initially will be designated by or on behalf of the initial purchasers and ownership of beneficial interests in the Global Notes will be limited to participants or persons who hold interests through participants. Holders may hold their interests in the Global Notes directly through DTC if they are participants in such system, or indirectly through organizations that are participants in such system.</w:t>
      </w:r>
    </w:p>
    <w:p w:rsidR="00A426DF" w:rsidRPr="00A426DF" w:rsidRDefault="00095E1A" w:rsidP="00281091">
      <w:pPr>
        <w:widowControl/>
        <w:tabs>
          <w:tab w:val="left" w:pos="-720"/>
        </w:tabs>
        <w:suppressAutoHyphens/>
        <w:spacing w:after="200"/>
        <w:ind w:firstLine="720"/>
      </w:pPr>
      <w:r w:rsidRPr="00A426DF">
        <w:t>So long as DTC or its nominee is the registered owner or holder of the notes, DTC or such nominee, as the case may be, will be considered the sole owner or holder of the notes represented by such Global Notes for all purposes under the indentures. No beneficial owner of an interest in the Global Notes will be able to transfer that interest except in accordance with DTC</w:t>
      </w:r>
      <w:r w:rsidR="00A426DF">
        <w:t>’</w:t>
      </w:r>
      <w:r w:rsidRPr="00A426DF">
        <w:t>s procedures, in addition to those provided for under the indentures with respect to the notes.</w:t>
      </w:r>
    </w:p>
    <w:p w:rsidR="00A426DF" w:rsidRPr="00A426DF" w:rsidRDefault="00095E1A" w:rsidP="00281091">
      <w:pPr>
        <w:widowControl/>
        <w:tabs>
          <w:tab w:val="left" w:pos="-720"/>
        </w:tabs>
        <w:suppressAutoHyphens/>
        <w:spacing w:after="200"/>
        <w:ind w:firstLine="720"/>
      </w:pPr>
      <w:r w:rsidRPr="00A426DF">
        <w:t>Payments of the principal of, and premium (if any) and interest (including additional interest, if any) on, the Global Notes will be made to DTC or its nominee, as the case may be, as the registered owner thereof. None of the issuer, the Trustee or any paying agent will have any responsibility or liability for any aspect of the records relating to or payments made on account of beneficial ownership interests in the Global Notes or for maintaining, supervising or reviewing any records relating to such beneficial ownership interest.</w:t>
      </w:r>
    </w:p>
    <w:p w:rsidR="00A426DF" w:rsidRPr="00A426DF" w:rsidRDefault="00095E1A" w:rsidP="00A426DF">
      <w:pPr>
        <w:widowControl/>
        <w:tabs>
          <w:tab w:val="left" w:pos="-720"/>
        </w:tabs>
        <w:suppressAutoHyphens/>
        <w:spacing w:after="240"/>
        <w:ind w:firstLine="720"/>
      </w:pPr>
      <w:r w:rsidRPr="00A426DF">
        <w:t>We expect that DTC or its nominee, upon receipt of any payment of principal of, and premium (if any) and interest (including additional interest, if any) on the Global Notes, will credit participants</w:t>
      </w:r>
      <w:r w:rsidR="00A426DF">
        <w:t>’</w:t>
      </w:r>
      <w:r w:rsidRPr="00A426DF">
        <w:t xml:space="preserve"> accounts with payments in amounts proportionate to their respective beneficial interests in the principal amount of the Global Notes as shown on the records of DTC or its nominee. We also expect that payments by participants to owners of beneficial interests in the Global Notes held through such participants will be governed by standing instructions and customary practice, as is now the case with securities held for the accounts of customers registered in the names of nominees for such customers. Such payments will be the responsibility of such participants.</w:t>
      </w:r>
    </w:p>
    <w:p w:rsidR="00A426DF" w:rsidRPr="00A426DF" w:rsidRDefault="00095E1A" w:rsidP="00A426DF">
      <w:pPr>
        <w:widowControl/>
        <w:tabs>
          <w:tab w:val="left" w:pos="-720"/>
        </w:tabs>
        <w:suppressAutoHyphens/>
        <w:spacing w:after="240"/>
        <w:ind w:firstLine="720"/>
      </w:pPr>
      <w:r w:rsidRPr="00A426DF">
        <w:t>Transfers between participants in DTC will be effected in the ordinary way through DTC</w:t>
      </w:r>
      <w:r w:rsidR="00A426DF">
        <w:t>’</w:t>
      </w:r>
      <w:r w:rsidRPr="00A426DF">
        <w:t>s same</w:t>
      </w:r>
      <w:r w:rsidR="00A426DF">
        <w:t>-</w:t>
      </w:r>
      <w:r w:rsidRPr="00A426DF">
        <w:t>day funds system in accordance with DTC rules and will be settled in same</w:t>
      </w:r>
      <w:r w:rsidR="00A426DF">
        <w:t>-</w:t>
      </w:r>
      <w:r w:rsidRPr="00A426DF">
        <w:t>day funds. If a holder requires physical delivery of a Certificated Security, such holder must transfer its interest in a Global Note, in accordance with the normal procedures of DTC and with the procedures set forth in the indentures.</w:t>
      </w:r>
    </w:p>
    <w:p w:rsidR="00A426DF" w:rsidRPr="00A426DF" w:rsidRDefault="00095E1A" w:rsidP="00A426DF">
      <w:pPr>
        <w:widowControl/>
        <w:tabs>
          <w:tab w:val="left" w:pos="-720"/>
        </w:tabs>
        <w:suppressAutoHyphens/>
        <w:spacing w:after="240"/>
        <w:ind w:firstLine="720"/>
      </w:pPr>
      <w:r w:rsidRPr="00A426DF">
        <w:t>DTC has advised us that it will take any action permitted to be taken by a holder of notes (including the presentation of notes for exchange as described below) only at the direction of one or more participants to whose account the DTC interests in the Global Notes are credited and only in respect of such portion of the aggregate principal amount of notes as to which such participant or participants has or have given such direction. However, if there is an event of default under the indentures, DTC will exchange the Global Notes for Certificated Securities, which it will distribute to its participants and which will include legends with applicable transfer restrictions for such notes.</w:t>
      </w:r>
    </w:p>
    <w:p w:rsidR="00A426DF" w:rsidRPr="00A426DF" w:rsidRDefault="00095E1A" w:rsidP="00A426DF">
      <w:pPr>
        <w:widowControl/>
        <w:tabs>
          <w:tab w:val="left" w:pos="-720"/>
        </w:tabs>
        <w:suppressAutoHyphens/>
        <w:spacing w:after="240"/>
        <w:ind w:firstLine="720"/>
      </w:pPr>
      <w:r w:rsidRPr="00A426DF">
        <w:t>DTC has advised us as follows: DTC is a limited</w:t>
      </w:r>
      <w:r w:rsidRPr="00A426DF">
        <w:noBreakHyphen/>
        <w:t xml:space="preserve">purpose trust company organized under New York banking law, a </w:t>
      </w:r>
      <w:r w:rsidR="00A426DF">
        <w:t>“</w:t>
      </w:r>
      <w:r w:rsidRPr="00A426DF">
        <w:t>banking organization</w:t>
      </w:r>
      <w:r w:rsidR="00A426DF">
        <w:t>”</w:t>
      </w:r>
      <w:r w:rsidRPr="00A426DF">
        <w:t xml:space="preserve"> within the meaning of the New York banking law, a member of the Federal Reserve System, a </w:t>
      </w:r>
      <w:r w:rsidR="00A426DF">
        <w:t>“</w:t>
      </w:r>
      <w:r w:rsidRPr="00A426DF">
        <w:t>clearing corporation</w:t>
      </w:r>
      <w:r w:rsidR="00A426DF">
        <w:t>”</w:t>
      </w:r>
      <w:r w:rsidRPr="00A426DF">
        <w:t xml:space="preserve"> within the meaning of the New York Uniform Commercial Code and a </w:t>
      </w:r>
      <w:r w:rsidR="00A426DF">
        <w:t>“</w:t>
      </w:r>
      <w:r w:rsidRPr="00A426DF">
        <w:t>clearing agency</w:t>
      </w:r>
      <w:r w:rsidR="00A426DF">
        <w:t>”</w:t>
      </w:r>
      <w:r w:rsidRPr="00A426DF">
        <w:t xml:space="preserve"> registered pursuant to the provisions of Section 17A of the Exchange Act. DTC holds and provides asset servicing for issues of U.S. and non</w:t>
      </w:r>
      <w:r w:rsidR="00A426DF">
        <w:t>-</w:t>
      </w:r>
      <w:r w:rsidRPr="00A426DF">
        <w:t>U.S. equity, corporate and municipal debt issues that participants deposit with DTC. DTC also facilitates the post</w:t>
      </w:r>
      <w:r w:rsidR="00A426DF">
        <w:t>-</w:t>
      </w:r>
      <w:r w:rsidRPr="00A426DF">
        <w:t>trade settlement among participants of sales and other securities transactions in deposited securities through electronic computerized book</w:t>
      </w:r>
      <w:r w:rsidR="00A426DF">
        <w:t>-</w:t>
      </w:r>
      <w:r w:rsidRPr="00A426DF">
        <w:t>entry transfers and pledges between participants</w:t>
      </w:r>
      <w:r w:rsidR="00A426DF">
        <w:t>’</w:t>
      </w:r>
      <w:r w:rsidRPr="00A426DF">
        <w:t xml:space="preserve"> accounts. This eliminates the need for physical movement of securities certificates. Participants include both U.S. and non</w:t>
      </w:r>
      <w:r w:rsidR="00A426DF">
        <w:t>-</w:t>
      </w:r>
      <w:r w:rsidRPr="00A426DF">
        <w:t>U.S. securities brokers and dealers, banks, trust companies, clearing corporations and certain other organizations. Access to the DTC system is also available to indirect participants such as both U.S. and non</w:t>
      </w:r>
      <w:r w:rsidR="00A426DF">
        <w:t>-</w:t>
      </w:r>
      <w:r w:rsidRPr="00A426DF">
        <w:t>U.S. securities brokers and dealers, banks, trust companies and clearing corporations that clear through or maintain a custodial relationship with a participant, either directly or indirectly.</w:t>
      </w:r>
    </w:p>
    <w:p w:rsidR="00A426DF" w:rsidRPr="00A426DF" w:rsidRDefault="00095E1A" w:rsidP="00A426DF">
      <w:pPr>
        <w:widowControl/>
        <w:tabs>
          <w:tab w:val="left" w:pos="-720"/>
        </w:tabs>
        <w:suppressAutoHyphens/>
        <w:spacing w:after="240"/>
        <w:ind w:firstLine="720"/>
      </w:pPr>
      <w:r w:rsidRPr="00A426DF">
        <w:lastRenderedPageBreak/>
        <w:t>Although DTC has agreed to the foregoing procedures in order to facilitate transfers of interests in the Global Notes among participants of DTC, it is under no obligation to perform such procedures, and such procedures may be discontinued at any time. None of us, the Trustee or any paying agent will have any responsibility for the performance by DTC or its participants or indirect participants of their respective obligations under the rules and procedures governing their operations.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Certificated Securities</w:t>
      </w:r>
    </w:p>
    <w:p w:rsidR="00A426DF" w:rsidRPr="00A426DF" w:rsidRDefault="00095E1A" w:rsidP="00A426DF">
      <w:pPr>
        <w:widowControl/>
        <w:tabs>
          <w:tab w:val="left" w:pos="-720"/>
        </w:tabs>
        <w:suppressAutoHyphens/>
        <w:spacing w:after="240"/>
        <w:ind w:firstLine="720"/>
      </w:pPr>
      <w:r w:rsidRPr="00A426DF">
        <w:t>A Global Note is exchangeable for certificated notes in fully registered form without interest coupons (</w:t>
      </w:r>
      <w:r w:rsidR="00A426DF">
        <w:t>“</w:t>
      </w:r>
      <w:r w:rsidRPr="00A426DF">
        <w:t>Certificated Securities</w:t>
      </w:r>
      <w:r w:rsidR="00A426DF">
        <w:t>”</w:t>
      </w:r>
      <w:r w:rsidRPr="00A426DF">
        <w:t>) only in the following limited circumstances: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DTC notifies us that it is unwilling or unable to continue as depositary for the Global Note and we fail to appoint a successor depositary within 90 days of such notice,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there shall have occurred and be continuing an event of default with respect to the notes under the indentures and DTC shall have requested the issuance of Certificated Securities.</w:t>
      </w:r>
    </w:p>
    <w:p w:rsidR="00A426DF" w:rsidRPr="00A426DF" w:rsidRDefault="00095E1A" w:rsidP="00A426DF">
      <w:pPr>
        <w:widowControl/>
        <w:tabs>
          <w:tab w:val="left" w:pos="-720"/>
        </w:tabs>
        <w:suppressAutoHyphens/>
        <w:spacing w:after="240"/>
        <w:ind w:firstLine="720"/>
      </w:pPr>
      <w:r w:rsidRPr="00A426DF">
        <w:t>Certificated Securities may not be exchanged for beneficial interests in any Global Note unless the transferor first delivers to the Trustee a written certificate (in the form provided in the indentures) to the effect that such transfer will comply with the appropriate transfer restrictions applicable to such notes.</w:t>
      </w:r>
    </w:p>
    <w:p w:rsidR="00A426DF" w:rsidRPr="00A426DF" w:rsidRDefault="00095E1A" w:rsidP="00A426DF">
      <w:pPr>
        <w:widowControl/>
        <w:tabs>
          <w:tab w:val="left" w:pos="-720"/>
        </w:tabs>
        <w:suppressAutoHyphens/>
        <w:spacing w:after="240"/>
        <w:ind w:firstLine="720"/>
      </w:pPr>
      <w:r w:rsidRPr="00A426DF">
        <w:t>The laws of some states require that certain persons take physical delivery in definitive form of securities that they own. Consequently, the ability to transfer the notes will be limited to such extent.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CERTAIN U.S. FEDERAL INCOME TAX CONSIDERATIONS</w:t>
      </w:r>
    </w:p>
    <w:p w:rsidR="00A426DF" w:rsidRPr="00A426DF" w:rsidRDefault="00095E1A" w:rsidP="00A426DF">
      <w:pPr>
        <w:widowControl/>
        <w:tabs>
          <w:tab w:val="left" w:pos="-720"/>
        </w:tabs>
        <w:suppressAutoHyphens/>
        <w:spacing w:after="240"/>
        <w:ind w:firstLine="720"/>
      </w:pPr>
      <w:r w:rsidRPr="00A426DF">
        <w:t>Subject to the limitations and qualifications set forth herein (including Exhibit 8.1 hereto), this discussion is the opinion of Paul, Weiss, Rifkind, Wharton &amp; Garrison LLP, our U.S. federal income tax counsel. The following is a discussion of the material U.S. federal income tax considerations relevant to the exchange of initial notes for exchange notes pursuant to the exchange offer and the ownership and disposition of exchange notes acquired by U.S. Holders and non</w:t>
      </w:r>
      <w:r w:rsidR="00A426DF">
        <w:t>-</w:t>
      </w:r>
      <w:r w:rsidRPr="00A426DF">
        <w:t xml:space="preserve">U.S. Holders (each as defined below and collectively referred to as </w:t>
      </w:r>
      <w:r w:rsidR="00A426DF">
        <w:t>“</w:t>
      </w:r>
      <w:r w:rsidRPr="00A426DF">
        <w:t>Holders</w:t>
      </w:r>
      <w:r w:rsidR="00A426DF">
        <w:t>”</w:t>
      </w:r>
      <w:r w:rsidRPr="00A426DF">
        <w:t>) pursuant to the exchange offer, but does not purport to be a complete analysis of all the potential tax considerations. This summary is based on the Code, Treasury Regulations issued thereunder, and administrative and judicial interpretations thereof, all as of the date of this prospectus and all of which are subject to change (perhaps with retroactive effect).</w:t>
      </w:r>
    </w:p>
    <w:p w:rsidR="00A426DF" w:rsidRPr="00A426DF" w:rsidRDefault="00095E1A" w:rsidP="00A426DF">
      <w:pPr>
        <w:widowControl/>
        <w:tabs>
          <w:tab w:val="left" w:pos="-720"/>
        </w:tabs>
        <w:suppressAutoHyphens/>
        <w:spacing w:after="240"/>
        <w:ind w:firstLine="720"/>
      </w:pPr>
      <w:r w:rsidRPr="00A426DF">
        <w:t>This summary does not represent a detailed description of the U.S. federal income tax consequences to Holders in light of their particular circumstances. In addition, it does not represent a detailed description of the U.S. federal income tax consequences applicable to Holders that are subject to special treatment under the U.S. federal income tax laws, such as financial institutions, regulated investment companies, real estate investment trusts, individual retirement and other tax deferred accounts, dealers or traders in securities or currencies, life insurance companies, partnerships or other passthrough entities (or investors therein), tax</w:t>
      </w:r>
      <w:r w:rsidR="00A426DF">
        <w:t>-</w:t>
      </w:r>
      <w:r w:rsidRPr="00A426DF">
        <w:t>exempt organizations, U.S. expatriates, non</w:t>
      </w:r>
      <w:r w:rsidR="00A426DF">
        <w:t>-</w:t>
      </w:r>
      <w:r w:rsidRPr="00A426DF">
        <w:t xml:space="preserve">U.S. trusts and estates that have U.S. beneficiaries, persons holding notes as a hedge or hedged against currency risk, in an integrated or conversion transaction, as a position in a constructive sale or straddle, or U.S. Holders whose </w:t>
      </w:r>
      <w:r w:rsidR="00A426DF">
        <w:t>“</w:t>
      </w:r>
      <w:r w:rsidRPr="00A426DF">
        <w:t>functional currency</w:t>
      </w:r>
      <w:r w:rsidR="00A426DF">
        <w:t>”</w:t>
      </w:r>
      <w:r w:rsidRPr="00A426DF">
        <w:t xml:space="preserve"> is other than the U.S. dollar. This summary does not address U.S. federal tax consequences other than U.S. federal income tax consequences (such as estate or gift taxes), the recently enacted Medicare tax on certain investment income, the alternative minimum tax or the consequences under the tax laws of any foreign, state or local jurisdiction. The discussion deals only with notes held as </w:t>
      </w:r>
      <w:r w:rsidR="00A426DF">
        <w:t>“</w:t>
      </w:r>
      <w:r w:rsidRPr="00A426DF">
        <w:t>capital assets</w:t>
      </w:r>
      <w:r w:rsidR="00A426DF">
        <w:t>”</w:t>
      </w:r>
      <w:r w:rsidRPr="00A426DF">
        <w:t xml:space="preserve"> within the meaning of Section 1221 of the Code. We have not requested a ruling from the Internal Revenue Service (the </w:t>
      </w:r>
      <w:r w:rsidR="00A426DF">
        <w:t>“</w:t>
      </w:r>
      <w:r w:rsidRPr="00A426DF">
        <w:t>IRS</w:t>
      </w:r>
      <w:r w:rsidR="00A426DF">
        <w:t>”</w:t>
      </w:r>
      <w:r w:rsidRPr="00A426DF">
        <w:t>) on the tax consequences of owning the notes. As a result, the IRS could disagree with portions of this discussion.</w:t>
      </w:r>
    </w:p>
    <w:p w:rsidR="00A426DF" w:rsidRPr="00A426DF" w:rsidRDefault="00095E1A" w:rsidP="00A426DF">
      <w:pPr>
        <w:widowControl/>
        <w:tabs>
          <w:tab w:val="left" w:pos="-720"/>
        </w:tabs>
        <w:suppressAutoHyphens/>
        <w:spacing w:after="240"/>
        <w:ind w:firstLine="720"/>
      </w:pPr>
      <w:r w:rsidRPr="00A426DF">
        <w:t xml:space="preserve">For purposes of this discussion, a </w:t>
      </w:r>
      <w:r w:rsidR="00A426DF">
        <w:t>“</w:t>
      </w:r>
      <w:r w:rsidRPr="00A426DF">
        <w:t>U.S. Holder</w:t>
      </w:r>
      <w:r w:rsidR="00A426DF">
        <w:t>”</w:t>
      </w:r>
      <w:r w:rsidRPr="00A426DF">
        <w:t xml:space="preserve"> means a beneficial owner of a note that is, for U.S. federal income tax purposes:</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a citizen or resident alien individual of the United States;</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a corporation that is organized under the laws of the United States, any state thereof or the District of Columbia;</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an estate the income of which is subject to U.S. federal income taxation regardless of its source;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a trust (i) that is subject to the primary supervision of a court within the United States and under the control of one or more U.S. persons, or (ii) that has a valid election in effect under applicable U.S. Treasury Regulations to be treated as a U.S. person.</w:t>
      </w:r>
    </w:p>
    <w:p w:rsidR="00A426DF" w:rsidRPr="00A426DF" w:rsidRDefault="00095E1A" w:rsidP="00A426DF">
      <w:pPr>
        <w:widowControl/>
        <w:tabs>
          <w:tab w:val="left" w:pos="-720"/>
        </w:tabs>
        <w:suppressAutoHyphens/>
        <w:spacing w:after="240"/>
        <w:ind w:firstLine="720"/>
      </w:pPr>
      <w:r w:rsidRPr="00A426DF">
        <w:lastRenderedPageBreak/>
        <w:t xml:space="preserve">For purposes of this discussion, the term </w:t>
      </w:r>
      <w:r w:rsidR="00A426DF">
        <w:t>“</w:t>
      </w:r>
      <w:r w:rsidRPr="00A426DF">
        <w:t>non</w:t>
      </w:r>
      <w:r w:rsidR="00A426DF">
        <w:t>-</w:t>
      </w:r>
      <w:r w:rsidRPr="00A426DF">
        <w:t>U.S. Holder</w:t>
      </w:r>
      <w:r w:rsidR="00A426DF">
        <w:t>”</w:t>
      </w:r>
      <w:r w:rsidRPr="00A426DF">
        <w:t xml:space="preserve"> means a beneficial owner of a note that is, for U.S. federal income tax purposes, an individual, corporation, trust, or estate and that is not a U.S. Holder.</w:t>
      </w:r>
    </w:p>
    <w:p w:rsidR="00A426DF" w:rsidRPr="00A426DF" w:rsidRDefault="00095E1A" w:rsidP="00A426DF">
      <w:pPr>
        <w:widowControl/>
        <w:tabs>
          <w:tab w:val="left" w:pos="-720"/>
        </w:tabs>
        <w:suppressAutoHyphens/>
        <w:spacing w:after="240"/>
        <w:ind w:firstLine="720"/>
      </w:pPr>
      <w:r w:rsidRPr="00A426DF">
        <w:t>If an entity treated as a partnership for U.S. federal income tax purposes holds notes, the tax treatment of a partner in such an entity will depend on the status of the partner and the activities of the entity. Partners in such entities that are considering exchanging initial notes for exchange notes pursuant to the exchange offer should consult their own tax advisors.</w:t>
      </w:r>
    </w:p>
    <w:p w:rsidR="00A426DF" w:rsidRPr="00A426DF" w:rsidRDefault="00095E1A" w:rsidP="00A426DF">
      <w:pPr>
        <w:widowControl/>
        <w:tabs>
          <w:tab w:val="left" w:pos="-720"/>
        </w:tabs>
        <w:suppressAutoHyphens/>
        <w:spacing w:after="240"/>
        <w:ind w:firstLine="720"/>
      </w:pPr>
      <w:r w:rsidRPr="00A426DF">
        <w:t>Prospective investors should consult their own tax advisors concerning the particular U.S. federal income tax consequences of exchanging initial notes for exchange notes pursuant to the exchange offer and owning and disposing exchange notes acquired pursuant to the exchange offer, as well as the consequences arising under other federal tax laws and the laws of any other taxing jurisdiction.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Possible Alternative Treatment</w:t>
      </w:r>
    </w:p>
    <w:p w:rsidR="00A426DF" w:rsidRPr="00A426DF" w:rsidRDefault="00095E1A" w:rsidP="00A426DF">
      <w:pPr>
        <w:widowControl/>
        <w:tabs>
          <w:tab w:val="left" w:pos="-720"/>
        </w:tabs>
        <w:suppressAutoHyphens/>
        <w:spacing w:after="240"/>
        <w:ind w:firstLine="720"/>
      </w:pPr>
      <w:r w:rsidRPr="00A426DF">
        <w:t xml:space="preserve">We may be obligated to pay amounts in excess of the stated interest or principal on the exchange notes, including as described under </w:t>
      </w:r>
      <w:r w:rsidR="00A426DF">
        <w:t>“</w:t>
      </w:r>
      <w:r w:rsidRPr="00A426DF">
        <w:t>Description of Senior 2020 Exchange Notes</w:t>
      </w:r>
      <w:r w:rsidR="00A426DF">
        <w:t>—</w:t>
      </w:r>
      <w:r w:rsidRPr="00A426DF">
        <w:t>Optional Redemption,</w:t>
      </w:r>
      <w:r w:rsidR="00A426DF">
        <w:t>”</w:t>
      </w:r>
      <w:r w:rsidRPr="00A426DF">
        <w:t xml:space="preserve"> </w:t>
      </w:r>
      <w:r w:rsidR="00A426DF">
        <w:t>“</w:t>
      </w:r>
      <w:r w:rsidRPr="00A426DF">
        <w:t>Description of Senior 2022 Exchange Notes</w:t>
      </w:r>
      <w:r w:rsidR="00A426DF">
        <w:t>—</w:t>
      </w:r>
      <w:r w:rsidRPr="00A426DF">
        <w:t>Optional Redemption,</w:t>
      </w:r>
      <w:r w:rsidR="00A426DF">
        <w:t>”</w:t>
      </w:r>
      <w:r w:rsidRPr="00A426DF">
        <w:t xml:space="preserve"> </w:t>
      </w:r>
      <w:r w:rsidR="00A426DF">
        <w:t>“</w:t>
      </w:r>
      <w:r w:rsidRPr="00A426DF">
        <w:t>Description of Senior Secured Exchange Notes</w:t>
      </w:r>
      <w:r w:rsidR="00A426DF">
        <w:t>—</w:t>
      </w:r>
      <w:r w:rsidRPr="00A426DF">
        <w:t>Optional Redemption,</w:t>
      </w:r>
      <w:r w:rsidR="00A426DF">
        <w:t>”</w:t>
      </w:r>
      <w:r w:rsidRPr="00A426DF">
        <w:t xml:space="preserve"> </w:t>
      </w:r>
      <w:r w:rsidR="00A426DF">
        <w:t>“</w:t>
      </w:r>
      <w:r w:rsidRPr="00A426DF">
        <w:t>Description of Senior 2020 Exchange Notes</w:t>
      </w:r>
      <w:r w:rsidR="00A426DF">
        <w:t>—</w:t>
      </w:r>
      <w:r w:rsidRPr="00A426DF">
        <w:t>Change of Control,</w:t>
      </w:r>
      <w:r w:rsidR="00A426DF">
        <w:t>”</w:t>
      </w:r>
      <w:r w:rsidRPr="00A426DF">
        <w:t xml:space="preserve"> </w:t>
      </w:r>
      <w:r w:rsidR="00A426DF">
        <w:t>“</w:t>
      </w:r>
      <w:r w:rsidRPr="00A426DF">
        <w:t>Description of Senior 2022 Exchange Notes</w:t>
      </w:r>
      <w:r w:rsidR="00A426DF">
        <w:t>—</w:t>
      </w:r>
      <w:r w:rsidRPr="00A426DF">
        <w:t>Change of Control</w:t>
      </w:r>
      <w:r w:rsidR="00A426DF">
        <w:t>”</w:t>
      </w:r>
      <w:r w:rsidRPr="00A426DF">
        <w:t xml:space="preserve"> and </w:t>
      </w:r>
      <w:r w:rsidR="00A426DF">
        <w:t>“</w:t>
      </w:r>
      <w:r w:rsidRPr="00A426DF">
        <w:t>Description of Senior Secured Exchange Notes</w:t>
      </w:r>
      <w:r w:rsidR="00A426DF">
        <w:t>—</w:t>
      </w:r>
      <w:r w:rsidRPr="00A426DF">
        <w:t>Change of Control.</w:t>
      </w:r>
      <w:r w:rsidR="00A426DF">
        <w:t>”</w:t>
      </w:r>
      <w:r w:rsidRPr="00A426DF">
        <w:t xml:space="preserve"> These potential payments may implicate the provisions of Treasury Regulations relating to </w:t>
      </w:r>
      <w:r w:rsidR="00A426DF">
        <w:t>“</w:t>
      </w:r>
      <w:r w:rsidRPr="00A426DF">
        <w:t>contingent payment debt instruments.</w:t>
      </w:r>
      <w:r w:rsidR="00A426DF">
        <w:t>”</w:t>
      </w:r>
      <w:r w:rsidRPr="00A426DF">
        <w:t xml:space="preserve"> According to the applicable Treasury Regulations, certain contingencies will not cause a debt instrument to be treated as a contingent payment debt instrument if such contingencies, as of the date of issuance, are remote or incidental. We intend to take the position that the foregoing contingencies are remote or incidental, and, accordingly, we do not intend to treat the exchange notes as contingent payment debt instruments. Our position that such contingencies are remote or incidental is binding on a Holder, unless such Holder discloses its contrary position in the manner required by applicable Treasury Regulations. Our position is not, however, binding on the IRS, and if the IRS were to successfully challenge this position, a Holder might be required to accrue ordinary interest income on the exchange notes at a rate in excess of the stated interest rate, and to treat as ordinary interest income any gain realized on the taxable disposition of an exchange note. The remainder of this discussion assumes that the exchange notes will not be treated as contingent payment debt instruments. Holders should consult their own tax advisors regarding the possible application of the contingent payment debt instrument rules to the exchange notes.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U.S. Federal Income Tax Considerations for U.S. Holders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Exchange Offer</w:t>
      </w:r>
    </w:p>
    <w:p w:rsidR="00A426DF" w:rsidRPr="00A426DF" w:rsidRDefault="00095E1A" w:rsidP="00A426DF">
      <w:pPr>
        <w:widowControl/>
        <w:tabs>
          <w:tab w:val="left" w:pos="-720"/>
        </w:tabs>
        <w:suppressAutoHyphens/>
        <w:spacing w:after="240"/>
        <w:ind w:firstLine="720"/>
      </w:pPr>
      <w:r w:rsidRPr="00A426DF">
        <w:t>Exchanging an initial note for an exchange note pursuant to the exchange offer should not be treated as a taxable exchange for U.S. federal income tax purposes. Consequently, U.S. Holders should not recognize gain or loss upon receipt of an exchange note. The holding period for an exchange note should include the holding period for the initial note and the initial basis in an exchange note should be the same as the adjusted basis in the initial note.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Stated Interest</w:t>
      </w:r>
    </w:p>
    <w:p w:rsidR="00A426DF" w:rsidRPr="00A426DF" w:rsidRDefault="00095E1A" w:rsidP="00A426DF">
      <w:pPr>
        <w:widowControl/>
        <w:tabs>
          <w:tab w:val="left" w:pos="-720"/>
        </w:tabs>
        <w:suppressAutoHyphens/>
        <w:spacing w:after="240"/>
        <w:ind w:firstLine="720"/>
      </w:pPr>
      <w:r w:rsidRPr="00A426DF">
        <w:t xml:space="preserve">Absent an election to the contrary (see </w:t>
      </w:r>
      <w:r w:rsidR="00A426DF">
        <w:t>“—</w:t>
      </w:r>
      <w:r w:rsidRPr="00A426DF">
        <w:t>Election to Treat All Interest as Original Issue Discount (Constant Yield Method),</w:t>
      </w:r>
      <w:r w:rsidR="00A426DF">
        <w:t>”</w:t>
      </w:r>
      <w:r w:rsidRPr="00A426DF">
        <w:t xml:space="preserve"> below), any stated interest payments on an exchange note to a U.S. Holder will be taxable as ordinary interest income at the time they accrue or are received, in accordance with the U.S. Holder</w:t>
      </w:r>
      <w:r w:rsidR="00A426DF">
        <w:t>’</w:t>
      </w:r>
      <w:r w:rsidRPr="00A426DF">
        <w:t>s regular method of tax accounting for U.S. federal income tax purposes.</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Market Discount and Bond Premium</w:t>
      </w:r>
    </w:p>
    <w:p w:rsidR="00A426DF" w:rsidRPr="00A426DF" w:rsidRDefault="00095E1A" w:rsidP="00A426DF">
      <w:pPr>
        <w:widowControl/>
        <w:tabs>
          <w:tab w:val="left" w:pos="-720"/>
        </w:tabs>
        <w:suppressAutoHyphens/>
        <w:spacing w:after="240"/>
        <w:ind w:firstLine="720"/>
      </w:pPr>
      <w:r w:rsidRPr="00A426DF">
        <w:rPr>
          <w:i/>
          <w:iCs/>
        </w:rPr>
        <w:t>Market Discount.</w:t>
      </w:r>
      <w:r w:rsidRPr="00A426DF">
        <w:t xml:space="preserve">  If a U.S. Holder purchased an initial note (which will be exchanged for an exchange note pursuant to the exchange offer) for an amount that is less than its </w:t>
      </w:r>
      <w:r w:rsidR="00A426DF">
        <w:t>“</w:t>
      </w:r>
      <w:r w:rsidRPr="00A426DF">
        <w:t>revised issue price,</w:t>
      </w:r>
      <w:r w:rsidR="00A426DF">
        <w:t>”</w:t>
      </w:r>
      <w:r w:rsidRPr="00A426DF">
        <w:t xml:space="preserve"> the amount of the difference should be treated as market discount for U.S. federal income tax purposes. Any market discount applicable to an initial note should carry over to the exchange note received in exchange therefor. The amount of any market discount will be treated as </w:t>
      </w:r>
      <w:r w:rsidRPr="00A426DF">
        <w:rPr>
          <w:i/>
          <w:iCs/>
        </w:rPr>
        <w:t>de minimis</w:t>
      </w:r>
      <w:r w:rsidRPr="00A426DF">
        <w:t xml:space="preserve"> and disregarded if it is less than one</w:t>
      </w:r>
      <w:r w:rsidR="00A426DF">
        <w:t>-</w:t>
      </w:r>
      <w:r w:rsidRPr="00A426DF">
        <w:t xml:space="preserve">quarter of one percent of the revised issue price of the initial note, multiplied by the number of complete years to maturity. For this purpose, the </w:t>
      </w:r>
      <w:r w:rsidR="00A426DF">
        <w:t>“</w:t>
      </w:r>
      <w:r w:rsidRPr="00A426DF">
        <w:t>revised issue price</w:t>
      </w:r>
      <w:r w:rsidR="00A426DF">
        <w:t>”</w:t>
      </w:r>
      <w:r w:rsidRPr="00A426DF">
        <w:t xml:space="preserve"> of an initial note equals the issue price of the initial note. The </w:t>
      </w:r>
      <w:r w:rsidR="00A426DF">
        <w:t>“</w:t>
      </w:r>
      <w:r w:rsidRPr="00A426DF">
        <w:t>issue price</w:t>
      </w:r>
      <w:r w:rsidR="00A426DF">
        <w:t>”</w:t>
      </w:r>
      <w:r w:rsidRPr="00A426DF">
        <w:t xml:space="preserve"> of a note is the first price at which a substantial amount of the notes is sold for cash to investors other than to bond houses, brokers or similar persons or organizations acting in the capacity of underwriters, placement agents or wholesalers. The rules described below do not apply to a U.S. Holder if such holder purchased an initial note that has </w:t>
      </w:r>
      <w:r w:rsidRPr="00A426DF">
        <w:rPr>
          <w:i/>
          <w:iCs/>
        </w:rPr>
        <w:t>de minimis</w:t>
      </w:r>
      <w:r w:rsidRPr="00A426DF">
        <w:t xml:space="preserve"> market discount.</w:t>
      </w:r>
    </w:p>
    <w:p w:rsidR="00A426DF" w:rsidRPr="00A426DF" w:rsidRDefault="00095E1A" w:rsidP="00A426DF">
      <w:pPr>
        <w:widowControl/>
        <w:tabs>
          <w:tab w:val="left" w:pos="-720"/>
        </w:tabs>
        <w:suppressAutoHyphens/>
        <w:spacing w:after="240"/>
        <w:ind w:firstLine="720"/>
      </w:pPr>
      <w:r w:rsidRPr="00A426DF">
        <w:lastRenderedPageBreak/>
        <w:t>Under the market discount rules, a U.S. Holder is required to treat any principal payment on, or any gain on the sale, exchange, redemption or other disposition of, an exchange note as ordinary income to the extent of any accrued market discount (on the initial note or the exchange note) that has not previously been included in income. If a U.S. Holder disposes of an exchange note in an otherwise nontaxable transaction (other than certain specified nonrecognition transactions), such holder will be required to include any accrued market discount as ordinary income as if such holder had sold the exchange note at its then fair market value. In addition, such holder may be required to defer, until the maturity of the exchange note or its earlier disposition in a taxable transaction, the deduction of a portion of the interest expense on any indebtedness incurred or continued to purchase or carry the initial note or the exchange note received in exchange therefor.</w:t>
      </w:r>
    </w:p>
    <w:p w:rsidR="00A426DF" w:rsidRPr="00A426DF" w:rsidRDefault="00095E1A" w:rsidP="00A426DF">
      <w:pPr>
        <w:widowControl/>
        <w:tabs>
          <w:tab w:val="left" w:pos="-720"/>
        </w:tabs>
        <w:suppressAutoHyphens/>
        <w:spacing w:after="240"/>
        <w:ind w:firstLine="720"/>
      </w:pPr>
      <w:r w:rsidRPr="00A426DF">
        <w:t>Market discount accrues ratably during the period from the date on which such holder acquired the initial note through the maturity date of the exchange note (for which the initial note was exchanged), unless such holder makes an irrevocable election to accrue market discount under a constant yield method. Such holder may elect to include market discount in income currently as it accrues (either ratably or under the constant yield method), in which case the rule described above regarding deferral of interest deductions will not apply. If such holder elects to include market discount in income currently, such holder</w:t>
      </w:r>
      <w:r w:rsidR="00A426DF">
        <w:t>’</w:t>
      </w:r>
      <w:r w:rsidRPr="00A426DF">
        <w:t xml:space="preserve">s adjusted basis in an exchange note will be increased by any market discount included in income. An election to include market discount currently will apply to all market discount obligations acquired during or after the first taxable year in which the election is made, and the election may not be revoked without the consent of the IRS. If a U.S. Holder makes the election described below in </w:t>
      </w:r>
      <w:r w:rsidR="00A426DF">
        <w:t>“—</w:t>
      </w:r>
      <w:r w:rsidRPr="00A426DF">
        <w:t>Election to Treat All Interest as Original Issue Discount (Constant Yield Method)</w:t>
      </w:r>
      <w:r w:rsidR="00A426DF">
        <w:t>”</w:t>
      </w:r>
      <w:r w:rsidRPr="00A426DF">
        <w:t xml:space="preserve"> for a market discount note, such holder would be treated as having made an election to include market discount in income currently under a constant yield method, as discussed in this paragraph.</w:t>
      </w:r>
    </w:p>
    <w:p w:rsidR="00A426DF" w:rsidRPr="00A426DF" w:rsidRDefault="00095E1A" w:rsidP="00A426DF">
      <w:pPr>
        <w:widowControl/>
        <w:tabs>
          <w:tab w:val="left" w:pos="-720"/>
        </w:tabs>
        <w:suppressAutoHyphens/>
        <w:spacing w:after="240"/>
        <w:ind w:firstLine="720"/>
      </w:pPr>
      <w:r w:rsidRPr="00A426DF">
        <w:rPr>
          <w:i/>
          <w:iCs/>
        </w:rPr>
        <w:t>Bond Premium.</w:t>
      </w:r>
      <w:r w:rsidRPr="00A426DF">
        <w:t xml:space="preserve">  If a U.S. Holder purchased an initial note (which will be exchanged for an exchange note pursuant to the exchange offer) for an amount in excess of the principal amount of the initial note, the excess will be treated as bond premium. Any bond premium applicable to an initial note should carry over to the exchange note received in exchange therefor. A U.S. Holder may elect to reduce the amount required to be included in income each year with respect to interest on its note by the amount of amortizable bond premium allocable to that year, based on the exchange note</w:t>
      </w:r>
      <w:r w:rsidR="00A426DF">
        <w:t>’</w:t>
      </w:r>
      <w:r w:rsidRPr="00A426DF">
        <w:t xml:space="preserve">s yield to maturity. However, because the exchange notes may be redeemed by us prior to maturity at a premium, special rules apply that may reduce or eliminate the amount of premium that a U.S. Holder may amortize with respect to an exchange note. U.S. Holders should consult their tax advisors about these special rules, including whether it would be advisable to elect to treat all interest on the exchange notes as original issue discount (see </w:t>
      </w:r>
      <w:r w:rsidR="00A426DF">
        <w:t>“—</w:t>
      </w:r>
      <w:r w:rsidRPr="00A426DF">
        <w:t>Election to Treat All Interest as Original Issue Discount (Constant Yield Method),</w:t>
      </w:r>
      <w:r w:rsidR="00A426DF">
        <w:t>”</w:t>
      </w:r>
      <w:r w:rsidRPr="00A426DF">
        <w:t xml:space="preserve"> below), which would result in a U.S. Holder not being subject to these special rules. If a U.S. Holder makes the election to amortize bond premium, it will apply to all debt instruments (other than debt instruments the interest on which is excludible from gross income) that the U.S. Holder holds at the beginning of the first taxable year to which the election applies or thereafter acquires, and the election may not be revoked without the consent of the IRS. See also </w:t>
      </w:r>
      <w:r w:rsidR="00A426DF">
        <w:t>“—</w:t>
      </w:r>
      <w:r w:rsidRPr="00A426DF">
        <w:t>Election to Treat All Interest as Original Issue Discount (Constant Yield Method),</w:t>
      </w:r>
      <w:r w:rsidR="00A426DF">
        <w:t>”</w:t>
      </w:r>
      <w:r w:rsidRPr="00A426DF">
        <w:t xml:space="preserve"> below.</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Election to Treat All Interest as Original Issue Discount (Constant Yield Method)</w:t>
      </w:r>
    </w:p>
    <w:p w:rsidR="00A426DF" w:rsidRPr="00A426DF" w:rsidRDefault="00095E1A" w:rsidP="00A426DF">
      <w:pPr>
        <w:widowControl/>
        <w:tabs>
          <w:tab w:val="left" w:pos="-720"/>
        </w:tabs>
        <w:suppressAutoHyphens/>
        <w:spacing w:after="240"/>
        <w:ind w:firstLine="720"/>
      </w:pPr>
      <w:r w:rsidRPr="00A426DF">
        <w:t xml:space="preserve">A U.S. Holder may elect to include in gross income all </w:t>
      </w:r>
      <w:r w:rsidR="00A426DF">
        <w:t>“</w:t>
      </w:r>
      <w:r w:rsidRPr="00A426DF">
        <w:t>interest</w:t>
      </w:r>
      <w:r w:rsidR="00A426DF">
        <w:t>”</w:t>
      </w:r>
      <w:r w:rsidRPr="00A426DF">
        <w:t xml:space="preserve"> (as defined below) that accrues on its exchange note using the constant</w:t>
      </w:r>
      <w:r w:rsidRPr="00A426DF">
        <w:noBreakHyphen/>
        <w:t xml:space="preserve">yield method described below. For purposes of this election, </w:t>
      </w:r>
      <w:r w:rsidR="00A426DF">
        <w:t>“</w:t>
      </w:r>
      <w:r w:rsidRPr="00A426DF">
        <w:t>interest</w:t>
      </w:r>
      <w:r w:rsidR="00A426DF">
        <w:t>”</w:t>
      </w:r>
      <w:r w:rsidRPr="00A426DF">
        <w:t xml:space="preserve"> will include stated interest, market discount and </w:t>
      </w:r>
      <w:r w:rsidRPr="00A426DF">
        <w:rPr>
          <w:i/>
          <w:iCs/>
        </w:rPr>
        <w:t>de minimis</w:t>
      </w:r>
      <w:r w:rsidRPr="00A426DF">
        <w:t xml:space="preserve"> market discount, as reduced by any amortizable bond premium (described in </w:t>
      </w:r>
      <w:r w:rsidR="00A426DF">
        <w:t>“—</w:t>
      </w:r>
      <w:r w:rsidRPr="00A426DF">
        <w:t>Bond Premium,</w:t>
      </w:r>
      <w:r w:rsidR="00A426DF">
        <w:t>”</w:t>
      </w:r>
      <w:r w:rsidRPr="00A426DF">
        <w:t xml:space="preserve"> above). A U.S. Holder that makes this election will be required to include interest in gross income for U.S. federal income tax purposes as it accrues (regardless of its method of tax accounting), which may be in advance of receipt of the cash attributable to that income.</w:t>
      </w:r>
    </w:p>
    <w:p w:rsidR="00A426DF" w:rsidRPr="00A426DF" w:rsidRDefault="00095E1A" w:rsidP="00A426DF">
      <w:pPr>
        <w:widowControl/>
        <w:tabs>
          <w:tab w:val="left" w:pos="-720"/>
        </w:tabs>
        <w:suppressAutoHyphens/>
        <w:spacing w:after="240"/>
        <w:ind w:firstLine="720"/>
      </w:pPr>
      <w:r w:rsidRPr="00A426DF">
        <w:t xml:space="preserve">Although this election applies only to the exchange note for which a U.S. Holder makes it, an electing U.S. Holder will be deemed to have made the election described in </w:t>
      </w:r>
      <w:r w:rsidR="00A426DF">
        <w:t>“—</w:t>
      </w:r>
      <w:r w:rsidRPr="00A426DF">
        <w:t>Bond Premium,</w:t>
      </w:r>
      <w:r w:rsidR="00A426DF">
        <w:t>”</w:t>
      </w:r>
      <w:r w:rsidRPr="00A426DF">
        <w:t xml:space="preserve"> above, to apply amortizable bond premium against interest for all debt instruments with amortizable bond premium (other than debt instruments the interest on which is excludible from gross income) that it holds at the beginning of the taxable year to which the election applies or any taxable year thereafter. Additionally, if a U.S. Holders makes this election for a market discount note, such holder will be treated as having made the election discussed above under </w:t>
      </w:r>
      <w:r w:rsidR="00A426DF">
        <w:t>“—</w:t>
      </w:r>
      <w:r w:rsidRPr="00A426DF">
        <w:t>Market Discount and Bond Premium</w:t>
      </w:r>
      <w:r w:rsidR="00A426DF">
        <w:t>—</w:t>
      </w:r>
      <w:r w:rsidRPr="00A426DF">
        <w:t>Market Discount</w:t>
      </w:r>
      <w:r w:rsidR="00A426DF">
        <w:t>”</w:t>
      </w:r>
      <w:r w:rsidRPr="00A426DF">
        <w:t xml:space="preserve"> to include market discount in income currently over the life of all debt instruments that the U.S. holder hold at the time of the election or acquire thereafter. A U.S. Holder may not revoke an election to apply the constant</w:t>
      </w:r>
      <w:r w:rsidRPr="00A426DF">
        <w:noBreakHyphen/>
        <w:t>yield method to all interest on an exchange note without the consent of the IRS.</w:t>
      </w:r>
    </w:p>
    <w:p w:rsidR="00A426DF" w:rsidRPr="00A426DF" w:rsidRDefault="00095E1A" w:rsidP="00564A9E">
      <w:pPr>
        <w:pageBreakBefore/>
        <w:widowControl/>
        <w:tabs>
          <w:tab w:val="left" w:pos="-720"/>
        </w:tabs>
        <w:suppressAutoHyphens/>
        <w:spacing w:after="240"/>
        <w:ind w:firstLine="720"/>
      </w:pPr>
      <w:r w:rsidRPr="00A426DF">
        <w:lastRenderedPageBreak/>
        <w:t xml:space="preserve">If a U.S. Holder makes this election for its exchange note, then no payments on the exchange note will be treated as payments of QSI, and the annual amounts of interest includible in income by the U.S. Holder will equal the sum of the </w:t>
      </w:r>
      <w:r w:rsidR="00A426DF">
        <w:t>“</w:t>
      </w:r>
      <w:r w:rsidRPr="00A426DF">
        <w:t>daily portions</w:t>
      </w:r>
      <w:r w:rsidR="00A426DF">
        <w:t>”</w:t>
      </w:r>
      <w:r w:rsidRPr="00A426DF">
        <w:t xml:space="preserve"> of the interest with respect to the exchange note for each day on which the U.S. Holder owns the exchange note during the taxable year. The U.S. Holder determines the daily portions of interest by allocating to each day in an </w:t>
      </w:r>
      <w:r w:rsidR="00A426DF">
        <w:t>“</w:t>
      </w:r>
      <w:r w:rsidRPr="00A426DF">
        <w:t>accrual period</w:t>
      </w:r>
      <w:r w:rsidR="00A426DF">
        <w:t>”</w:t>
      </w:r>
      <w:r w:rsidRPr="00A426DF">
        <w:t xml:space="preserve"> a pro rata portion of the interest that is allocable to that accrual period. The term </w:t>
      </w:r>
      <w:r w:rsidR="00A426DF">
        <w:t>“</w:t>
      </w:r>
      <w:r w:rsidRPr="00A426DF">
        <w:t>accrual period</w:t>
      </w:r>
      <w:r w:rsidR="00A426DF">
        <w:t>”</w:t>
      </w:r>
      <w:r w:rsidRPr="00A426DF">
        <w:t xml:space="preserve"> means an interval of time with respect to which the accrual of interest is measured and which may vary in length over the term of an exchange note provided that each accrual period is no longer than one year and each scheduled payment of principal or interest occurs on either the first or last day of an accrual period. For purposes of this election, the </w:t>
      </w:r>
      <w:r w:rsidR="00A426DF">
        <w:t>“</w:t>
      </w:r>
      <w:r w:rsidRPr="00A426DF">
        <w:t>issue date</w:t>
      </w:r>
      <w:r w:rsidR="00A426DF">
        <w:t>”</w:t>
      </w:r>
      <w:r w:rsidRPr="00A426DF">
        <w:t xml:space="preserve"> of the exchange note is the date the U.S. Holder purchases the exchange note.</w:t>
      </w:r>
    </w:p>
    <w:p w:rsidR="00A426DF" w:rsidRPr="00A426DF" w:rsidRDefault="00095E1A" w:rsidP="00A426DF">
      <w:pPr>
        <w:widowControl/>
        <w:tabs>
          <w:tab w:val="left" w:pos="-720"/>
        </w:tabs>
        <w:suppressAutoHyphens/>
        <w:spacing w:after="240"/>
        <w:ind w:firstLine="720"/>
      </w:pPr>
      <w:r w:rsidRPr="00A426DF">
        <w:t xml:space="preserve">The amount of interest allocable to an accrual period will equal the product of the </w:t>
      </w:r>
      <w:r w:rsidR="00A426DF">
        <w:t>“</w:t>
      </w:r>
      <w:r w:rsidRPr="00A426DF">
        <w:t>adjusted issue price</w:t>
      </w:r>
      <w:r w:rsidR="00A426DF">
        <w:t>”</w:t>
      </w:r>
      <w:r w:rsidRPr="00A426DF">
        <w:t xml:space="preserve"> of the exchange note at the beginning of the accrual period and its </w:t>
      </w:r>
      <w:r w:rsidR="00A426DF">
        <w:t>“</w:t>
      </w:r>
      <w:r w:rsidRPr="00A426DF">
        <w:t>yield to maturity.</w:t>
      </w:r>
      <w:r w:rsidR="00A426DF">
        <w:t>”</w:t>
      </w:r>
      <w:r w:rsidRPr="00A426DF">
        <w:t xml:space="preserve"> The adjusted issue price of an exchange note at the beginning of the first accrual period is the purchase price, and, on any day thereafter, it is the sum of the issue price and the amount of interest previously included in gross income, reduced by the amount of any payment previously made on the exchange note. If all accrual periods are of equal length except for a shorter initial or final accrual period, the U.S. Holder can compute the amount of interest allocable to the initial period using any reasonable method; however, the interest allocable to the final accrual period will always be the difference between the amount payable at maturity and the adjusted issue price at the beginning of the final accrual period.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Dispositions</w:t>
      </w:r>
    </w:p>
    <w:p w:rsidR="00A426DF" w:rsidRPr="00A426DF" w:rsidRDefault="00095E1A" w:rsidP="00A426DF">
      <w:pPr>
        <w:widowControl/>
        <w:tabs>
          <w:tab w:val="left" w:pos="-720"/>
        </w:tabs>
        <w:suppressAutoHyphens/>
        <w:spacing w:after="240"/>
        <w:ind w:firstLine="720"/>
      </w:pPr>
      <w:r w:rsidRPr="00A426DF">
        <w:t>A sale, exchange, redemption, retirement or other taxable disposition of an exchange note will result in taxable gain or loss to a U.S. Holder equal to the difference, if any, between the amount realized on the disposition (excluding amounts attributable to any accrued and unpaid stated interest, which will be taxed as ordinary income to the extent not previously so taxed) and the U.S. Holder</w:t>
      </w:r>
      <w:r w:rsidR="00A426DF">
        <w:t>’</w:t>
      </w:r>
      <w:r w:rsidRPr="00A426DF">
        <w:t>s adjusted tax basis in the exchange note. The amount realized will equal the sum of any cash and the fair market value of any other property received on the disposition. A U.S. Holder</w:t>
      </w:r>
      <w:r w:rsidR="00A426DF">
        <w:t>’</w:t>
      </w:r>
      <w:r w:rsidRPr="00A426DF">
        <w:t>s adjusted tax basis in an exchange note should equal the cost of such exchange note to such Holder, increased by any market discount previously included in gross income and reduced (but not below zero) by the amount of any amortizable bond premium taken into account with respect to the exchange note. Such gain or loss will be capital gain or loss and will be long</w:t>
      </w:r>
      <w:r w:rsidR="00A426DF">
        <w:t>-</w:t>
      </w:r>
      <w:r w:rsidRPr="00A426DF">
        <w:t>term capital gain or loss if the exchange note (or the initial note exchanged therefor) is held for more than one year. Certain non</w:t>
      </w:r>
      <w:r w:rsidR="00A426DF">
        <w:t>-</w:t>
      </w:r>
      <w:r w:rsidRPr="00A426DF">
        <w:t>corporate U.S. Holders may be eligible for preferential rates of U.S. federal income tax in respect of long</w:t>
      </w:r>
      <w:r w:rsidR="00A426DF">
        <w:t>-</w:t>
      </w:r>
      <w:r w:rsidRPr="00A426DF">
        <w:t>term capital gains. The deductibility of capital losses is subject to limitations.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U.S. Federal Tax Considerations for Non</w:t>
      </w:r>
      <w:r w:rsidR="00A426DF">
        <w:rPr>
          <w:b/>
          <w:bCs/>
        </w:rPr>
        <w:t>-</w:t>
      </w:r>
      <w:r w:rsidRPr="00A426DF">
        <w:rPr>
          <w:b/>
          <w:bCs/>
        </w:rPr>
        <w:t>U.S. Holders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Exchange Offer</w:t>
      </w:r>
    </w:p>
    <w:p w:rsidR="00A426DF" w:rsidRPr="00A426DF" w:rsidRDefault="00095E1A" w:rsidP="00A426DF">
      <w:pPr>
        <w:widowControl/>
        <w:tabs>
          <w:tab w:val="left" w:pos="-720"/>
        </w:tabs>
        <w:suppressAutoHyphens/>
        <w:spacing w:after="240"/>
        <w:ind w:firstLine="720"/>
      </w:pPr>
      <w:r w:rsidRPr="00A426DF">
        <w:t>Non</w:t>
      </w:r>
      <w:r w:rsidR="00A426DF">
        <w:t>-</w:t>
      </w:r>
      <w:r w:rsidRPr="00A426DF">
        <w:t>U.S. Holders should not recognize gain or loss upon receipt of an exchange note in exchange for an initial note pursuant to the exchange offer.</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Interest</w:t>
      </w:r>
    </w:p>
    <w:p w:rsidR="00A426DF" w:rsidRPr="00A426DF" w:rsidRDefault="00095E1A" w:rsidP="00A426DF">
      <w:pPr>
        <w:widowControl/>
        <w:tabs>
          <w:tab w:val="left" w:pos="-720"/>
        </w:tabs>
        <w:suppressAutoHyphens/>
        <w:spacing w:after="240"/>
        <w:ind w:firstLine="720"/>
      </w:pPr>
      <w:r w:rsidRPr="00A426DF">
        <w:t>Subject to the discussion below of backup withholding, U.S. federal income or withholding tax will not apply to a non</w:t>
      </w:r>
      <w:r w:rsidR="00A426DF">
        <w:t>-</w:t>
      </w:r>
      <w:r w:rsidRPr="00A426DF">
        <w:t>U.S. Holder in respect of any payment of interest on the exchange notes, provided that such payment is not effectively connected with such non</w:t>
      </w:r>
      <w:r w:rsidR="00A426DF">
        <w:t>-</w:t>
      </w:r>
      <w:r w:rsidRPr="00A426DF">
        <w:t>U.S. Holder</w:t>
      </w:r>
      <w:r w:rsidR="00A426DF">
        <w:t>’</w:t>
      </w:r>
      <w:r w:rsidRPr="00A426DF">
        <w:t>s conduct of a U.S. trade or business and such non</w:t>
      </w:r>
      <w:r w:rsidR="00A426DF">
        <w:t>-</w:t>
      </w:r>
      <w:r w:rsidRPr="00A426DF">
        <w:t>U.S. Holder:</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does not own actually or constructively own 10% or more of the capital or profits interest in Parent;</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is not a controlled foreign corporation that is related to Parent under the applicable provisions of the Code;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is not a bank whose receipt of interest on the exchange notes is described in section 881(c)(3)(A) of the Code; and</w:t>
      </w:r>
    </w:p>
    <w:p w:rsidR="00A426DF" w:rsidRPr="00A426DF" w:rsidRDefault="00095E1A" w:rsidP="00A426DF">
      <w:pPr>
        <w:widowControl/>
        <w:tabs>
          <w:tab w:val="left" w:pos="-720"/>
        </w:tabs>
        <w:suppressAutoHyphens/>
        <w:spacing w:after="240"/>
      </w:pPr>
      <w:r w:rsidRPr="00A426DF">
        <w:t>either (a) such non</w:t>
      </w:r>
      <w:r w:rsidR="00A426DF">
        <w:t>-</w:t>
      </w:r>
      <w:r w:rsidRPr="00A426DF">
        <w:t>U.S. Holder provides identifying information (i.e., name and address) to us on IRS Form W</w:t>
      </w:r>
      <w:r w:rsidR="00A426DF">
        <w:t>-</w:t>
      </w:r>
      <w:r w:rsidRPr="00A426DF">
        <w:t>8BEN (or successor form), and certifies, under penalty of perjury, that such non</w:t>
      </w:r>
      <w:r w:rsidR="00A426DF">
        <w:t>-</w:t>
      </w:r>
      <w:r w:rsidRPr="00A426DF">
        <w:t>U.S. Holder is not a U.S. person or (b) a financial institution holding the exchange notes on behalf of such non</w:t>
      </w:r>
      <w:r w:rsidR="00A426DF">
        <w:t>-</w:t>
      </w:r>
      <w:r w:rsidRPr="00A426DF">
        <w:t>U.S. Holder certifies, under penalty of perjury, that it has received such a certification from the beneficial owner and, when required, provides us with a copy.</w:t>
      </w:r>
    </w:p>
    <w:p w:rsidR="00A426DF" w:rsidRPr="00A426DF" w:rsidRDefault="00095E1A" w:rsidP="00A426DF">
      <w:pPr>
        <w:widowControl/>
        <w:tabs>
          <w:tab w:val="left" w:pos="-720"/>
        </w:tabs>
        <w:suppressAutoHyphens/>
        <w:spacing w:after="240"/>
        <w:ind w:firstLine="720"/>
      </w:pPr>
      <w:r w:rsidRPr="00A426DF">
        <w:lastRenderedPageBreak/>
        <w:t>If a non</w:t>
      </w:r>
      <w:r w:rsidR="00A426DF">
        <w:t>-</w:t>
      </w:r>
      <w:r w:rsidRPr="00A426DF">
        <w:t>U.S. Holder cannot satisfy the requirements described above, payments of interest made to such non</w:t>
      </w:r>
      <w:r w:rsidR="00A426DF">
        <w:t>-</w:t>
      </w:r>
      <w:r w:rsidRPr="00A426DF">
        <w:t>U.S. Holder will be subject to a 30% U.S. federal withholding tax, unless such Holder provides us with a properly executed (1) applicable IRS Form W</w:t>
      </w:r>
      <w:r w:rsidR="00A426DF">
        <w:t>-</w:t>
      </w:r>
      <w:r w:rsidRPr="00A426DF">
        <w:t>8BEN (or successor form) claiming an exemption from or reduction in withholding under an applicable income tax treaty or (2) IRS Form W</w:t>
      </w:r>
      <w:r w:rsidR="00A426DF">
        <w:t>-</w:t>
      </w:r>
      <w:r w:rsidRPr="00A426DF">
        <w:t>8ECI (or successor form) stating that interest paid on the exchange note is not subject to withholding tax because it is effectively connected with such Holder</w:t>
      </w:r>
      <w:r w:rsidR="00A426DF">
        <w:t>’</w:t>
      </w:r>
      <w:r w:rsidRPr="00A426DF">
        <w:t>s conduct of a trade or business in the United States (in which case such interest will be subject to tax as discussed below).</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Dispositions</w:t>
      </w:r>
    </w:p>
    <w:p w:rsidR="00A426DF" w:rsidRPr="00A426DF" w:rsidRDefault="00095E1A" w:rsidP="00A426DF">
      <w:pPr>
        <w:widowControl/>
        <w:tabs>
          <w:tab w:val="left" w:pos="-720"/>
        </w:tabs>
        <w:suppressAutoHyphens/>
        <w:spacing w:after="240"/>
        <w:ind w:firstLine="720"/>
      </w:pPr>
      <w:r w:rsidRPr="00A426DF">
        <w:t>Any gain realized on the sale, exchange, retirement, redemption or other taxable disposition of an exchange note by a non</w:t>
      </w:r>
      <w:r w:rsidR="00A426DF">
        <w:t>-</w:t>
      </w:r>
      <w:r w:rsidRPr="00A426DF">
        <w:t>U.S. Holder will not be subject to U.S. federal income or withholding tax (except to the extent attributable to accrued and unpaid interest, which will be taxable as described above) unless (1) such gain is effectively connected with the conduct of a trade or business in the United States by such non</w:t>
      </w:r>
      <w:r w:rsidR="00A426DF">
        <w:t>-</w:t>
      </w:r>
      <w:r w:rsidRPr="00A426DF">
        <w:t>U.S. Holder (in which case such gain will be subject to regular graduated U.S. tax rates as described above) or (2) such non</w:t>
      </w:r>
      <w:r w:rsidR="00A426DF">
        <w:t>-</w:t>
      </w:r>
      <w:r w:rsidRPr="00A426DF">
        <w:t>U.S. Holder is an individual who is present in the United States for 183 days or more in the taxable year of that disposition and certain other conditions are met (in which case such gain, net of certain U.S.</w:t>
      </w:r>
      <w:r w:rsidRPr="00A426DF">
        <w:noBreakHyphen/>
        <w:t>source losses, if any, will be subject to U.S. federal income tax at a flat rate of 30% (or at a reduced rate under an applicable income tax treaty)).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Effectively Connected Interest or Gain</w:t>
      </w:r>
    </w:p>
    <w:p w:rsidR="00A426DF" w:rsidRPr="00A426DF" w:rsidRDefault="00095E1A" w:rsidP="00A426DF">
      <w:pPr>
        <w:widowControl/>
        <w:tabs>
          <w:tab w:val="left" w:pos="-720"/>
        </w:tabs>
        <w:suppressAutoHyphens/>
        <w:spacing w:after="240"/>
        <w:ind w:firstLine="720"/>
      </w:pPr>
      <w:r w:rsidRPr="00A426DF">
        <w:t>If a non</w:t>
      </w:r>
      <w:r w:rsidR="00A426DF">
        <w:t>-</w:t>
      </w:r>
      <w:r w:rsidRPr="00A426DF">
        <w:t>U.S. Holder is engaged in a trade or business in the United States and interest on the exchange notes or gain from the disposition of the exchange notes is effectively connected with the conduct of that trade or business, such non</w:t>
      </w:r>
      <w:r w:rsidR="00A426DF">
        <w:t>-</w:t>
      </w:r>
      <w:r w:rsidRPr="00A426DF">
        <w:t>U.S. Holder will, subject to any applicable income tax treaty, be subject to U.S. federal income tax on such interest or gain on a net income basis in the same manner as if such non</w:t>
      </w:r>
      <w:r w:rsidR="00A426DF">
        <w:t>-</w:t>
      </w:r>
      <w:r w:rsidRPr="00A426DF">
        <w:t>U.S. Holder were a U.S. Holder. In addition, if such non</w:t>
      </w:r>
      <w:r w:rsidR="00A426DF">
        <w:t>-</w:t>
      </w:r>
      <w:r w:rsidRPr="00A426DF">
        <w:t>U.S. Holder is a foreign corporation, it may be subject to a branch profits tax equal to 30% (or a lower applicable treaty rate) of its effectively connected earnings and profits for the taxable year, subject to certain adjustments.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Information Reporting and Backup Withholding</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 Holders</w:t>
      </w:r>
    </w:p>
    <w:p w:rsidR="00A426DF" w:rsidRPr="00A426DF" w:rsidRDefault="00095E1A" w:rsidP="00A426DF">
      <w:pPr>
        <w:widowControl/>
        <w:tabs>
          <w:tab w:val="left" w:pos="-720"/>
        </w:tabs>
        <w:suppressAutoHyphens/>
        <w:spacing w:after="240"/>
        <w:ind w:firstLine="720"/>
      </w:pPr>
      <w:r w:rsidRPr="00A426DF">
        <w:t>A U.S. Holder may be subject to information reporting and backup withholding (currently at the rate of 28%, and scheduled to increase to 31% in 2013) with respect to payments of stated interest and payments of the gross proceeds from the sale or other disposition (including a retirement or redemption) of an exchange note. Certain U.S. Holders (including corporations) are not subject to information reporting and backup withholding. A U.S. Holder will be subject to backup withholding if such U.S. Holder is not otherwise exempt and such U.S. Holder:</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fails to furnish its correct taxpayer identification number (</w:t>
      </w:r>
      <w:r>
        <w:t>“</w:t>
      </w:r>
      <w:r w:rsidR="00095E1A" w:rsidRPr="00A426DF">
        <w:t>TIN</w:t>
      </w:r>
      <w:r>
        <w:t>”</w:t>
      </w:r>
      <w:r w:rsidR="00095E1A" w:rsidRPr="00A426DF">
        <w:t>), which, for an individual, is ordinarily his or her social security number;</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is notified by the IRS that it is subject to backup withholding because it has previously failed to properly report payments of interest or dividends;</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fails to certify, under penalties of perjury, that it has furnished a correct TIN and that the IRS has not notified the U.S. Holder that it is subject to backup withholding;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otherwise fails to comply with applicable requirements of the backup withholding rules.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Non</w:t>
      </w:r>
      <w:r w:rsidR="00A426DF">
        <w:rPr>
          <w:b/>
          <w:bCs/>
          <w:i/>
          <w:iCs/>
        </w:rPr>
        <w:t>-</w:t>
      </w:r>
      <w:r w:rsidRPr="00A426DF">
        <w:rPr>
          <w:b/>
          <w:bCs/>
          <w:i/>
          <w:iCs/>
        </w:rPr>
        <w:t>U.S. Holders</w:t>
      </w:r>
    </w:p>
    <w:p w:rsidR="00A426DF" w:rsidRPr="00A426DF" w:rsidRDefault="00095E1A" w:rsidP="00A426DF">
      <w:pPr>
        <w:widowControl/>
        <w:tabs>
          <w:tab w:val="left" w:pos="-720"/>
        </w:tabs>
        <w:suppressAutoHyphens/>
        <w:spacing w:after="240"/>
        <w:ind w:firstLine="720"/>
      </w:pPr>
      <w:r w:rsidRPr="00A426DF">
        <w:t>A non</w:t>
      </w:r>
      <w:r w:rsidR="00A426DF">
        <w:t>-</w:t>
      </w:r>
      <w:r w:rsidRPr="00A426DF">
        <w:t>U.S. Holder will not be subject to backup withholding (currently at the rate of 28%, and scheduled to increase to 31% in 2013) with respect to payments of interest to such non</w:t>
      </w:r>
      <w:r w:rsidR="00A426DF">
        <w:t>-</w:t>
      </w:r>
      <w:r w:rsidRPr="00A426DF">
        <w:t>U.S. Holder if we have received from such non</w:t>
      </w:r>
      <w:r w:rsidR="00A426DF">
        <w:t>-</w:t>
      </w:r>
      <w:r w:rsidRPr="00A426DF">
        <w:t xml:space="preserve">U.S. Holder the statement described above under </w:t>
      </w:r>
      <w:r w:rsidR="00A426DF">
        <w:t>“—</w:t>
      </w:r>
      <w:r w:rsidRPr="00A426DF">
        <w:t>Certain U.S. Federal Tax Considerations to Non</w:t>
      </w:r>
      <w:r w:rsidR="00A426DF">
        <w:t>-</w:t>
      </w:r>
      <w:r w:rsidRPr="00A426DF">
        <w:t>U.S. Holders</w:t>
      </w:r>
      <w:r w:rsidR="00A426DF">
        <w:t>—</w:t>
      </w:r>
      <w:r w:rsidRPr="00A426DF">
        <w:t>Interest</w:t>
      </w:r>
      <w:r w:rsidR="00A426DF">
        <w:t>”</w:t>
      </w:r>
      <w:r w:rsidRPr="00A426DF">
        <w:t xml:space="preserve"> or the non</w:t>
      </w:r>
      <w:r w:rsidR="00A426DF">
        <w:t>-</w:t>
      </w:r>
      <w:r w:rsidRPr="00A426DF">
        <w:t>U.S. Holder otherwise establishes an exemption, provided that we do not have actual knowledge or reason to know that such non</w:t>
      </w:r>
      <w:r w:rsidR="00A426DF">
        <w:t>-</w:t>
      </w:r>
      <w:r w:rsidRPr="00A426DF">
        <w:t>U.S. Holder is a U.S. person. A non</w:t>
      </w:r>
      <w:r w:rsidR="00A426DF">
        <w:t>-</w:t>
      </w:r>
      <w:r w:rsidRPr="00A426DF">
        <w:t>U.S. Holder may, however, be subject to information reporting requirements with respect to payments of interest on the exchange notes.</w:t>
      </w:r>
    </w:p>
    <w:p w:rsidR="00A426DF" w:rsidRPr="00A426DF" w:rsidRDefault="00095E1A" w:rsidP="00564A9E">
      <w:pPr>
        <w:pageBreakBefore/>
        <w:widowControl/>
        <w:tabs>
          <w:tab w:val="left" w:pos="-720"/>
        </w:tabs>
        <w:suppressAutoHyphens/>
        <w:spacing w:after="240"/>
        <w:ind w:firstLine="720"/>
      </w:pPr>
      <w:r w:rsidRPr="00A426DF">
        <w:lastRenderedPageBreak/>
        <w:t>Proceeds from the sale, exchange, retirement, redemption or other taxable disposition of the exchange notes made to or through a foreign office of a foreign broker without certain specified connections to the United States will not be subject to information reporting or backup withholding. A non</w:t>
      </w:r>
      <w:r w:rsidR="00A426DF">
        <w:t>-</w:t>
      </w:r>
      <w:r w:rsidRPr="00A426DF">
        <w:t>U.S. Holder may be subject to backup withholding and/or information reporting with respect to the proceeds of the sale, exchange, retirement, redemption or other taxable disposition of an exchange note within the United States or conducted through certain U.S.</w:t>
      </w:r>
      <w:r w:rsidRPr="00A426DF">
        <w:noBreakHyphen/>
        <w:t xml:space="preserve">related financial intermediaries, unless the payer receives the statement described above under </w:t>
      </w:r>
      <w:r w:rsidR="00A426DF">
        <w:t>“—</w:t>
      </w:r>
      <w:r w:rsidRPr="00A426DF">
        <w:t>Certain U.S. Federal Tax Considerations to Non</w:t>
      </w:r>
      <w:r w:rsidR="00A426DF">
        <w:t>-</w:t>
      </w:r>
      <w:r w:rsidRPr="00A426DF">
        <w:t>U.S. Holders</w:t>
      </w:r>
      <w:r w:rsidR="00A426DF">
        <w:t>—</w:t>
      </w:r>
      <w:r w:rsidRPr="00A426DF">
        <w:t>Interest</w:t>
      </w:r>
      <w:r w:rsidR="00A426DF">
        <w:t>”</w:t>
      </w:r>
      <w:r w:rsidRPr="00A426DF">
        <w:t xml:space="preserve"> and does not have actual knowledge or reason to know that such non</w:t>
      </w:r>
      <w:r w:rsidR="00A426DF">
        <w:t>-</w:t>
      </w:r>
      <w:r w:rsidRPr="00A426DF">
        <w:t>U.S. Holder is a U.S. person, as defined under the Code, or such non</w:t>
      </w:r>
      <w:r w:rsidR="00A426DF">
        <w:t>-</w:t>
      </w:r>
      <w:r w:rsidRPr="00A426DF">
        <w:t>U.S. Holder otherwise establishes an exemption.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 Holders and non</w:t>
      </w:r>
      <w:r w:rsidR="00A426DF">
        <w:rPr>
          <w:b/>
          <w:bCs/>
          <w:i/>
          <w:iCs/>
        </w:rPr>
        <w:t>-</w:t>
      </w:r>
      <w:r w:rsidRPr="00A426DF">
        <w:rPr>
          <w:b/>
          <w:bCs/>
          <w:i/>
          <w:iCs/>
        </w:rPr>
        <w:t>U.S. Holders</w:t>
      </w:r>
    </w:p>
    <w:p w:rsidR="00095E1A" w:rsidRPr="00A426DF" w:rsidRDefault="00095E1A" w:rsidP="00A426DF">
      <w:pPr>
        <w:widowControl/>
        <w:tabs>
          <w:tab w:val="left" w:pos="-720"/>
        </w:tabs>
        <w:suppressAutoHyphens/>
        <w:spacing w:after="240"/>
        <w:ind w:firstLine="720"/>
      </w:pPr>
      <w:r w:rsidRPr="00A426DF">
        <w:t>Backup withholding is not an additional tax. Any amounts withheld under the backup withholding rules will be allowed as a credit against a Holder</w:t>
      </w:r>
      <w:r w:rsidR="00A426DF">
        <w:t>’</w:t>
      </w:r>
      <w:r w:rsidRPr="00A426DF">
        <w:t>s U.S. federal income tax liability, and may entitle a Holder to a refund, provided the required information is timely furnished to the IRS.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PLAN OF DISTRIBUTION</w:t>
      </w:r>
    </w:p>
    <w:p w:rsidR="00A426DF" w:rsidRPr="00A426DF" w:rsidRDefault="00095E1A" w:rsidP="00A426DF">
      <w:pPr>
        <w:widowControl/>
        <w:tabs>
          <w:tab w:val="left" w:pos="-720"/>
        </w:tabs>
        <w:suppressAutoHyphens/>
        <w:spacing w:after="240"/>
        <w:ind w:firstLine="720"/>
      </w:pPr>
      <w:r w:rsidRPr="00A426DF">
        <w:t>Until 90 days after the date of this prospectus, all dealers effecting transactions in the exchange notes, whether or not participating in this distribution, may be required to deliver a prospectus. This is in addition to the obligation of dealers to deliver a prospectus when acting as underwriters and with respect to their unsold allotments or subscriptions.</w:t>
      </w:r>
    </w:p>
    <w:p w:rsidR="00A426DF" w:rsidRPr="00A426DF" w:rsidRDefault="00095E1A" w:rsidP="00A426DF">
      <w:pPr>
        <w:widowControl/>
        <w:tabs>
          <w:tab w:val="left" w:pos="-720"/>
        </w:tabs>
        <w:suppressAutoHyphens/>
        <w:spacing w:after="240"/>
        <w:ind w:firstLine="720"/>
      </w:pPr>
      <w:r w:rsidRPr="00A426DF">
        <w:t>Each broker</w:t>
      </w:r>
      <w:r w:rsidRPr="00A426DF">
        <w:noBreakHyphen/>
        <w:t>dealer that receives exchange notes for its own account pursuant to the exchange offer must acknowledge that it (i) has not entered into any arrangement or understanding with the Issuer or an affiliate of the Issuer to distribute such exchange notes and (ii) will deliver a prospectus in connection with any resale of such exchange notes. This prospectus, as it may be amended or supplemented from time to time, may be used by a broker</w:t>
      </w:r>
      <w:r w:rsidRPr="00A426DF">
        <w:noBreakHyphen/>
        <w:t>dealer in connection with resales of exchange notes received in exchange for initial notes where such initial notes were acquired as a result of market</w:t>
      </w:r>
      <w:r w:rsidRPr="00A426DF">
        <w:noBreakHyphen/>
        <w:t>making activities or other trading activities. We have agreed that, for a period of 180 days after the expiration date of the exchange offer, we will make this prospectus, as amended or supplemented, available to any broker</w:t>
      </w:r>
      <w:r w:rsidRPr="00A426DF">
        <w:noBreakHyphen/>
        <w:t>dealer for use in connection with any such resale. In addition, until                     , 2012, all dealers effecting transactions in the exchange notes may be required to deliver a prospectus.</w:t>
      </w:r>
    </w:p>
    <w:p w:rsidR="00A426DF" w:rsidRPr="00A426DF" w:rsidRDefault="00095E1A" w:rsidP="00A426DF">
      <w:pPr>
        <w:widowControl/>
        <w:tabs>
          <w:tab w:val="left" w:pos="-720"/>
        </w:tabs>
        <w:suppressAutoHyphens/>
        <w:spacing w:after="240"/>
        <w:ind w:firstLine="720"/>
      </w:pPr>
      <w:r w:rsidRPr="00A426DF">
        <w:t>We will not receive any proceeds from any sale of exchange notes by broker</w:t>
      </w:r>
      <w:r w:rsidRPr="00A426DF">
        <w:noBreakHyphen/>
        <w:t>dealers. The exchange notes received by broker</w:t>
      </w:r>
      <w:r w:rsidRPr="00A426DF">
        <w:noBreakHyphen/>
        <w:t>dealers for their own account pursuant to the exchange offer may be sold from time to time in one or more transactions in the over</w:t>
      </w:r>
      <w:r w:rsidR="00A426DF">
        <w:t>-</w:t>
      </w:r>
      <w:r w:rsidRPr="00A426DF">
        <w:t>the</w:t>
      </w:r>
      <w:r w:rsidR="00A426DF">
        <w:t>-</w:t>
      </w:r>
      <w:r w:rsidRPr="00A426DF">
        <w:t>counter market, in negotiated transactions, through the writing of options on the exchange notes or a combination of such methods of resale, at market prices prevailing at the time of resale, at prices related to such prevailing market prices or negotiated prices. Any such resale may be made directly to purchasers or to or through brokers or dealers who may receive compensation in the form of commissions or concessions from any such broker</w:t>
      </w:r>
      <w:r w:rsidRPr="00A426DF">
        <w:noBreakHyphen/>
        <w:t>dealer or the purchasers of any such exchange notes. Any broker</w:t>
      </w:r>
      <w:r w:rsidRPr="00A426DF">
        <w:noBreakHyphen/>
        <w:t xml:space="preserve">dealer that resells exchange notes that were received by it for its own account pursuant to the exchange offer and any broker or dealer that participates in a distribution of such exchange notes may be deemed to be an </w:t>
      </w:r>
      <w:r w:rsidR="00A426DF">
        <w:t>“</w:t>
      </w:r>
      <w:r w:rsidRPr="00A426DF">
        <w:t>underwriter</w:t>
      </w:r>
      <w:r w:rsidR="00A426DF">
        <w:t>”</w:t>
      </w:r>
      <w:r w:rsidRPr="00A426DF">
        <w:t xml:space="preserve"> within the meaning of the Securities Act and any profit on any such resale of exchange notes and any commission or concessions received by any such persons may be deemed to be underwriting compensation under the Securities Act. The letter of transmittal states that, by acknowledging that it will deliver and by delivering a prospectus, a broker</w:t>
      </w:r>
      <w:r w:rsidRPr="00A426DF">
        <w:noBreakHyphen/>
        <w:t xml:space="preserve">dealer will not be deemed to admit that it is an </w:t>
      </w:r>
      <w:r w:rsidR="00A426DF">
        <w:t>“</w:t>
      </w:r>
      <w:r w:rsidRPr="00A426DF">
        <w:t>underwriter</w:t>
      </w:r>
      <w:r w:rsidR="00A426DF">
        <w:t>”</w:t>
      </w:r>
      <w:r w:rsidRPr="00A426DF">
        <w:t xml:space="preserve"> within the meaning of the Securities Act.</w:t>
      </w:r>
    </w:p>
    <w:p w:rsidR="00095E1A" w:rsidRPr="00A426DF" w:rsidRDefault="00095E1A" w:rsidP="00A426DF">
      <w:pPr>
        <w:widowControl/>
        <w:tabs>
          <w:tab w:val="left" w:pos="-720"/>
        </w:tabs>
        <w:suppressAutoHyphens/>
        <w:spacing w:after="240"/>
        <w:ind w:firstLine="720"/>
      </w:pPr>
      <w:r w:rsidRPr="00A426DF">
        <w:t>For a period of 180 days after the expiration date of the exchange offer, we will promptly send additional copies of this prospectus and any amendment or supplement to this prospectus to any broker</w:t>
      </w:r>
      <w:r w:rsidRPr="00A426DF">
        <w:noBreakHyphen/>
        <w:t>dealer that requests such documents in the letter of transmittal. We have agreed to pay all expenses incident to the exchange offer (including the expenses of one counsel for holders of the notes), other than commissions or concessions of any brokers or dealers, and will indemnify the holders of the notes, including any broker</w:t>
      </w:r>
      <w:r w:rsidRPr="00A426DF">
        <w:noBreakHyphen/>
        <w:t>dealers, against certain liabilities, including liabilities under the Securities Act.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LEGAL MATTERS</w:t>
      </w:r>
    </w:p>
    <w:p w:rsidR="00A426DF" w:rsidRPr="00A426DF" w:rsidRDefault="00095E1A" w:rsidP="00A426DF">
      <w:pPr>
        <w:widowControl/>
        <w:tabs>
          <w:tab w:val="left" w:pos="-720"/>
        </w:tabs>
        <w:suppressAutoHyphens/>
        <w:spacing w:after="240"/>
        <w:ind w:firstLine="720"/>
      </w:pPr>
      <w:r w:rsidRPr="00A426DF">
        <w:t>The validity of the exchange notes and the enforceability of obligations under the exchange notes and guarantees being issued were passed upon for us by Paul, Weiss, Rifkind, Wharton &amp; Garrison LLP, New York, New York.</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EXPERTS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Independent registered public accounting firm</w:t>
      </w:r>
    </w:p>
    <w:p w:rsidR="00A426DF" w:rsidRPr="00A426DF" w:rsidRDefault="00095E1A" w:rsidP="00A426DF">
      <w:pPr>
        <w:widowControl/>
        <w:tabs>
          <w:tab w:val="left" w:pos="-720"/>
        </w:tabs>
        <w:suppressAutoHyphens/>
        <w:spacing w:after="240"/>
        <w:ind w:firstLine="720"/>
      </w:pPr>
      <w:r w:rsidRPr="00A426DF">
        <w:t>The consolidated financial statements of EP Energy Corporation at December 31, 2011 and 2010, and for each of the three years in the period ended December 31, 2011, appearing in this prospectus and registration statement, have been audited by Ernst &amp; Young LLP, independent registered public accounting firm, as stated in their report thereon appearing herein. Such financial statements, except as they relate to Four Star Oil &amp; Gas Company have been so included in reliance on the report of such independent registered public accounting firm given on the authority of said firm as experts in accounting and auditing.</w:t>
      </w:r>
    </w:p>
    <w:p w:rsidR="00A426DF" w:rsidRPr="00A426DF" w:rsidRDefault="00095E1A" w:rsidP="00A426DF">
      <w:pPr>
        <w:widowControl/>
        <w:tabs>
          <w:tab w:val="left" w:pos="-720"/>
        </w:tabs>
        <w:suppressAutoHyphens/>
        <w:spacing w:after="240"/>
        <w:ind w:firstLine="720"/>
      </w:pPr>
      <w:r w:rsidRPr="00A426DF">
        <w:t>The audited financial statements of Four Star Oil &amp; Gas Company as of December 31, 2011 and for the year ended December 31, 2011, not separately presented in this prospectus, have been audited by PricewaterhouseCoopers LLP, an independent registered public accounting firm, whose report thereon appears herein. The audited financial statements of EP Energy Corporation, to the extent they relate to Four Star Oil &amp; Gas Company, have been so included in reliance on the report of such independent registered public accounting firm given on the authority of said firm as experts in auditing and accounting.</w:t>
      </w:r>
    </w:p>
    <w:p w:rsidR="00A426DF" w:rsidRPr="00A426DF" w:rsidRDefault="00095E1A" w:rsidP="00A426DF">
      <w:pPr>
        <w:widowControl/>
        <w:tabs>
          <w:tab w:val="left" w:pos="-720"/>
        </w:tabs>
        <w:suppressAutoHyphens/>
        <w:spacing w:after="240"/>
        <w:ind w:firstLine="720"/>
      </w:pPr>
      <w:r w:rsidRPr="00A426DF">
        <w:t>The financial statements of Everest Acquisition LLC at April 30, 2012, and for the period March 23, 2012 (inception) to April 30, 2012, appearing in this prospectus and registration statement have been audited by Ernst &amp; Young LLP, independent registered public accounting firm, as set forth in their report thereon appearing elsewhere herein, and are included in reliance upon such report given on the authority of such firm as experts in accounting and auditing.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Independent Petroleum Engineers</w:t>
      </w:r>
    </w:p>
    <w:p w:rsidR="00A426DF" w:rsidRPr="00A426DF" w:rsidRDefault="00095E1A" w:rsidP="00A426DF">
      <w:pPr>
        <w:widowControl/>
        <w:tabs>
          <w:tab w:val="left" w:pos="-720"/>
        </w:tabs>
        <w:suppressAutoHyphens/>
        <w:spacing w:after="240"/>
        <w:ind w:firstLine="720"/>
      </w:pPr>
      <w:r w:rsidRPr="00A426DF">
        <w:t>Estimates of our oil, NGL and natural gas reserves, related future net cash flows and the present values thereof as of December 31, 2011 included in this prospectus were based in part upon reserve information that was audited by independent petroleum engineers, Ryder Scott Company, L.P. We have included these estimates in reliance on the authority of Ryder Scott Company, L.P. as experts in such matters.</w:t>
      </w:r>
    </w:p>
    <w:p w:rsidR="00095E1A" w:rsidRPr="00A426DF" w:rsidRDefault="00A426DF" w:rsidP="00564A9E">
      <w:pPr>
        <w:keepNext/>
        <w:keepLines/>
        <w:widowControl/>
        <w:tabs>
          <w:tab w:val="left" w:pos="720"/>
          <w:tab w:val="left" w:pos="1440"/>
          <w:tab w:val="center" w:pos="5400"/>
        </w:tabs>
        <w:suppressAutoHyphens/>
        <w:spacing w:after="240"/>
        <w:jc w:val="center"/>
        <w:rPr>
          <w:b/>
          <w:bCs/>
        </w:rPr>
      </w:pPr>
      <w:r w:rsidRPr="00A426DF">
        <w:rPr>
          <w:b/>
          <w:bCs/>
        </w:rPr>
        <w:t>WHERE YOU CAN FIND MORE INFORMATION</w:t>
      </w:r>
    </w:p>
    <w:p w:rsidR="00A426DF" w:rsidRPr="00A426DF" w:rsidRDefault="00095E1A" w:rsidP="00A426DF">
      <w:pPr>
        <w:widowControl/>
        <w:tabs>
          <w:tab w:val="left" w:pos="-720"/>
        </w:tabs>
        <w:suppressAutoHyphens/>
        <w:spacing w:after="240"/>
        <w:ind w:firstLine="720"/>
      </w:pPr>
      <w:r w:rsidRPr="00A426DF">
        <w:t>We will be required to file annual and quarterly reports and other information with the SEC after the registration statement described below is declared effective by the SEC. You may read and copy any materials we file with the SEC at the SEC</w:t>
      </w:r>
      <w:r w:rsidR="00A426DF">
        <w:t>’</w:t>
      </w:r>
      <w:r w:rsidRPr="00A426DF">
        <w:t>s Public Reference Room at 100 F Street, N.E., Room 1580, Washington, D.C., 20549. Please call 1</w:t>
      </w:r>
      <w:r w:rsidR="00A426DF">
        <w:t>-</w:t>
      </w:r>
      <w:r w:rsidRPr="00A426DF">
        <w:t>800</w:t>
      </w:r>
      <w:r w:rsidR="00A426DF">
        <w:t>-</w:t>
      </w:r>
      <w:r w:rsidRPr="00A426DF">
        <w:t>SEC</w:t>
      </w:r>
      <w:r w:rsidR="00A426DF">
        <w:t>-</w:t>
      </w:r>
      <w:r w:rsidRPr="00A426DF">
        <w:t>0330 for further information on the operation of the Public Reference Room. Our filings will also be available to the public through our internet website at www.epenergy.com or on the SEC</w:t>
      </w:r>
      <w:r w:rsidR="00A426DF">
        <w:t>’</w:t>
      </w:r>
      <w:r w:rsidRPr="00A426DF">
        <w:t>s website at www.sec.gov. Information on our website does not constitute part of this prospectus and should not be relied upon in connection with making any decision with respect to the exchange offer. Our reports and other information that we have filed, or may in the future file, with the SEC are not incorporated by reference into and do not constitute part of this prospectus.</w:t>
      </w:r>
    </w:p>
    <w:p w:rsidR="00A426DF" w:rsidRPr="00A426DF" w:rsidRDefault="00095E1A" w:rsidP="00A426DF">
      <w:pPr>
        <w:widowControl/>
        <w:tabs>
          <w:tab w:val="left" w:pos="-720"/>
        </w:tabs>
        <w:suppressAutoHyphens/>
        <w:spacing w:after="240"/>
        <w:ind w:firstLine="720"/>
      </w:pPr>
      <w:r w:rsidRPr="00A426DF">
        <w:t>We have filed a registration statement on Form S</w:t>
      </w:r>
      <w:r w:rsidR="00A426DF">
        <w:t>-</w:t>
      </w:r>
      <w:r w:rsidRPr="00A426DF">
        <w:t>4 to register with the SEC the exchange notes to be issued in exchange for the initial notes. This prospectus is part of that registration statement. As allowed by the SEC</w:t>
      </w:r>
      <w:r w:rsidR="00A426DF">
        <w:t>’</w:t>
      </w:r>
      <w:r w:rsidRPr="00A426DF">
        <w:t>s rules, this prospectus does not contain all of the information you can find in the registration statement or the exhibits to the registration statement. You should note that where we summarize in this prospectus the material terms of any contract, agreement or other document filed as an exhibit to the registration statement, the summary information provided in the prospectus is less complete than the actual contract, agreement or document. You should refer to the exhibits filed to the registration statement for copies of the actual contract, agreement or document.</w:t>
      </w:r>
    </w:p>
    <w:p w:rsidR="00A426DF" w:rsidRPr="00A426DF" w:rsidRDefault="00095E1A" w:rsidP="00A426DF">
      <w:pPr>
        <w:widowControl/>
        <w:tabs>
          <w:tab w:val="left" w:pos="-720"/>
        </w:tabs>
        <w:suppressAutoHyphens/>
        <w:spacing w:after="240"/>
        <w:ind w:firstLine="720"/>
      </w:pPr>
      <w:r w:rsidRPr="00A426DF">
        <w:t>We have not authorized anyone to give you any information or to make any representations about us or the transactions we discuss in this prospectus other than those contained in this prospectus. If you are given any information or representations about these matters that is not discussed in this prospectus, you must not rely on that information. This prospectus is not an offer to sell or a solicitation of an offer to buy securities anywhere or to anyone where or to whom we are not permitted to offer or sell securities under applicable law.</w:t>
      </w:r>
    </w:p>
    <w:p w:rsidR="00787FBD" w:rsidRDefault="00787FBD" w:rsidP="00A426DF">
      <w:pPr>
        <w:keepNext/>
        <w:keepLines/>
        <w:widowControl/>
        <w:tabs>
          <w:tab w:val="left" w:pos="720"/>
          <w:tab w:val="left" w:pos="1440"/>
          <w:tab w:val="center" w:pos="5400"/>
        </w:tabs>
        <w:suppressAutoHyphens/>
        <w:spacing w:after="240"/>
        <w:jc w:val="center"/>
        <w:rPr>
          <w:b/>
          <w:bCs/>
        </w:rPr>
        <w:sectPr w:rsidR="00787FBD" w:rsidSect="00FA52F9">
          <w:footerReference w:type="default" r:id="rId7"/>
          <w:pgSz w:w="12240" w:h="15840"/>
          <w:pgMar w:top="1080" w:right="1080" w:bottom="1080" w:left="1080" w:header="720" w:footer="720" w:gutter="0"/>
          <w:cols w:space="720"/>
          <w:docGrid w:linePitch="299"/>
        </w:sectPr>
      </w:pPr>
    </w:p>
    <w:p w:rsidR="00095E1A" w:rsidRPr="00A426DF" w:rsidRDefault="00A426DF" w:rsidP="00787FBD">
      <w:pPr>
        <w:keepNext/>
        <w:keepLines/>
        <w:widowControl/>
        <w:tabs>
          <w:tab w:val="left" w:pos="720"/>
          <w:tab w:val="left" w:pos="1440"/>
          <w:tab w:val="center" w:pos="5400"/>
        </w:tabs>
        <w:suppressAutoHyphens/>
        <w:spacing w:after="160"/>
        <w:jc w:val="center"/>
        <w:rPr>
          <w:b/>
          <w:bCs/>
        </w:rPr>
      </w:pPr>
      <w:r w:rsidRPr="00A426DF">
        <w:rPr>
          <w:b/>
          <w:bCs/>
        </w:rPr>
        <w:lastRenderedPageBreak/>
        <w:t>GLOSSARY OF OIL AND NATURAL GAS TERMS</w:t>
      </w:r>
    </w:p>
    <w:p w:rsidR="00A426DF" w:rsidRPr="00A426DF" w:rsidRDefault="00095E1A" w:rsidP="00787FBD">
      <w:pPr>
        <w:widowControl/>
        <w:tabs>
          <w:tab w:val="left" w:pos="-720"/>
        </w:tabs>
        <w:suppressAutoHyphens/>
        <w:spacing w:after="160"/>
        <w:ind w:firstLine="720"/>
      </w:pPr>
      <w:r w:rsidRPr="00A426DF">
        <w:t>The terms defined in this section are used throughout this prospectus:</w:t>
      </w:r>
    </w:p>
    <w:p w:rsidR="00A426DF" w:rsidRPr="00A426DF" w:rsidRDefault="00A426DF" w:rsidP="00787FBD">
      <w:pPr>
        <w:widowControl/>
        <w:tabs>
          <w:tab w:val="left" w:pos="-720"/>
        </w:tabs>
        <w:suppressAutoHyphens/>
        <w:spacing w:after="160"/>
        <w:ind w:firstLine="720"/>
      </w:pPr>
      <w:r>
        <w:t>“</w:t>
      </w:r>
      <w:r w:rsidR="00095E1A" w:rsidRPr="00A426DF">
        <w:rPr>
          <w:i/>
          <w:iCs/>
        </w:rPr>
        <w:t>/d.</w:t>
      </w:r>
      <w:r>
        <w:t>”</w:t>
      </w:r>
      <w:r w:rsidR="00095E1A" w:rsidRPr="00A426DF">
        <w:t xml:space="preserve"> per day.</w:t>
      </w:r>
    </w:p>
    <w:p w:rsidR="00A426DF" w:rsidRPr="00A426DF" w:rsidRDefault="00A426DF" w:rsidP="00787FBD">
      <w:pPr>
        <w:widowControl/>
        <w:tabs>
          <w:tab w:val="left" w:pos="-720"/>
        </w:tabs>
        <w:suppressAutoHyphens/>
        <w:spacing w:after="160"/>
        <w:ind w:firstLine="720"/>
      </w:pPr>
      <w:r>
        <w:t>“</w:t>
      </w:r>
      <w:r w:rsidR="00095E1A" w:rsidRPr="00A426DF">
        <w:rPr>
          <w:i/>
          <w:iCs/>
        </w:rPr>
        <w:t>Basin.</w:t>
      </w:r>
      <w:r>
        <w:t>”</w:t>
      </w:r>
      <w:r w:rsidR="00095E1A" w:rsidRPr="00A426DF">
        <w:t xml:space="preserve"> A large natural depression on the earth</w:t>
      </w:r>
      <w:r>
        <w:t>’</w:t>
      </w:r>
      <w:r w:rsidR="00095E1A" w:rsidRPr="00A426DF">
        <w:t>s surface in which sediments generally brought by water accumulate.</w:t>
      </w:r>
    </w:p>
    <w:p w:rsidR="00A426DF" w:rsidRPr="00A426DF" w:rsidRDefault="00A426DF" w:rsidP="00787FBD">
      <w:pPr>
        <w:widowControl/>
        <w:tabs>
          <w:tab w:val="left" w:pos="-720"/>
        </w:tabs>
        <w:suppressAutoHyphens/>
        <w:spacing w:after="160"/>
        <w:ind w:firstLine="720"/>
      </w:pPr>
      <w:r>
        <w:t>“</w:t>
      </w:r>
      <w:r w:rsidR="00095E1A" w:rsidRPr="00A426DF">
        <w:rPr>
          <w:i/>
          <w:iCs/>
        </w:rPr>
        <w:t>Bbl.</w:t>
      </w:r>
      <w:r>
        <w:t>”</w:t>
      </w:r>
      <w:r w:rsidR="00095E1A" w:rsidRPr="00A426DF">
        <w:t xml:space="preserve"> One stock tank barrel, or 42 U.S. gallons liquid volume, used herein in reference to crude oil, condensate or natural gas liquids.</w:t>
      </w:r>
    </w:p>
    <w:p w:rsidR="00A426DF" w:rsidRPr="00A426DF" w:rsidRDefault="00A426DF" w:rsidP="00787FBD">
      <w:pPr>
        <w:widowControl/>
        <w:tabs>
          <w:tab w:val="left" w:pos="-720"/>
        </w:tabs>
        <w:suppressAutoHyphens/>
        <w:spacing w:after="160"/>
        <w:ind w:firstLine="720"/>
      </w:pPr>
      <w:r>
        <w:t>“</w:t>
      </w:r>
      <w:r w:rsidR="00095E1A" w:rsidRPr="00A426DF">
        <w:rPr>
          <w:i/>
          <w:iCs/>
        </w:rPr>
        <w:t>Bcf.</w:t>
      </w:r>
      <w:r>
        <w:t>”</w:t>
      </w:r>
      <w:r w:rsidR="00095E1A" w:rsidRPr="00A426DF">
        <w:t xml:space="preserve"> One billion cubic feet of natural gas.</w:t>
      </w:r>
    </w:p>
    <w:p w:rsidR="00A426DF" w:rsidRPr="00A426DF" w:rsidRDefault="00A426DF" w:rsidP="00787FBD">
      <w:pPr>
        <w:widowControl/>
        <w:tabs>
          <w:tab w:val="left" w:pos="-720"/>
        </w:tabs>
        <w:suppressAutoHyphens/>
        <w:spacing w:after="160"/>
        <w:ind w:firstLine="720"/>
      </w:pPr>
      <w:r>
        <w:t>“</w:t>
      </w:r>
      <w:r w:rsidR="00095E1A" w:rsidRPr="00A426DF">
        <w:rPr>
          <w:i/>
          <w:iCs/>
        </w:rPr>
        <w:t>Bcfe.</w:t>
      </w:r>
      <w:r>
        <w:t>”</w:t>
      </w:r>
      <w:r w:rsidR="00095E1A" w:rsidRPr="00A426DF">
        <w:t xml:space="preserve"> One billion cubic feet of natural gas equivalent, determined by using a ratio of six Mcf of natural gas to one Bbl of crude oil, condensate or natural gas.</w:t>
      </w:r>
    </w:p>
    <w:p w:rsidR="00A426DF" w:rsidRPr="00A426DF" w:rsidRDefault="00A426DF" w:rsidP="00787FBD">
      <w:pPr>
        <w:widowControl/>
        <w:tabs>
          <w:tab w:val="left" w:pos="-720"/>
        </w:tabs>
        <w:suppressAutoHyphens/>
        <w:spacing w:after="160"/>
        <w:ind w:firstLine="720"/>
      </w:pPr>
      <w:r>
        <w:t>“</w:t>
      </w:r>
      <w:r w:rsidR="00095E1A" w:rsidRPr="00A426DF">
        <w:rPr>
          <w:i/>
          <w:iCs/>
        </w:rPr>
        <w:t>Boe</w:t>
      </w:r>
      <w:r w:rsidR="00095E1A" w:rsidRPr="00A426DF">
        <w:t>.</w:t>
      </w:r>
      <w:r>
        <w:t>”</w:t>
      </w:r>
      <w:r w:rsidR="00095E1A" w:rsidRPr="00A426DF">
        <w:t xml:space="preserve"> Barrel of oil equivalent, a standard convention used to express oil and gas volumes on a comparable oil equivalent basis. Gas equivalents are determined under the relative energy content method by using the ratio of 6.0 Mcf of gas to 1.0 Bbl of oil or NGLs.</w:t>
      </w:r>
    </w:p>
    <w:p w:rsidR="00A426DF" w:rsidRPr="00A426DF" w:rsidRDefault="00A426DF" w:rsidP="00787FBD">
      <w:pPr>
        <w:widowControl/>
        <w:tabs>
          <w:tab w:val="left" w:pos="-720"/>
        </w:tabs>
        <w:suppressAutoHyphens/>
        <w:spacing w:after="160"/>
        <w:ind w:firstLine="720"/>
      </w:pPr>
      <w:r>
        <w:rPr>
          <w:i/>
          <w:iCs/>
        </w:rPr>
        <w:t>“</w:t>
      </w:r>
      <w:r w:rsidR="00095E1A" w:rsidRPr="00A426DF">
        <w:rPr>
          <w:i/>
          <w:iCs/>
        </w:rPr>
        <w:t>Btu.</w:t>
      </w:r>
      <w:r>
        <w:rPr>
          <w:i/>
          <w:iCs/>
        </w:rPr>
        <w:t>”</w:t>
      </w:r>
      <w:r w:rsidR="00095E1A" w:rsidRPr="00A426DF">
        <w:t xml:space="preserve"> British Thermal units, a measure of heating value.</w:t>
      </w:r>
    </w:p>
    <w:p w:rsidR="00A426DF" w:rsidRPr="00A426DF" w:rsidRDefault="00A426DF" w:rsidP="00787FBD">
      <w:pPr>
        <w:widowControl/>
        <w:tabs>
          <w:tab w:val="left" w:pos="-720"/>
        </w:tabs>
        <w:suppressAutoHyphens/>
        <w:spacing w:after="160"/>
        <w:ind w:firstLine="720"/>
      </w:pPr>
      <w:r>
        <w:t>“</w:t>
      </w:r>
      <w:r w:rsidR="00095E1A" w:rsidRPr="00A426DF">
        <w:rPr>
          <w:i/>
          <w:iCs/>
        </w:rPr>
        <w:t>Completion.</w:t>
      </w:r>
      <w:r>
        <w:t>”</w:t>
      </w:r>
      <w:r w:rsidR="00095E1A" w:rsidRPr="00A426DF">
        <w:t xml:space="preserve"> The process of treating a drilled well followed by the installation of permanent equipment for the production of natural gas or oil, or in the case of a dry hole, the reporting of abandonment to the appropriate agency.</w:t>
      </w:r>
    </w:p>
    <w:p w:rsidR="00A426DF" w:rsidRPr="00A426DF" w:rsidRDefault="00A426DF" w:rsidP="00787FBD">
      <w:pPr>
        <w:widowControl/>
        <w:tabs>
          <w:tab w:val="left" w:pos="-720"/>
        </w:tabs>
        <w:suppressAutoHyphens/>
        <w:spacing w:after="160"/>
        <w:ind w:firstLine="720"/>
      </w:pPr>
      <w:r>
        <w:t>“</w:t>
      </w:r>
      <w:r w:rsidR="00095E1A" w:rsidRPr="00A426DF">
        <w:rPr>
          <w:i/>
          <w:iCs/>
        </w:rPr>
        <w:t>Developed acreage.</w:t>
      </w:r>
      <w:r>
        <w:t>”</w:t>
      </w:r>
      <w:r w:rsidR="00095E1A" w:rsidRPr="00A426DF">
        <w:t xml:space="preserve"> The number of acres that are allocated or assignable to productive wells or wells capable of production.</w:t>
      </w:r>
    </w:p>
    <w:p w:rsidR="00A426DF" w:rsidRPr="00A426DF" w:rsidRDefault="00A426DF" w:rsidP="00787FBD">
      <w:pPr>
        <w:widowControl/>
        <w:tabs>
          <w:tab w:val="left" w:pos="-720"/>
        </w:tabs>
        <w:suppressAutoHyphens/>
        <w:spacing w:after="160"/>
        <w:ind w:firstLine="720"/>
      </w:pPr>
      <w:r>
        <w:t>“</w:t>
      </w:r>
      <w:r w:rsidR="00095E1A" w:rsidRPr="00A426DF">
        <w:rPr>
          <w:i/>
          <w:iCs/>
        </w:rPr>
        <w:t>Development well.</w:t>
      </w:r>
      <w:r>
        <w:t>”</w:t>
      </w:r>
      <w:r w:rsidR="00095E1A" w:rsidRPr="00A426DF">
        <w:t xml:space="preserve"> A well drilled within the proved area of an oil or natural gas reservoir to the depth of a stratigraphic horizon known to be productive.</w:t>
      </w:r>
    </w:p>
    <w:p w:rsidR="00A426DF" w:rsidRPr="00A426DF" w:rsidRDefault="00A426DF" w:rsidP="00787FBD">
      <w:pPr>
        <w:widowControl/>
        <w:tabs>
          <w:tab w:val="left" w:pos="-720"/>
        </w:tabs>
        <w:suppressAutoHyphens/>
        <w:spacing w:after="160"/>
        <w:ind w:firstLine="720"/>
      </w:pPr>
      <w:r>
        <w:t>“</w:t>
      </w:r>
      <w:r w:rsidR="00095E1A" w:rsidRPr="00A426DF">
        <w:rPr>
          <w:i/>
          <w:iCs/>
        </w:rPr>
        <w:t>Dry hole.</w:t>
      </w:r>
      <w:r>
        <w:t>”</w:t>
      </w:r>
      <w:r w:rsidR="00095E1A" w:rsidRPr="00A426DF">
        <w:t xml:space="preserve"> Exploratory or development well that does not produce oil or natural gas in economically producible quantities.</w:t>
      </w:r>
    </w:p>
    <w:p w:rsidR="00A426DF" w:rsidRPr="00A426DF" w:rsidRDefault="00A426DF" w:rsidP="00787FBD">
      <w:pPr>
        <w:widowControl/>
        <w:tabs>
          <w:tab w:val="left" w:pos="-720"/>
        </w:tabs>
        <w:suppressAutoHyphens/>
        <w:spacing w:after="160"/>
        <w:ind w:firstLine="720"/>
      </w:pPr>
      <w:r>
        <w:t>“</w:t>
      </w:r>
      <w:r w:rsidR="00095E1A" w:rsidRPr="00A426DF">
        <w:rPr>
          <w:i/>
          <w:iCs/>
        </w:rPr>
        <w:t>Exploratory well.</w:t>
      </w:r>
      <w:r>
        <w:t>”</w:t>
      </w:r>
      <w:r w:rsidR="00095E1A" w:rsidRPr="00A426DF">
        <w:t xml:space="preserve"> A well drilled to find a new field or to find a new reservoir in a field previously found to be productive of oil or natural gas in another reservoir.</w:t>
      </w:r>
    </w:p>
    <w:p w:rsidR="00A426DF" w:rsidRPr="00A426DF" w:rsidRDefault="00A426DF" w:rsidP="00787FBD">
      <w:pPr>
        <w:widowControl/>
        <w:tabs>
          <w:tab w:val="left" w:pos="-720"/>
        </w:tabs>
        <w:suppressAutoHyphens/>
        <w:spacing w:after="160"/>
        <w:ind w:firstLine="720"/>
      </w:pPr>
      <w:r>
        <w:t>“</w:t>
      </w:r>
      <w:r w:rsidR="00095E1A" w:rsidRPr="00A426DF">
        <w:rPr>
          <w:i/>
          <w:iCs/>
        </w:rPr>
        <w:t>Farm</w:t>
      </w:r>
      <w:r>
        <w:rPr>
          <w:i/>
          <w:iCs/>
        </w:rPr>
        <w:t>-</w:t>
      </w:r>
      <w:r w:rsidR="00095E1A" w:rsidRPr="00A426DF">
        <w:rPr>
          <w:i/>
          <w:iCs/>
        </w:rPr>
        <w:t>in or farm</w:t>
      </w:r>
      <w:r>
        <w:rPr>
          <w:i/>
          <w:iCs/>
        </w:rPr>
        <w:t>-</w:t>
      </w:r>
      <w:r w:rsidR="00095E1A" w:rsidRPr="00A426DF">
        <w:rPr>
          <w:i/>
          <w:iCs/>
        </w:rPr>
        <w:t>out.</w:t>
      </w:r>
      <w:r>
        <w:t>”</w:t>
      </w:r>
      <w:r w:rsidR="00095E1A" w:rsidRPr="00A426DF">
        <w:t xml:space="preserve"> An agreement under which the owner of a working interest in an oil or natural gas lease assigns the working interest or a portion of the working interest to another party who desires to drill on the leased acreage. Generally, the assignee is required to drill one or more wells in order to earn its working interest in the acreage. The assignor usually retains a royalty or reversionary interest in the lease. The working interest received by an assignee is a </w:t>
      </w:r>
      <w:r>
        <w:t>“</w:t>
      </w:r>
      <w:r w:rsidR="00095E1A" w:rsidRPr="00A426DF">
        <w:t>farm</w:t>
      </w:r>
      <w:r>
        <w:t>-</w:t>
      </w:r>
      <w:r w:rsidR="00095E1A" w:rsidRPr="00A426DF">
        <w:t>in</w:t>
      </w:r>
      <w:r>
        <w:t>”</w:t>
      </w:r>
      <w:r w:rsidR="00095E1A" w:rsidRPr="00A426DF">
        <w:t xml:space="preserve"> while the working interest transferred by the assignor is a </w:t>
      </w:r>
      <w:r>
        <w:t>“</w:t>
      </w:r>
      <w:r w:rsidR="00095E1A" w:rsidRPr="00A426DF">
        <w:t>farm</w:t>
      </w:r>
      <w:r>
        <w:t>-</w:t>
      </w:r>
      <w:r w:rsidR="00095E1A" w:rsidRPr="00A426DF">
        <w:t>out.</w:t>
      </w:r>
      <w:r>
        <w:t>”</w:t>
      </w:r>
    </w:p>
    <w:p w:rsidR="00A426DF" w:rsidRPr="00A426DF" w:rsidRDefault="00A426DF" w:rsidP="00787FBD">
      <w:pPr>
        <w:widowControl/>
        <w:tabs>
          <w:tab w:val="left" w:pos="-720"/>
        </w:tabs>
        <w:suppressAutoHyphens/>
        <w:spacing w:after="160"/>
        <w:ind w:firstLine="720"/>
      </w:pPr>
      <w:r>
        <w:t>“</w:t>
      </w:r>
      <w:r w:rsidR="00095E1A" w:rsidRPr="00A426DF">
        <w:rPr>
          <w:i/>
          <w:iCs/>
        </w:rPr>
        <w:t>Field.</w:t>
      </w:r>
      <w:r>
        <w:t>”</w:t>
      </w:r>
      <w:r w:rsidR="00095E1A" w:rsidRPr="00A426DF">
        <w:t xml:space="preserve"> An area consisting of a single reservoir or multiple reservoirs all grouped on, or related to, the same individual geological structural feature and/or stratigraphic condition. The field name refers to the surface area, although it may refer to both the surface and the underground productive formations.</w:t>
      </w:r>
    </w:p>
    <w:p w:rsidR="00A426DF" w:rsidRPr="00A426DF" w:rsidRDefault="00A426DF" w:rsidP="00787FBD">
      <w:pPr>
        <w:widowControl/>
        <w:tabs>
          <w:tab w:val="left" w:pos="-720"/>
        </w:tabs>
        <w:suppressAutoHyphens/>
        <w:spacing w:after="160"/>
        <w:ind w:firstLine="720"/>
      </w:pPr>
      <w:r>
        <w:t>“</w:t>
      </w:r>
      <w:r w:rsidR="00095E1A" w:rsidRPr="00A426DF">
        <w:rPr>
          <w:i/>
          <w:iCs/>
        </w:rPr>
        <w:t>Formation.</w:t>
      </w:r>
      <w:r>
        <w:t>”</w:t>
      </w:r>
      <w:r w:rsidR="00095E1A" w:rsidRPr="00A426DF">
        <w:t xml:space="preserve"> A layer of rock which has distinct characteristics that differ from nearby rock.</w:t>
      </w:r>
    </w:p>
    <w:p w:rsidR="00A426DF" w:rsidRPr="00A426DF" w:rsidRDefault="00A426DF" w:rsidP="00787FBD">
      <w:pPr>
        <w:widowControl/>
        <w:tabs>
          <w:tab w:val="left" w:pos="-720"/>
        </w:tabs>
        <w:suppressAutoHyphens/>
        <w:spacing w:after="160"/>
        <w:ind w:firstLine="720"/>
      </w:pPr>
      <w:r>
        <w:t>“</w:t>
      </w:r>
      <w:r w:rsidR="00095E1A" w:rsidRPr="00A426DF">
        <w:rPr>
          <w:i/>
          <w:iCs/>
        </w:rPr>
        <w:t>Gross acreage or gross wells</w:t>
      </w:r>
      <w:r w:rsidR="00095E1A" w:rsidRPr="00A426DF">
        <w:t>.</w:t>
      </w:r>
      <w:r>
        <w:t>”</w:t>
      </w:r>
      <w:r w:rsidR="00095E1A" w:rsidRPr="00A426DF">
        <w:t xml:space="preserve"> The total acres or wells, as the case may be, in which a working interest is owned.</w:t>
      </w:r>
    </w:p>
    <w:p w:rsidR="00A426DF" w:rsidRPr="00A426DF" w:rsidRDefault="00A426DF" w:rsidP="00787FBD">
      <w:pPr>
        <w:widowControl/>
        <w:tabs>
          <w:tab w:val="left" w:pos="-720"/>
        </w:tabs>
        <w:suppressAutoHyphens/>
        <w:spacing w:after="160"/>
        <w:ind w:firstLine="720"/>
      </w:pPr>
      <w:r>
        <w:t>“</w:t>
      </w:r>
      <w:r w:rsidR="00095E1A" w:rsidRPr="00A426DF">
        <w:rPr>
          <w:i/>
          <w:iCs/>
        </w:rPr>
        <w:t>Horizontal drilling.</w:t>
      </w:r>
      <w:r>
        <w:t>”</w:t>
      </w:r>
      <w:r w:rsidR="00095E1A" w:rsidRPr="00A426DF">
        <w:t xml:space="preserve"> A drilling technique used in certain formations where a well is drilled vertically to a certain depth and then drilled at a right angle within a specified interval.</w:t>
      </w:r>
    </w:p>
    <w:p w:rsidR="00A426DF" w:rsidRPr="00A426DF" w:rsidRDefault="00A426DF" w:rsidP="00787FBD">
      <w:pPr>
        <w:widowControl/>
        <w:tabs>
          <w:tab w:val="left" w:pos="-720"/>
        </w:tabs>
        <w:suppressAutoHyphens/>
        <w:spacing w:after="160"/>
        <w:ind w:firstLine="720"/>
      </w:pPr>
      <w:r>
        <w:t>“</w:t>
      </w:r>
      <w:r w:rsidR="00095E1A" w:rsidRPr="00A426DF">
        <w:rPr>
          <w:i/>
          <w:iCs/>
        </w:rPr>
        <w:t>MBbl.</w:t>
      </w:r>
      <w:r>
        <w:t>”</w:t>
      </w:r>
      <w:r w:rsidR="00095E1A" w:rsidRPr="00A426DF">
        <w:t xml:space="preserve"> One thousand barrels of crude oil, condensate or NGLs.</w:t>
      </w:r>
    </w:p>
    <w:p w:rsidR="00A426DF" w:rsidRPr="00A426DF" w:rsidRDefault="00A426DF" w:rsidP="00787FBD">
      <w:pPr>
        <w:widowControl/>
        <w:tabs>
          <w:tab w:val="left" w:pos="-720"/>
        </w:tabs>
        <w:suppressAutoHyphens/>
        <w:spacing w:after="160"/>
        <w:ind w:firstLine="720"/>
      </w:pPr>
      <w:r>
        <w:t>“</w:t>
      </w:r>
      <w:r w:rsidR="00095E1A" w:rsidRPr="00A426DF">
        <w:rPr>
          <w:i/>
          <w:iCs/>
        </w:rPr>
        <w:t>MBoe</w:t>
      </w:r>
      <w:r w:rsidR="00095E1A" w:rsidRPr="00A426DF">
        <w:t>.</w:t>
      </w:r>
      <w:r>
        <w:t>”</w:t>
      </w:r>
      <w:r w:rsidR="00095E1A" w:rsidRPr="00A426DF">
        <w:t xml:space="preserve"> One thousand Boes.</w:t>
      </w:r>
    </w:p>
    <w:p w:rsidR="00A426DF" w:rsidRPr="00A426DF" w:rsidRDefault="00A426DF" w:rsidP="00787FBD">
      <w:pPr>
        <w:widowControl/>
        <w:tabs>
          <w:tab w:val="left" w:pos="-720"/>
        </w:tabs>
        <w:suppressAutoHyphens/>
        <w:spacing w:after="160"/>
        <w:ind w:firstLine="720"/>
      </w:pPr>
      <w:r>
        <w:t>“</w:t>
      </w:r>
      <w:r w:rsidR="00095E1A" w:rsidRPr="00A426DF">
        <w:rPr>
          <w:i/>
          <w:iCs/>
        </w:rPr>
        <w:t>Mcf.</w:t>
      </w:r>
      <w:r>
        <w:t>”</w:t>
      </w:r>
      <w:r w:rsidR="00095E1A" w:rsidRPr="00A426DF">
        <w:t xml:space="preserve"> One thousand cubic feet of natural gas.</w:t>
      </w:r>
    </w:p>
    <w:p w:rsidR="00A426DF" w:rsidRPr="00A426DF" w:rsidRDefault="00A426DF" w:rsidP="00787FBD">
      <w:pPr>
        <w:widowControl/>
        <w:tabs>
          <w:tab w:val="left" w:pos="-720"/>
        </w:tabs>
        <w:suppressAutoHyphens/>
        <w:spacing w:after="160"/>
        <w:ind w:firstLine="720"/>
      </w:pPr>
      <w:r>
        <w:t>“</w:t>
      </w:r>
      <w:r w:rsidR="00095E1A" w:rsidRPr="00A426DF">
        <w:rPr>
          <w:i/>
          <w:iCs/>
        </w:rPr>
        <w:t>Mcfe.</w:t>
      </w:r>
      <w:r>
        <w:t>”</w:t>
      </w:r>
      <w:r w:rsidR="00095E1A" w:rsidRPr="00A426DF">
        <w:t xml:space="preserve"> One thousand cubic feet equivalent, determined by using a ratio of six Mcf of natural gas to one bbl of crude oil, condensate or NGLs.</w:t>
      </w:r>
    </w:p>
    <w:p w:rsidR="00A426DF" w:rsidRPr="00A426DF" w:rsidRDefault="00A426DF" w:rsidP="00A426DF">
      <w:pPr>
        <w:widowControl/>
        <w:tabs>
          <w:tab w:val="left" w:pos="-720"/>
        </w:tabs>
        <w:suppressAutoHyphens/>
        <w:spacing w:after="240"/>
        <w:ind w:firstLine="720"/>
      </w:pPr>
      <w:r>
        <w:t>“</w:t>
      </w:r>
      <w:r w:rsidR="00095E1A" w:rsidRPr="00A426DF">
        <w:rPr>
          <w:i/>
          <w:iCs/>
        </w:rPr>
        <w:t>MMBbl.</w:t>
      </w:r>
      <w:r>
        <w:t>”</w:t>
      </w:r>
      <w:r w:rsidR="00095E1A" w:rsidRPr="00A426DF">
        <w:t xml:space="preserve"> One million barrels of crude oil, condensate or NGLs.</w:t>
      </w:r>
    </w:p>
    <w:p w:rsidR="00A426DF" w:rsidRPr="00A426DF" w:rsidRDefault="00A426DF" w:rsidP="00787FBD">
      <w:pPr>
        <w:widowControl/>
        <w:tabs>
          <w:tab w:val="left" w:pos="-720"/>
        </w:tabs>
        <w:suppressAutoHyphens/>
        <w:spacing w:after="160"/>
        <w:ind w:firstLine="720"/>
      </w:pPr>
      <w:r>
        <w:lastRenderedPageBreak/>
        <w:t>“</w:t>
      </w:r>
      <w:r w:rsidR="00095E1A" w:rsidRPr="00A426DF">
        <w:rPr>
          <w:i/>
          <w:iCs/>
        </w:rPr>
        <w:t>MMBtu.</w:t>
      </w:r>
      <w:r>
        <w:t>”</w:t>
      </w:r>
      <w:r w:rsidR="00095E1A" w:rsidRPr="00A426DF">
        <w:t xml:space="preserve"> One million British thermal units.</w:t>
      </w:r>
    </w:p>
    <w:p w:rsidR="00A426DF" w:rsidRPr="00A426DF" w:rsidRDefault="00A426DF" w:rsidP="00787FBD">
      <w:pPr>
        <w:widowControl/>
        <w:tabs>
          <w:tab w:val="left" w:pos="-720"/>
        </w:tabs>
        <w:suppressAutoHyphens/>
        <w:spacing w:after="160"/>
        <w:ind w:firstLine="720"/>
      </w:pPr>
      <w:r>
        <w:t>“</w:t>
      </w:r>
      <w:r w:rsidR="00095E1A" w:rsidRPr="00A426DF">
        <w:rPr>
          <w:i/>
          <w:iCs/>
        </w:rPr>
        <w:t>MMcfe.</w:t>
      </w:r>
      <w:r>
        <w:t>”</w:t>
      </w:r>
      <w:r w:rsidR="00095E1A" w:rsidRPr="00A426DF">
        <w:t xml:space="preserve"> One million cubic feet of natural gas equivalent, determined by using a ratio of six Mcf of natural gas to one Bbl of crude oil, condensate or NGLs.</w:t>
      </w:r>
    </w:p>
    <w:p w:rsidR="00A426DF" w:rsidRPr="00A426DF" w:rsidRDefault="00A426DF" w:rsidP="00787FBD">
      <w:pPr>
        <w:widowControl/>
        <w:tabs>
          <w:tab w:val="left" w:pos="-720"/>
        </w:tabs>
        <w:suppressAutoHyphens/>
        <w:spacing w:after="160"/>
        <w:ind w:firstLine="720"/>
      </w:pPr>
      <w:r>
        <w:t>“</w:t>
      </w:r>
      <w:r w:rsidR="00095E1A" w:rsidRPr="00A426DF">
        <w:rPr>
          <w:i/>
          <w:iCs/>
        </w:rPr>
        <w:t>Net Revenue Interest</w:t>
      </w:r>
      <w:r w:rsidR="00095E1A" w:rsidRPr="00A426DF">
        <w:t>.</w:t>
      </w:r>
      <w:r>
        <w:t>”</w:t>
      </w:r>
      <w:r w:rsidR="00095E1A" w:rsidRPr="00A426DF">
        <w:t xml:space="preserve"> The interest in and to all hydrocarbons produced, saved and sold from or allocated to an oil and/or gas property after giving effect to all royalties, overriding royalties, production payments, carried interests, net profits interests, reversionary interests and other burdens upon, measured by or payable out of such hydrocarbon production.</w:t>
      </w:r>
    </w:p>
    <w:p w:rsidR="00A426DF" w:rsidRPr="00A426DF" w:rsidRDefault="00A426DF" w:rsidP="00787FBD">
      <w:pPr>
        <w:widowControl/>
        <w:tabs>
          <w:tab w:val="left" w:pos="-720"/>
        </w:tabs>
        <w:suppressAutoHyphens/>
        <w:spacing w:after="160"/>
        <w:ind w:firstLine="720"/>
      </w:pPr>
      <w:r>
        <w:t>“</w:t>
      </w:r>
      <w:r w:rsidR="00095E1A" w:rsidRPr="00A426DF">
        <w:rPr>
          <w:i/>
          <w:iCs/>
        </w:rPr>
        <w:t>NGLs.</w:t>
      </w:r>
      <w:r>
        <w:t>”</w:t>
      </w:r>
      <w:r w:rsidR="00095E1A" w:rsidRPr="00A426DF">
        <w:t xml:space="preserve"> Natural gas liquids. Hydrocarbons found in natural gas that may be extracted as liquefied petroleum gas and natural gasoline.</w:t>
      </w:r>
    </w:p>
    <w:p w:rsidR="00A426DF" w:rsidRPr="00A426DF" w:rsidRDefault="00A426DF" w:rsidP="00787FBD">
      <w:pPr>
        <w:widowControl/>
        <w:tabs>
          <w:tab w:val="left" w:pos="-720"/>
        </w:tabs>
        <w:suppressAutoHyphens/>
        <w:spacing w:after="160"/>
        <w:ind w:firstLine="720"/>
      </w:pPr>
      <w:r>
        <w:t>“</w:t>
      </w:r>
      <w:r w:rsidR="00095E1A" w:rsidRPr="00A426DF">
        <w:rPr>
          <w:i/>
          <w:iCs/>
        </w:rPr>
        <w:t>NYMEX.</w:t>
      </w:r>
      <w:r>
        <w:t>”</w:t>
      </w:r>
      <w:r w:rsidR="00095E1A" w:rsidRPr="00A426DF">
        <w:t xml:space="preserve"> The New York Mercantile Exchange.</w:t>
      </w:r>
    </w:p>
    <w:p w:rsidR="00A426DF" w:rsidRPr="00A426DF" w:rsidRDefault="00A426DF" w:rsidP="00787FBD">
      <w:pPr>
        <w:widowControl/>
        <w:tabs>
          <w:tab w:val="left" w:pos="-720"/>
        </w:tabs>
        <w:suppressAutoHyphens/>
        <w:spacing w:after="160"/>
        <w:ind w:firstLine="720"/>
      </w:pPr>
      <w:r>
        <w:t>“</w:t>
      </w:r>
      <w:r w:rsidR="00095E1A" w:rsidRPr="00A426DF">
        <w:rPr>
          <w:i/>
          <w:iCs/>
        </w:rPr>
        <w:t>Net acres.</w:t>
      </w:r>
      <w:r>
        <w:t>”</w:t>
      </w:r>
      <w:r w:rsidR="00095E1A" w:rsidRPr="00A426DF">
        <w:t xml:space="preserve"> The percentage of total acres an owner has out of a particular number of acres, or a specified tract. An owner who has 50% interest in 100 acres has 50 net acres.</w:t>
      </w:r>
    </w:p>
    <w:p w:rsidR="00A426DF" w:rsidRPr="00A426DF" w:rsidRDefault="00A426DF" w:rsidP="00787FBD">
      <w:pPr>
        <w:widowControl/>
        <w:tabs>
          <w:tab w:val="left" w:pos="-720"/>
        </w:tabs>
        <w:suppressAutoHyphens/>
        <w:spacing w:after="160"/>
        <w:ind w:firstLine="720"/>
      </w:pPr>
      <w:r>
        <w:t>“</w:t>
      </w:r>
      <w:r w:rsidR="00095E1A" w:rsidRPr="00A426DF">
        <w:rPr>
          <w:i/>
          <w:iCs/>
        </w:rPr>
        <w:t>Productive well.</w:t>
      </w:r>
      <w:r>
        <w:t>”</w:t>
      </w:r>
      <w:r w:rsidR="00095E1A" w:rsidRPr="00A426DF">
        <w:t xml:space="preserve"> A well that is found to be capable of producing hydrocarbons in sufficient quantities such that proceeds from the sale of the production exceed production expenses and taxes.</w:t>
      </w:r>
    </w:p>
    <w:p w:rsidR="00A426DF" w:rsidRPr="00A426DF" w:rsidRDefault="00A426DF" w:rsidP="00787FBD">
      <w:pPr>
        <w:widowControl/>
        <w:tabs>
          <w:tab w:val="left" w:pos="-720"/>
        </w:tabs>
        <w:suppressAutoHyphens/>
        <w:spacing w:after="160"/>
        <w:ind w:firstLine="720"/>
      </w:pPr>
      <w:r>
        <w:t>“</w:t>
      </w:r>
      <w:r w:rsidR="00095E1A" w:rsidRPr="00A426DF">
        <w:rPr>
          <w:i/>
          <w:iCs/>
        </w:rPr>
        <w:t>Proved developed reserves.</w:t>
      </w:r>
      <w:r>
        <w:t>”</w:t>
      </w:r>
      <w:r w:rsidR="00095E1A" w:rsidRPr="00A426DF">
        <w:t xml:space="preserve"> Reserves that can be expected to be recovered through existing wells with existing equipment and operating methods or in which the cost of the required equipment is relatively minor compared to the cost of a new well and through installed extraction equipment and infrastructure operational at the time of the reserves estimate if the extraction is by means not involving a well.</w:t>
      </w:r>
    </w:p>
    <w:p w:rsidR="00A426DF" w:rsidRPr="00A426DF" w:rsidRDefault="00A426DF" w:rsidP="00787FBD">
      <w:pPr>
        <w:widowControl/>
        <w:tabs>
          <w:tab w:val="left" w:pos="-720"/>
        </w:tabs>
        <w:suppressAutoHyphens/>
        <w:spacing w:after="160"/>
        <w:ind w:firstLine="720"/>
      </w:pPr>
      <w:r>
        <w:t>“</w:t>
      </w:r>
      <w:r w:rsidR="00095E1A" w:rsidRPr="00A426DF">
        <w:rPr>
          <w:i/>
          <w:iCs/>
        </w:rPr>
        <w:t>Proved reserves.</w:t>
      </w:r>
      <w:r>
        <w:t>”</w:t>
      </w:r>
      <w:r w:rsidR="00095E1A" w:rsidRPr="00A426DF">
        <w:t xml:space="preserve"> The estimated quantities of oil, natural gas and NGLs which geoscience and engineering data demonstrate with reasonable certainty to be commercially recoverable in future years from known reservoirs under existing economic and operating conditions.</w:t>
      </w:r>
    </w:p>
    <w:p w:rsidR="00A426DF" w:rsidRPr="00A426DF" w:rsidRDefault="00A426DF" w:rsidP="00787FBD">
      <w:pPr>
        <w:widowControl/>
        <w:tabs>
          <w:tab w:val="left" w:pos="-720"/>
        </w:tabs>
        <w:suppressAutoHyphens/>
        <w:spacing w:after="160"/>
        <w:ind w:firstLine="720"/>
      </w:pPr>
      <w:r>
        <w:t>“</w:t>
      </w:r>
      <w:r w:rsidR="00095E1A" w:rsidRPr="00A426DF">
        <w:rPr>
          <w:i/>
          <w:iCs/>
        </w:rPr>
        <w:t>Proved undeveloped (</w:t>
      </w:r>
      <w:r>
        <w:rPr>
          <w:i/>
          <w:iCs/>
        </w:rPr>
        <w:t>“</w:t>
      </w:r>
      <w:r w:rsidR="00095E1A" w:rsidRPr="00A426DF">
        <w:rPr>
          <w:i/>
          <w:iCs/>
        </w:rPr>
        <w:t>PUD</w:t>
      </w:r>
      <w:r>
        <w:rPr>
          <w:i/>
          <w:iCs/>
        </w:rPr>
        <w:t>”</w:t>
      </w:r>
      <w:r w:rsidR="00095E1A" w:rsidRPr="00A426DF">
        <w:rPr>
          <w:i/>
          <w:iCs/>
        </w:rPr>
        <w:t>) reserves.</w:t>
      </w:r>
      <w:r>
        <w:t>”</w:t>
      </w:r>
      <w:r w:rsidR="00095E1A" w:rsidRPr="00A426DF">
        <w:t xml:space="preserve"> Proved reserves that are expected to be recovered from new wells on undrilled acreage or from existing wells where a relatively major expenditure is required for recompletion.</w:t>
      </w:r>
    </w:p>
    <w:p w:rsidR="00A426DF" w:rsidRPr="00A426DF" w:rsidRDefault="00A426DF" w:rsidP="00787FBD">
      <w:pPr>
        <w:widowControl/>
        <w:tabs>
          <w:tab w:val="left" w:pos="-720"/>
        </w:tabs>
        <w:suppressAutoHyphens/>
        <w:spacing w:after="160"/>
        <w:ind w:firstLine="720"/>
      </w:pPr>
      <w:r>
        <w:t>“</w:t>
      </w:r>
      <w:r w:rsidR="00095E1A" w:rsidRPr="00A426DF">
        <w:rPr>
          <w:i/>
          <w:iCs/>
        </w:rPr>
        <w:t>Recompletion.</w:t>
      </w:r>
      <w:r>
        <w:t>”</w:t>
      </w:r>
      <w:r w:rsidR="00095E1A" w:rsidRPr="00A426DF">
        <w:t xml:space="preserve"> The process of re</w:t>
      </w:r>
      <w:r>
        <w:t>-</w:t>
      </w:r>
      <w:r w:rsidR="00095E1A" w:rsidRPr="00A426DF">
        <w:t>entering an existing wellbore that is either producing or not producing and completing new reservoirs in an attempt to establish or increase existing production.</w:t>
      </w:r>
    </w:p>
    <w:p w:rsidR="00A426DF" w:rsidRPr="00A426DF" w:rsidRDefault="00A426DF" w:rsidP="00787FBD">
      <w:pPr>
        <w:widowControl/>
        <w:tabs>
          <w:tab w:val="left" w:pos="-720"/>
        </w:tabs>
        <w:suppressAutoHyphens/>
        <w:spacing w:after="160"/>
        <w:ind w:firstLine="720"/>
      </w:pPr>
      <w:r>
        <w:t>“</w:t>
      </w:r>
      <w:r w:rsidR="00095E1A" w:rsidRPr="00A426DF">
        <w:rPr>
          <w:i/>
          <w:iCs/>
        </w:rPr>
        <w:t>Reservoir.</w:t>
      </w:r>
      <w:r>
        <w:t>”</w:t>
      </w:r>
      <w:r w:rsidR="00095E1A" w:rsidRPr="00A426DF">
        <w:t xml:space="preserve"> A porous and permeable underground formation containing a natural accumulation of producible oil and/or natural gas that is confined by impermeable rock or water barriers and is individual and separate from other reservoirs.</w:t>
      </w:r>
    </w:p>
    <w:p w:rsidR="00A426DF" w:rsidRPr="00A426DF" w:rsidRDefault="00A426DF" w:rsidP="00787FBD">
      <w:pPr>
        <w:widowControl/>
        <w:tabs>
          <w:tab w:val="left" w:pos="-720"/>
        </w:tabs>
        <w:suppressAutoHyphens/>
        <w:spacing w:after="160"/>
        <w:ind w:firstLine="720"/>
      </w:pPr>
      <w:r>
        <w:t>“</w:t>
      </w:r>
      <w:r w:rsidR="00095E1A" w:rsidRPr="00A426DF">
        <w:rPr>
          <w:i/>
          <w:iCs/>
        </w:rPr>
        <w:t>Spacing.</w:t>
      </w:r>
      <w:r>
        <w:t>”</w:t>
      </w:r>
      <w:r w:rsidR="00095E1A" w:rsidRPr="00A426DF">
        <w:t xml:space="preserve"> The distance between wells producing from the same reservoir. Spacing is often expressed in terms of acres, e.g., 40</w:t>
      </w:r>
      <w:r>
        <w:t>-</w:t>
      </w:r>
      <w:r w:rsidR="00095E1A" w:rsidRPr="00A426DF">
        <w:t>acre spacing, and is often established by regulatory agencies.</w:t>
      </w:r>
    </w:p>
    <w:p w:rsidR="00A426DF" w:rsidRPr="00A426DF" w:rsidRDefault="00A426DF" w:rsidP="00787FBD">
      <w:pPr>
        <w:widowControl/>
        <w:tabs>
          <w:tab w:val="left" w:pos="-720"/>
        </w:tabs>
        <w:suppressAutoHyphens/>
        <w:spacing w:after="160"/>
        <w:ind w:firstLine="720"/>
      </w:pPr>
      <w:r>
        <w:t>“</w:t>
      </w:r>
      <w:r w:rsidR="00095E1A" w:rsidRPr="00A426DF">
        <w:rPr>
          <w:i/>
          <w:iCs/>
        </w:rPr>
        <w:t>Standardized measure.</w:t>
      </w:r>
      <w:r>
        <w:t>”</w:t>
      </w:r>
      <w:r w:rsidR="00095E1A" w:rsidRPr="00A426DF">
        <w:t xml:space="preserve"> Discounted future net cash inflows estimated by applying year</w:t>
      </w:r>
      <w:r>
        <w:t>-</w:t>
      </w:r>
      <w:r w:rsidR="00095E1A" w:rsidRPr="00A426DF">
        <w:t>end prices to the estimated future production of year</w:t>
      </w:r>
      <w:r>
        <w:t>-</w:t>
      </w:r>
      <w:r w:rsidR="00095E1A" w:rsidRPr="00A426DF">
        <w:t>end proved reserves. Future cash inflows are reduced by estimated future production and development costs based on period</w:t>
      </w:r>
      <w:r>
        <w:t>-</w:t>
      </w:r>
      <w:r w:rsidR="00095E1A" w:rsidRPr="00A426DF">
        <w:t>end costs to determine pre</w:t>
      </w:r>
      <w:r>
        <w:t>-</w:t>
      </w:r>
      <w:r w:rsidR="00095E1A" w:rsidRPr="00A426DF">
        <w:t>tax cash inflows. Future income taxes, if applicable, are computed by applying the statutory tax rate to the excess of pre</w:t>
      </w:r>
      <w:r>
        <w:t>-</w:t>
      </w:r>
      <w:r w:rsidR="00095E1A" w:rsidRPr="00A426DF">
        <w:t>tax cash inflows over our tax basis in the oil and natural gas properties. Future net cash inflows after income taxes are discounted using a 10% annual discount rate.</w:t>
      </w:r>
    </w:p>
    <w:p w:rsidR="00A426DF" w:rsidRPr="00A426DF" w:rsidRDefault="00A426DF" w:rsidP="00787FBD">
      <w:pPr>
        <w:widowControl/>
        <w:tabs>
          <w:tab w:val="left" w:pos="-720"/>
        </w:tabs>
        <w:suppressAutoHyphens/>
        <w:spacing w:after="160"/>
        <w:ind w:firstLine="720"/>
      </w:pPr>
      <w:r>
        <w:t>“</w:t>
      </w:r>
      <w:r w:rsidR="00095E1A" w:rsidRPr="00A426DF">
        <w:rPr>
          <w:i/>
          <w:iCs/>
        </w:rPr>
        <w:t>Tcfe.</w:t>
      </w:r>
      <w:r>
        <w:t>”</w:t>
      </w:r>
      <w:r w:rsidR="00095E1A" w:rsidRPr="00A426DF">
        <w:t xml:space="preserve"> One trillion cubic feet of natural gas equivalent, determined by using a ratio of six Mcf of natural gas to one Bbl of crude oil, condensate or natural gas.</w:t>
      </w:r>
    </w:p>
    <w:p w:rsidR="00A426DF" w:rsidRPr="00A426DF" w:rsidRDefault="00A426DF" w:rsidP="00787FBD">
      <w:pPr>
        <w:widowControl/>
        <w:tabs>
          <w:tab w:val="left" w:pos="-720"/>
        </w:tabs>
        <w:suppressAutoHyphens/>
        <w:spacing w:after="160"/>
        <w:ind w:firstLine="720"/>
      </w:pPr>
      <w:r>
        <w:t>“</w:t>
      </w:r>
      <w:r w:rsidR="00095E1A" w:rsidRPr="00A426DF">
        <w:rPr>
          <w:i/>
          <w:iCs/>
        </w:rPr>
        <w:t>Undeveloped acreage.</w:t>
      </w:r>
      <w:r>
        <w:t>”</w:t>
      </w:r>
      <w:r w:rsidR="00095E1A" w:rsidRPr="00A426DF">
        <w:t xml:space="preserve"> Acreage on which wells have not been drilled or completed to a point that would permit the production of commercial quantities of oil and natural gas, regardless of whether such acreage contains proved reserves.</w:t>
      </w:r>
    </w:p>
    <w:p w:rsidR="00A426DF" w:rsidRPr="00A426DF" w:rsidRDefault="00A426DF" w:rsidP="00787FBD">
      <w:pPr>
        <w:widowControl/>
        <w:tabs>
          <w:tab w:val="left" w:pos="-720"/>
        </w:tabs>
        <w:suppressAutoHyphens/>
        <w:spacing w:after="160"/>
        <w:ind w:firstLine="720"/>
      </w:pPr>
      <w:r>
        <w:t>“</w:t>
      </w:r>
      <w:r w:rsidR="00095E1A" w:rsidRPr="00A426DF">
        <w:rPr>
          <w:i/>
          <w:iCs/>
        </w:rPr>
        <w:t>Unit.</w:t>
      </w:r>
      <w:r>
        <w:t>”</w:t>
      </w:r>
      <w:r w:rsidR="00095E1A" w:rsidRPr="00A426DF">
        <w:t xml:space="preserve"> The joining of all or substantially all property interests in a particular spacing or development area tract or section, to provide for development and operation of all such separate property interests. Also, the area covered by a unitization agreement or pooling order.</w:t>
      </w:r>
    </w:p>
    <w:p w:rsidR="00A426DF" w:rsidRPr="00A426DF" w:rsidRDefault="00A426DF" w:rsidP="00787FBD">
      <w:pPr>
        <w:widowControl/>
        <w:tabs>
          <w:tab w:val="left" w:pos="-720"/>
        </w:tabs>
        <w:suppressAutoHyphens/>
        <w:spacing w:after="160"/>
        <w:ind w:firstLine="720"/>
      </w:pPr>
      <w:r>
        <w:t>“</w:t>
      </w:r>
      <w:r w:rsidR="00095E1A" w:rsidRPr="00A426DF">
        <w:rPr>
          <w:i/>
          <w:iCs/>
        </w:rPr>
        <w:t>Wellbore.</w:t>
      </w:r>
      <w:r>
        <w:t>”</w:t>
      </w:r>
      <w:r w:rsidR="00095E1A" w:rsidRPr="00A426DF">
        <w:t xml:space="preserve"> The hole drilled by the bit that is equipped for natural gas production on a completed well. Also called well or borehole.</w:t>
      </w:r>
    </w:p>
    <w:p w:rsidR="00A426DF" w:rsidRPr="00A426DF" w:rsidRDefault="00A426DF" w:rsidP="00787FBD">
      <w:pPr>
        <w:widowControl/>
        <w:tabs>
          <w:tab w:val="left" w:pos="-720"/>
        </w:tabs>
        <w:suppressAutoHyphens/>
        <w:spacing w:after="160"/>
        <w:ind w:firstLine="720"/>
      </w:pPr>
      <w:r>
        <w:t>“</w:t>
      </w:r>
      <w:r w:rsidR="00095E1A" w:rsidRPr="00A426DF">
        <w:rPr>
          <w:i/>
          <w:iCs/>
        </w:rPr>
        <w:t>Working interest.</w:t>
      </w:r>
      <w:r>
        <w:t>”</w:t>
      </w:r>
      <w:r w:rsidR="00095E1A" w:rsidRPr="00A426DF">
        <w:t xml:space="preserve"> The right granted to the lessee of a property to explore for and to produce and own oil, natural gas or other minerals. The working interest owners bear the exploration, development and operating costs on either a cash, penalty or carried basis.</w:t>
      </w:r>
    </w:p>
    <w:p w:rsidR="00787FBD" w:rsidRDefault="00787FBD" w:rsidP="00A426DF">
      <w:pPr>
        <w:keepNext/>
        <w:keepLines/>
        <w:widowControl/>
        <w:tabs>
          <w:tab w:val="left" w:pos="720"/>
          <w:tab w:val="left" w:pos="1440"/>
          <w:tab w:val="center" w:pos="5400"/>
        </w:tabs>
        <w:suppressAutoHyphens/>
        <w:spacing w:after="240"/>
        <w:jc w:val="center"/>
        <w:rPr>
          <w:b/>
          <w:bCs/>
        </w:rPr>
        <w:sectPr w:rsidR="00787FBD" w:rsidSect="00787FBD">
          <w:footerReference w:type="default" r:id="rId8"/>
          <w:pgSz w:w="12240" w:h="15840"/>
          <w:pgMar w:top="1080" w:right="1080" w:bottom="1080" w:left="1080" w:header="720" w:footer="720" w:gutter="0"/>
          <w:pgNumType w:start="1"/>
          <w:cols w:space="720"/>
          <w:docGrid w:linePitch="299"/>
        </w:sectPr>
      </w:pPr>
    </w:p>
    <w:p w:rsidR="003C03D9"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INDEX TO CONSOLIDATED FINANCIAL STATEMENTS</w:t>
      </w:r>
    </w:p>
    <w:tbl>
      <w:tblPr>
        <w:tblW w:w="5000" w:type="pct"/>
        <w:jc w:val="center"/>
        <w:tblCellMar>
          <w:left w:w="72" w:type="dxa"/>
          <w:right w:w="72" w:type="dxa"/>
        </w:tblCellMar>
        <w:tblLook w:val="0000"/>
      </w:tblPr>
      <w:tblGrid>
        <w:gridCol w:w="9422"/>
        <w:gridCol w:w="802"/>
      </w:tblGrid>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Unaudited Condensed Consolidated Financial Statements</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Income for (i) the successor period from March 23, 2012 (inception) to June 30, 2012 and (ii) predecessor periods from January 1, 2012 to May 24, 2012 and the six month period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2</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Comprehensive Income (Loss) for (i) the successor period from March 23, 2012 (inception) to June 30, 2012 and (ii) predecessor periods from January 1, 2012 to May 24, 2012 and the six month period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Balance Sheets as of June 30, 2012 (successor) and December 31, 2011 (predecessor)</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Cash Flows for the successor period from March 23, 2012 (inception) to</w:t>
            </w:r>
            <w:r w:rsidR="001C2EFD">
              <w:t> </w:t>
            </w:r>
            <w:r w:rsidRPr="00A426DF">
              <w:t>June 30, 2012 and predecessor periods from January 1, 2012 to May 24, 2012 and the six months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6</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Changes of Equity for the successor period from March 23, 2012 to June 30, 2012 and predecessor period from January 1, 2012 to May 24,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7</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the Condensed Consolidated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8</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Audited Financial Statements (Successor)</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1C2EFD">
              <w:t>28</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Balance Sheet as of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1C2EFD">
              <w:t>29</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Statement of Income (loss) for the Period from March 23, 2012 to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1C2EFD">
              <w:t>0</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Statement of Cash Flows for the Period from March 23, 2012 to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1C2EFD">
              <w:t>1</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392224">
              <w:t>2</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Audited Consolidated Financial Statements (Predecessor)</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6E2A43">
              <w:t>4</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35</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Income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36</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Comprehensive Income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37</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Balance Sheets as of December 31, 2011 and 2010</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38</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Cash Flows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0</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Equity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1</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Consolidated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2</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Supplemental Oil and Natural Gas Operations (Unaudited)</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056C03">
              <w:t>66</w:t>
            </w:r>
          </w:p>
        </w:tc>
      </w:tr>
      <w:tr w:rsidR="003C03D9" w:rsidRPr="00A426DF">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ind w:left="400" w:hanging="200"/>
            </w:pPr>
            <w:r w:rsidRPr="00A426DF">
              <w:t>Schedule II Valuation and Qualifying Accounts</w:t>
            </w:r>
            <w:r w:rsidRPr="00A426DF">
              <w:tab/>
            </w:r>
          </w:p>
        </w:tc>
        <w:tc>
          <w:tcPr>
            <w:tcW w:w="39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F</w:t>
            </w:r>
            <w:r>
              <w:t>-</w:t>
            </w:r>
            <w:r w:rsidR="00056C03">
              <w:t>75</w:t>
            </w:r>
          </w:p>
        </w:tc>
      </w:tr>
    </w:tbl>
    <w:p w:rsidR="003C03D9" w:rsidRPr="00A426DF" w:rsidRDefault="003C03D9" w:rsidP="003C03D9">
      <w:pPr>
        <w:jc w:val="center"/>
      </w:pP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INCOME</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3C03D9">
      <w:pPr>
        <w:widowControl/>
        <w:tabs>
          <w:tab w:val="center" w:pos="5400"/>
        </w:tabs>
        <w:suppressAutoHyphens/>
        <w:jc w:val="center"/>
        <w:rPr>
          <w:b/>
          <w:bCs/>
        </w:rPr>
      </w:pPr>
      <w:r w:rsidRPr="00A426DF">
        <w:rPr>
          <w:b/>
          <w:bCs/>
        </w:rPr>
        <w:t>(Unaudited)</w:t>
      </w:r>
    </w:p>
    <w:p w:rsidR="003C03D9" w:rsidRDefault="003C03D9" w:rsidP="003C03D9">
      <w:pPr>
        <w:jc w:val="center"/>
      </w:pPr>
    </w:p>
    <w:tbl>
      <w:tblPr>
        <w:tblW w:w="5000" w:type="pct"/>
        <w:jc w:val="center"/>
        <w:tblCellMar>
          <w:left w:w="72" w:type="dxa"/>
          <w:right w:w="72" w:type="dxa"/>
        </w:tblCellMar>
        <w:tblLook w:val="0000"/>
      </w:tblPr>
      <w:tblGrid>
        <w:gridCol w:w="6533"/>
        <w:gridCol w:w="1229"/>
        <w:gridCol w:w="1323"/>
        <w:gridCol w:w="1139"/>
      </w:tblGrid>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1805" w:type="pct"/>
            <w:gridSpan w:val="3"/>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204"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Revenues</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Oil and condensate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$77</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$322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Natural gas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262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NGL</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29</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600" w:hanging="200"/>
            </w:pPr>
            <w:r w:rsidRPr="00A426DF">
              <w:t>Financial derivatives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57</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365</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pPr>
            <w:r w:rsidRPr="00A426DF">
              <w:t>Total operating revenues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200</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978</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expenses</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Transportation costs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14</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Lease operating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96</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General and administrative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209</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Depreciation, depletion and amortization</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34</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319</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Impairments/Ceiling test charges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62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Exploration expense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pPr>
            <w:r w:rsidRPr="00A426DF">
              <w:t>Taxes, other than income taxes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12</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45</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pPr>
            <w:r w:rsidRPr="00A426DF">
              <w:t>Total operating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297</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642</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income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(97)</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336</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(Loss) earnings from unconsolidated affiliates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Other (expense) income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Interest expense</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Third party</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(53)</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pPr>
            <w:r w:rsidRPr="00A426DF">
              <w:t>Affiliated</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t>—</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Income before income taxes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(150)</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314</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200" w:hanging="200"/>
            </w:pPr>
            <w:r w:rsidRPr="00A426DF">
              <w:t>Income tax expense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136</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40"/>
              <w:ind w:left="200" w:hanging="200"/>
            </w:pPr>
            <w:r w:rsidRPr="00A426DF">
              <w:t>Net income (loss)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$(150)</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$178</w:t>
            </w:r>
          </w:p>
        </w:tc>
        <w:tc>
          <w:tcPr>
            <w:tcW w:w="55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COMPREHENSIVE INCOME (LOSS)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5000" w:type="pct"/>
        <w:jc w:val="center"/>
        <w:tblCellMar>
          <w:left w:w="72" w:type="dxa"/>
          <w:right w:w="72" w:type="dxa"/>
        </w:tblCellMar>
        <w:tblLook w:val="0000"/>
      </w:tblPr>
      <w:tblGrid>
        <w:gridCol w:w="6480"/>
        <w:gridCol w:w="1530"/>
        <w:gridCol w:w="1114"/>
        <w:gridCol w:w="1100"/>
      </w:tblGrid>
      <w:tr w:rsidR="003C03D9" w:rsidRPr="00A426DF">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183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08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200" w:hanging="200"/>
            </w:pPr>
            <w:r w:rsidRPr="00A426DF">
              <w:t>Net (loss) income</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$(150)</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$178</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$152</w:t>
            </w:r>
          </w:p>
        </w:tc>
      </w:tr>
      <w:tr w:rsidR="003C03D9" w:rsidRPr="00A426DF">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ind w:left="200" w:hanging="200"/>
            </w:pPr>
            <w:r w:rsidRPr="00A426DF">
              <w:t>Net gains from cash flow hedging activities:</w:t>
            </w:r>
          </w:p>
        </w:tc>
        <w:tc>
          <w:tcPr>
            <w:tcW w:w="74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54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400" w:hanging="200"/>
            </w:pPr>
            <w:r w:rsidRPr="00A426DF">
              <w:t>Reclassification adjustment(1)</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600" w:hanging="200"/>
            </w:pPr>
            <w:r w:rsidRPr="00A426DF">
              <w:t>Other comprehensive gains</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40"/>
              <w:ind w:left="200" w:hanging="200"/>
            </w:pPr>
            <w:r w:rsidRPr="00A426DF">
              <w:t>Comprehensive (loss) income</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$(150)</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$181</w:t>
            </w:r>
          </w:p>
        </w:tc>
        <w:tc>
          <w:tcPr>
            <w:tcW w:w="5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$156</w:t>
            </w:r>
          </w:p>
        </w:tc>
      </w:tr>
    </w:tbl>
    <w:p w:rsidR="003C03D9" w:rsidRDefault="00955435" w:rsidP="00A426DF">
      <w:r>
        <w:pict>
          <v:rect id="_x0000_i1025"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Reclassification adjustments are stated net of tax. Taxes recognized for the predecessor periods from January 1, 2012 to May 24, 2012 and six months ending June 30, 2011 of $2 million for both periods.</w:t>
      </w:r>
    </w:p>
    <w:p w:rsidR="003C03D9" w:rsidRPr="00A426DF" w:rsidRDefault="003C03D9" w:rsidP="00A426DF">
      <w:pPr>
        <w:widowControl/>
        <w:tabs>
          <w:tab w:val="center" w:pos="5400"/>
        </w:tabs>
        <w:suppressAutoHyphens/>
        <w:spacing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BALANCE SHEETS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3C03D9">
      <w:pPr>
        <w:widowControl/>
        <w:tabs>
          <w:tab w:val="center" w:pos="5400"/>
        </w:tabs>
        <w:suppressAutoHyphens/>
        <w:spacing w:after="120"/>
        <w:jc w:val="center"/>
        <w:rPr>
          <w:b/>
          <w:bCs/>
        </w:rPr>
      </w:pPr>
      <w:r w:rsidRPr="00A426DF">
        <w:rPr>
          <w:b/>
          <w:bCs/>
        </w:rPr>
        <w:t>(Unaudited)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ASSETS</w:t>
      </w:r>
    </w:p>
    <w:tbl>
      <w:tblPr>
        <w:tblW w:w="5000" w:type="pct"/>
        <w:jc w:val="center"/>
        <w:tblCellMar>
          <w:left w:w="72" w:type="dxa"/>
          <w:right w:w="72" w:type="dxa"/>
        </w:tblCellMar>
        <w:tblLook w:val="0000"/>
      </w:tblPr>
      <w:tblGrid>
        <w:gridCol w:w="7470"/>
        <w:gridCol w:w="1243"/>
        <w:gridCol w:w="1511"/>
      </w:tblGrid>
      <w:tr w:rsidR="003C03D9" w:rsidRPr="00A426DF">
        <w:trPr>
          <w:cantSplit/>
          <w:jc w:val="center"/>
        </w:trPr>
        <w:tc>
          <w:tcPr>
            <w:tcW w:w="3653" w:type="pct"/>
            <w:tcBorders>
              <w:top w:val="nil"/>
              <w:left w:val="nil"/>
              <w:bottom w:val="nil"/>
              <w:right w:val="nil"/>
            </w:tcBorders>
            <w:vAlign w:val="bottom"/>
          </w:tcPr>
          <w:p w:rsidR="003C03D9" w:rsidRPr="00A426DF" w:rsidRDefault="003C03D9" w:rsidP="003C03D9">
            <w:pPr>
              <w:widowControl/>
              <w:tabs>
                <w:tab w:val="right" w:leader="dot" w:pos="7326"/>
              </w:tabs>
              <w:suppressAutoHyphens/>
              <w:spacing w:after="20"/>
              <w:jc w:val="center"/>
              <w:rPr>
                <w:b/>
                <w:bCs/>
                <w:sz w:val="18"/>
                <w:szCs w:val="18"/>
              </w:rPr>
            </w:pP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r w:rsidRPr="00A426DF">
              <w:rPr>
                <w:b/>
                <w:bCs/>
                <w:sz w:val="16"/>
                <w:szCs w:val="18"/>
              </w:rPr>
              <w:br/>
              <w:t>June 30, 2012</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Current assets</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Cash and cash equivalents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$55</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$25</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Accounts receivable</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Customer, net of allowance of less than $1 in 2012 and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163</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135</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Affiliates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132</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Other, net of allowance of $2 for 2012 and $7 for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30</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39</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Materials and supplies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29</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28</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Derivatives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278</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272</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Prepaid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43</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12</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15</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800" w:hanging="200"/>
            </w:pPr>
            <w:r w:rsidRPr="00A426DF">
              <w:t>Total current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598</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658</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Property, plant and equipment, at cost</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 xml:space="preserve">Oil and natural gas properties, of which $481 was excluded from </w:t>
            </w:r>
            <w:r>
              <w:br/>
            </w:r>
            <w:r w:rsidRPr="00A426DF">
              <w:t>amortization for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6,927</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21,923</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 property, plant and equipment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89</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147</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7,016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22,070</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Less accumulated depreciation, depletion and amortization</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34</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18,003</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800" w:hanging="200"/>
            </w:pPr>
            <w:r w:rsidRPr="00A426DF">
              <w:t>Total property, plant and equipment, net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6,982</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4,067</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Other assets</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Investments in unconsolidated affiliates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236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346</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Derivatives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200</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Deferred income taxes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Unamortized debt issue cost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139</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8</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200" w:hanging="200"/>
            </w:pP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586</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374</w:t>
            </w:r>
          </w:p>
        </w:tc>
      </w:tr>
      <w:tr w:rsidR="003C03D9" w:rsidRPr="00A426DF">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40"/>
              <w:ind w:left="800" w:hanging="200"/>
            </w:pPr>
            <w:r w:rsidRPr="00A426DF">
              <w:t>Total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$8,166</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$5,099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BALANCE SHEETS</w:t>
      </w:r>
      <w:r>
        <w:rPr>
          <w:b/>
          <w:bCs/>
        </w:rPr>
        <w:t xml:space="preserve"> (Continued)</w:t>
      </w:r>
    </w:p>
    <w:p w:rsidR="003C03D9" w:rsidRPr="00A426DF" w:rsidRDefault="003C03D9" w:rsidP="003C03D9">
      <w:pPr>
        <w:widowControl/>
        <w:tabs>
          <w:tab w:val="center" w:pos="5400"/>
        </w:tabs>
        <w:suppressAutoHyphens/>
        <w:spacing w:after="120"/>
        <w:jc w:val="center"/>
        <w:rPr>
          <w:b/>
          <w:bCs/>
        </w:rPr>
      </w:pPr>
      <w:r w:rsidRPr="00A426DF">
        <w:rPr>
          <w:b/>
          <w:bCs/>
        </w:rPr>
        <w:t>(In millions, except share amounts)</w:t>
      </w:r>
    </w:p>
    <w:p w:rsidR="003C03D9" w:rsidRPr="00A426DF" w:rsidRDefault="003C03D9" w:rsidP="003C03D9">
      <w:pPr>
        <w:widowControl/>
        <w:tabs>
          <w:tab w:val="center" w:pos="5400"/>
        </w:tabs>
        <w:suppressAutoHyphens/>
        <w:spacing w:after="120"/>
        <w:jc w:val="center"/>
        <w:rPr>
          <w:b/>
          <w:bCs/>
        </w:rPr>
      </w:pPr>
      <w:r w:rsidRPr="00A426DF">
        <w:rPr>
          <w:b/>
          <w:bCs/>
        </w:rPr>
        <w:t>(Unaudited)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LIABILITIES AND EQUITY</w:t>
      </w:r>
    </w:p>
    <w:tbl>
      <w:tblPr>
        <w:tblW w:w="5000" w:type="pct"/>
        <w:jc w:val="center"/>
        <w:tblCellMar>
          <w:left w:w="72" w:type="dxa"/>
          <w:right w:w="72" w:type="dxa"/>
        </w:tblCellMar>
        <w:tblLook w:val="0000"/>
      </w:tblPr>
      <w:tblGrid>
        <w:gridCol w:w="7380"/>
        <w:gridCol w:w="1272"/>
        <w:gridCol w:w="1572"/>
      </w:tblGrid>
      <w:tr w:rsidR="003C03D9" w:rsidRPr="00A426DF" w:rsidTr="00A44CCD">
        <w:trPr>
          <w:cantSplit/>
          <w:jc w:val="center"/>
        </w:trPr>
        <w:tc>
          <w:tcPr>
            <w:tcW w:w="3609" w:type="pct"/>
            <w:tcBorders>
              <w:top w:val="nil"/>
              <w:left w:val="nil"/>
              <w:bottom w:val="nil"/>
              <w:right w:val="nil"/>
            </w:tcBorders>
            <w:vAlign w:val="bottom"/>
          </w:tcPr>
          <w:p w:rsidR="003C03D9" w:rsidRPr="00A426DF" w:rsidRDefault="003C03D9" w:rsidP="003C03D9">
            <w:pPr>
              <w:widowControl/>
              <w:tabs>
                <w:tab w:val="right" w:leader="dot" w:pos="7236"/>
              </w:tabs>
              <w:suppressAutoHyphens/>
              <w:spacing w:after="20"/>
              <w:jc w:val="center"/>
              <w:rPr>
                <w:b/>
                <w:bCs/>
                <w:sz w:val="18"/>
                <w:szCs w:val="18"/>
              </w:rPr>
            </w:pP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r w:rsidRPr="00A426DF">
              <w:rPr>
                <w:b/>
                <w:bCs/>
                <w:sz w:val="16"/>
                <w:szCs w:val="18"/>
              </w:rPr>
              <w:br/>
              <w:t>June 30, 2012</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Current liabilities</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Accounts payable</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Trade</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$107</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$140</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Affiliates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47</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268</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258</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Derivatives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Accrued taxes other than income</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30</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33</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Accrued interest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52</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Deferred income taxes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91</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Current reserves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23</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4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25</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13</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800" w:hanging="200"/>
            </w:pPr>
            <w:r w:rsidRPr="00A426DF">
              <w:t>Total current liabilities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505</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589</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Long</w:t>
            </w:r>
            <w:r>
              <w:t>-</w:t>
            </w:r>
            <w:r w:rsidRPr="00A426DF">
              <w:t>term debt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4,243</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851</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Other long</w:t>
            </w:r>
            <w:r>
              <w:t>-</w:t>
            </w:r>
            <w:r w:rsidRPr="00A426DF">
              <w:t>term liabilities</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Derivatives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18</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73</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Asset retirement obligations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226</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148</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Deferred income taxes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291</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4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16</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47</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800" w:hanging="200"/>
            </w:pPr>
            <w:r w:rsidRPr="00A426DF">
              <w:t>Total non</w:t>
            </w:r>
            <w:r w:rsidRPr="00A426DF">
              <w:noBreakHyphen/>
              <w:t>current liabilities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4,503</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1,410</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Commitments and contingencies (Note 8)</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Members</w:t>
            </w:r>
            <w:r>
              <w:t>’</w:t>
            </w:r>
            <w:r w:rsidRPr="00A426DF">
              <w:t>/Stockholder</w:t>
            </w:r>
            <w:r>
              <w:t>’</w:t>
            </w:r>
            <w:r w:rsidRPr="00A426DF">
              <w:t>s equity</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Common stock, par value $1 per share; 1,000 shares authorized and outstanding at December 31, 2011</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Additional paid</w:t>
            </w:r>
            <w:r>
              <w:t>-</w:t>
            </w:r>
            <w:r w:rsidRPr="00A426DF">
              <w:t>in capital</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4,580</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Accumulated deficit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(1,476)</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Accumulated other comprehensive loss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600" w:hanging="200"/>
            </w:pPr>
            <w:r w:rsidRPr="00A426DF">
              <w:t>Members</w:t>
            </w:r>
            <w:r>
              <w:t>’</w:t>
            </w:r>
            <w:r w:rsidRPr="00A426DF">
              <w:t xml:space="preserve">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3,158</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t>—</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200" w:hanging="200"/>
            </w:pPr>
            <w:r w:rsidRPr="00A426DF">
              <w:t>Total members</w:t>
            </w:r>
            <w:r>
              <w:t>’</w:t>
            </w:r>
            <w:r w:rsidRPr="00A426DF">
              <w:t>/stockholder</w:t>
            </w:r>
            <w:r>
              <w:t>’</w:t>
            </w:r>
            <w:r w:rsidRPr="00A426DF">
              <w:t>s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3,158</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3,100</w:t>
            </w:r>
          </w:p>
        </w:tc>
      </w:tr>
      <w:tr w:rsidR="003C03D9" w:rsidRPr="00A426DF" w:rsidTr="00A44CCD">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40"/>
              <w:ind w:left="800" w:hanging="200"/>
            </w:pPr>
            <w:r w:rsidRPr="00A426DF">
              <w:t>Total liabilities and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$8,166</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$5,099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CASH FLOWS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5000" w:type="pct"/>
        <w:jc w:val="center"/>
        <w:tblCellMar>
          <w:left w:w="72" w:type="dxa"/>
          <w:right w:w="72" w:type="dxa"/>
        </w:tblCellMar>
        <w:tblLook w:val="0000"/>
      </w:tblPr>
      <w:tblGrid>
        <w:gridCol w:w="6533"/>
        <w:gridCol w:w="1415"/>
        <w:gridCol w:w="1094"/>
        <w:gridCol w:w="1182"/>
      </w:tblGrid>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1805" w:type="pct"/>
            <w:gridSpan w:val="3"/>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11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w:t>
            </w:r>
            <w:r w:rsidRPr="00A426DF">
              <w:rPr>
                <w:b/>
                <w:bCs/>
                <w:sz w:val="16"/>
                <w:szCs w:val="18"/>
              </w:rPr>
              <w:br/>
              <w:t>to May 24,</w:t>
            </w:r>
            <w:r w:rsidRPr="00A426DF">
              <w:rPr>
                <w:b/>
                <w:bCs/>
                <w:sz w:val="16"/>
                <w:szCs w:val="18"/>
              </w:rPr>
              <w:br/>
              <w:t>2012</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operating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Net income (loss)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$178</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Adjustments to reconcile net income (loss) to net cash from operating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Depreciation, depletion and amortization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34</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319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280</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Deferred income tax expense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199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Loss from unconsolidated affiliates, adjusted for cash distributions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Impairments/Ceiling test charges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Amortization of equity compensation expense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8</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Other non-cash income items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7</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Asset and liability changes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Accounts receivable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(18)</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132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Accounts payable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(6)</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(56)</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Affiliate income taxes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4</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Derivatives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(201)</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Accrued interest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52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Other asset changes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(26)</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(7)</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600" w:hanging="200"/>
              <w:rPr>
                <w:sz w:val="18"/>
              </w:rPr>
            </w:pPr>
            <w:r w:rsidRPr="00A426DF">
              <w:rPr>
                <w:sz w:val="18"/>
              </w:rPr>
              <w:t>Other liability changes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22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(68)</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(used in) provided by operating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(92)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580</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663</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investing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Capital expenditures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(636)</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Net proceeds from the sale of assets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Cash paid for acquisitions, net of cash acquired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(7,126)</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(1)</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used in investing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(7,254)</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(628)</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(652)</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financing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Proceeds from long term debt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4,323</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215</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Repayment of long term debt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(80)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(1,065)</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(825)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Contributed member equity</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3,300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Contribution from El Paso Corporation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960</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Change in note payable with El Paso Corporation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(145)</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Debt issuance costs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(142)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Other</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provided by (used in) financing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7,401</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110</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(51)</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Change in cash and cash equivalents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55</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and cash equivalents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Beginning of period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25</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74</w:t>
            </w:r>
          </w:p>
        </w:tc>
      </w:tr>
      <w:tr w:rsidR="003C03D9" w:rsidRPr="00A426DF">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before="20" w:after="40"/>
              <w:ind w:left="400" w:hanging="200"/>
              <w:rPr>
                <w:sz w:val="18"/>
              </w:rPr>
            </w:pPr>
            <w:r w:rsidRPr="00A426DF">
              <w:rPr>
                <w:sz w:val="18"/>
              </w:rPr>
              <w:t>End of period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ind w:right="72"/>
              <w:jc w:val="right"/>
              <w:rPr>
                <w:sz w:val="18"/>
              </w:rPr>
            </w:pPr>
            <w:r w:rsidRPr="00A426DF">
              <w:rPr>
                <w:sz w:val="18"/>
              </w:rPr>
              <w:t>$55</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ind w:left="72"/>
              <w:jc w:val="right"/>
              <w:rPr>
                <w:sz w:val="18"/>
              </w:rPr>
            </w:pPr>
            <w:r w:rsidRPr="00A426DF">
              <w:rPr>
                <w:sz w:val="18"/>
              </w:rPr>
              <w:t>$87</w:t>
            </w:r>
          </w:p>
        </w:tc>
        <w:tc>
          <w:tcPr>
            <w:tcW w:w="57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$34</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CHANGES IN EQUITY</w:t>
      </w:r>
    </w:p>
    <w:p w:rsidR="003C03D9" w:rsidRPr="00A426DF" w:rsidRDefault="003C03D9" w:rsidP="003C03D9">
      <w:pPr>
        <w:widowControl/>
        <w:tabs>
          <w:tab w:val="center" w:pos="5400"/>
        </w:tabs>
        <w:suppressAutoHyphens/>
        <w:spacing w:after="120"/>
        <w:jc w:val="center"/>
        <w:rPr>
          <w:b/>
          <w:bCs/>
        </w:rPr>
      </w:pPr>
      <w:r w:rsidRPr="00A426DF">
        <w:rPr>
          <w:b/>
          <w:bCs/>
        </w:rPr>
        <w:t>(In millions, except share amounts)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4999" w:type="pct"/>
        <w:jc w:val="center"/>
        <w:tblCellMar>
          <w:left w:w="72" w:type="dxa"/>
          <w:right w:w="72" w:type="dxa"/>
        </w:tblCellMar>
        <w:tblLook w:val="0000"/>
      </w:tblPr>
      <w:tblGrid>
        <w:gridCol w:w="4221"/>
        <w:gridCol w:w="728"/>
        <w:gridCol w:w="823"/>
        <w:gridCol w:w="903"/>
        <w:gridCol w:w="1132"/>
        <w:gridCol w:w="1211"/>
        <w:gridCol w:w="1204"/>
      </w:tblGrid>
      <w:tr w:rsidR="003C03D9" w:rsidRPr="00A426DF">
        <w:trPr>
          <w:cantSplit/>
          <w:jc w:val="center"/>
        </w:trPr>
        <w:tc>
          <w:tcPr>
            <w:tcW w:w="2073" w:type="pct"/>
            <w:tcBorders>
              <w:top w:val="nil"/>
              <w:left w:val="nil"/>
              <w:bottom w:val="nil"/>
              <w:right w:val="nil"/>
            </w:tcBorders>
            <w:vAlign w:val="bottom"/>
          </w:tcPr>
          <w:p w:rsidR="003C03D9" w:rsidRPr="00A426DF" w:rsidRDefault="003C03D9" w:rsidP="003C03D9">
            <w:pPr>
              <w:widowControl/>
              <w:tabs>
                <w:tab w:val="right" w:leader="dot" w:pos="4077"/>
              </w:tabs>
              <w:suppressAutoHyphens/>
              <w:spacing w:after="20"/>
              <w:jc w:val="center"/>
              <w:rPr>
                <w:b/>
                <w:bCs/>
                <w:sz w:val="18"/>
                <w:szCs w:val="18"/>
              </w:rPr>
            </w:pP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Common</w:t>
            </w:r>
            <w:r w:rsidRPr="00A426DF">
              <w:rPr>
                <w:b/>
                <w:bCs/>
                <w:sz w:val="16"/>
                <w:szCs w:val="18"/>
              </w:rPr>
              <w:br/>
              <w:t>Stock</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Additional</w:t>
            </w:r>
            <w:r w:rsidRPr="00A426DF">
              <w:rPr>
                <w:b/>
                <w:bCs/>
                <w:sz w:val="16"/>
                <w:szCs w:val="18"/>
              </w:rPr>
              <w:br/>
              <w:t>Paid</w:t>
            </w:r>
            <w:r>
              <w:rPr>
                <w:b/>
                <w:bCs/>
                <w:sz w:val="16"/>
                <w:szCs w:val="18"/>
              </w:rPr>
              <w:t>-</w:t>
            </w:r>
            <w:r w:rsidRPr="00A426DF">
              <w:rPr>
                <w:b/>
                <w:bCs/>
                <w:sz w:val="16"/>
                <w:szCs w:val="18"/>
              </w:rPr>
              <w:t>in</w:t>
            </w:r>
            <w:r w:rsidRPr="00A426DF">
              <w:rPr>
                <w:b/>
                <w:bCs/>
                <w:sz w:val="16"/>
                <w:szCs w:val="18"/>
              </w:rPr>
              <w:br/>
              <w:t>Capital</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Retained</w:t>
            </w:r>
            <w:r w:rsidRPr="00A426DF">
              <w:rPr>
                <w:b/>
                <w:bCs/>
                <w:sz w:val="16"/>
                <w:szCs w:val="18"/>
              </w:rPr>
              <w:br/>
              <w:t>Earnings</w:t>
            </w:r>
            <w:r w:rsidRPr="00A426DF">
              <w:rPr>
                <w:b/>
                <w:bCs/>
                <w:sz w:val="16"/>
                <w:szCs w:val="18"/>
              </w:rPr>
              <w:br/>
              <w:t>(Accumulated</w:t>
            </w:r>
            <w:r w:rsidRPr="00A426DF">
              <w:rPr>
                <w:b/>
                <w:bCs/>
                <w:sz w:val="16"/>
                <w:szCs w:val="18"/>
              </w:rPr>
              <w:br/>
              <w:t>deficit)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Accumulated</w:t>
            </w:r>
            <w:r w:rsidRPr="00A426DF">
              <w:rPr>
                <w:b/>
                <w:bCs/>
                <w:sz w:val="16"/>
                <w:szCs w:val="18"/>
              </w:rPr>
              <w:br/>
              <w:t>Other</w:t>
            </w:r>
            <w:r w:rsidRPr="00A426DF">
              <w:rPr>
                <w:b/>
                <w:bCs/>
                <w:sz w:val="16"/>
                <w:szCs w:val="18"/>
              </w:rPr>
              <w:br/>
              <w:t>Comprehensive</w:t>
            </w:r>
            <w:r w:rsidRPr="00A426DF">
              <w:rPr>
                <w:b/>
                <w:bCs/>
                <w:sz w:val="16"/>
                <w:szCs w:val="18"/>
              </w:rPr>
              <w:br/>
              <w:t>Income</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Stockholder</w:t>
            </w:r>
            <w:r>
              <w:rPr>
                <w:b/>
                <w:bCs/>
                <w:sz w:val="16"/>
                <w:szCs w:val="18"/>
              </w:rPr>
              <w:t>’</w:t>
            </w:r>
            <w:r w:rsidRPr="00A426DF">
              <w:rPr>
                <w:b/>
                <w:bCs/>
                <w:sz w:val="16"/>
                <w:szCs w:val="18"/>
              </w:rPr>
              <w:t>s/</w:t>
            </w:r>
            <w:r w:rsidRPr="00A426DF">
              <w:rPr>
                <w:b/>
                <w:bCs/>
                <w:sz w:val="16"/>
                <w:szCs w:val="18"/>
              </w:rPr>
              <w:br/>
              <w:t>Members</w:t>
            </w:r>
            <w:r>
              <w:rPr>
                <w:b/>
                <w:bCs/>
                <w:sz w:val="16"/>
                <w:szCs w:val="18"/>
              </w:rPr>
              <w:t>’</w:t>
            </w:r>
            <w:r w:rsidRPr="00A426DF">
              <w:rPr>
                <w:b/>
                <w:bCs/>
                <w:sz w:val="16"/>
                <w:szCs w:val="18"/>
              </w:rPr>
              <w:br/>
              <w:t>Equity</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200" w:hanging="200"/>
            </w:pPr>
            <w:r w:rsidRPr="00A426DF">
              <w:rPr>
                <w:b/>
                <w:bCs/>
              </w:rPr>
              <w:t>Predecessor</w:t>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400" w:hanging="200"/>
            </w:pPr>
            <w:r w:rsidRPr="00A426DF">
              <w:t>Balance at December 31, 2011</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$4,580</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$(1,476)</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Contribution from parent</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1,481</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1,481</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Other</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Net income</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600" w:hanging="200"/>
            </w:pPr>
            <w:r w:rsidRPr="00A426DF">
              <w:t>Elimination of predecessor stockholder</w:t>
            </w:r>
            <w:r>
              <w:t>’</w:t>
            </w:r>
            <w:r w:rsidRPr="00A426DF">
              <w:t>s equity</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(6,073)</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1,298</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(4,774)</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800" w:hanging="200"/>
            </w:pPr>
            <w:r w:rsidRPr="00A426DF">
              <w:t>Balance at May 24, 2012</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200" w:hanging="200"/>
            </w:pPr>
            <w:r w:rsidRPr="00A426DF">
              <w:rPr>
                <w:b/>
                <w:bCs/>
              </w:rPr>
              <w:t>Successor</w:t>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400" w:hanging="200"/>
            </w:pPr>
            <w:r w:rsidRPr="00A426DF">
              <w:t>Balance at March 23, 2012 (inception)</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Member contributions</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3,300</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Equity compensation expense</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600" w:hanging="200"/>
            </w:pPr>
            <w:r w:rsidRPr="00A426DF">
              <w:t>Net loss</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(150)</w:t>
            </w:r>
          </w:p>
        </w:tc>
      </w:tr>
      <w:tr w:rsidR="003C03D9" w:rsidRPr="00A426DF">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800" w:hanging="200"/>
            </w:pPr>
            <w:r w:rsidRPr="00A426DF">
              <w:t>Balance at June 30, 2012</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$3,158</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NOTES TO THE CONDENSED CONSOLIDATED FINANCIAL STATEMENTS</w:t>
      </w:r>
    </w:p>
    <w:p w:rsidR="003C03D9" w:rsidRPr="00A426DF" w:rsidRDefault="003C03D9" w:rsidP="00A426DF">
      <w:pPr>
        <w:widowControl/>
        <w:tabs>
          <w:tab w:val="center" w:pos="5400"/>
        </w:tabs>
        <w:suppressAutoHyphens/>
        <w:spacing w:after="240"/>
        <w:jc w:val="center"/>
        <w:rPr>
          <w:b/>
          <w:bCs/>
        </w:rPr>
      </w:pPr>
      <w:r w:rsidRPr="00A426DF">
        <w:rPr>
          <w:b/>
          <w:bCs/>
        </w:rPr>
        <w:t>(Unaudited)</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Basis of Presentation</w:t>
      </w:r>
    </w:p>
    <w:p w:rsidR="003C03D9" w:rsidRPr="00A426DF" w:rsidRDefault="003C03D9" w:rsidP="00A426DF">
      <w:pPr>
        <w:widowControl/>
        <w:tabs>
          <w:tab w:val="left" w:pos="-720"/>
        </w:tabs>
        <w:suppressAutoHyphens/>
        <w:spacing w:after="240"/>
        <w:ind w:firstLine="720"/>
      </w:pPr>
      <w:r w:rsidRPr="00A426DF">
        <w:t>EP Energy LLC (the successor and formerly known as Everest Acquisition LLC) was formed as a Delaware limited liability company on March 23, 2012 by Apollo Global Management LLC (Apollo) and other private equity investors (collectively, the Sponsors). On May 24, 2012, the Sponsors acquired EP Energy Global LLC, (formerly known as EP Energy Corporation and EP Energy, L.L.C. after its conversion into a Delaware limited liability company) and subsidiaries for approximately $7.2 billion in cash as contemplated by the merger agreement among El Paso Corporation (El Paso) and Kinder Morgan, Inc. (KMI) which is further described in Note 2. The entities acquired are engaged in the exploration for and the acquisition, development, and production of oil, natural gas and NGL primarily in the United States, with other activities in Brazil and Egypt and together constituted the oil and natural gas operations of El Paso. Hereinafter, the acquired entities are referred to as the predecessor for financial accounting and reporting purposes.</w:t>
      </w:r>
    </w:p>
    <w:p w:rsidR="003C03D9" w:rsidRPr="00A426DF" w:rsidRDefault="003C03D9" w:rsidP="00A426DF">
      <w:pPr>
        <w:widowControl/>
        <w:tabs>
          <w:tab w:val="left" w:pos="-720"/>
        </w:tabs>
        <w:suppressAutoHyphens/>
        <w:spacing w:after="240"/>
        <w:ind w:firstLine="720"/>
      </w:pPr>
      <w:r w:rsidRPr="00A426DF">
        <w:t>The condensed consolidated financial statements have been prepared in accordance with United States generally accepted accounting principles as it applies to interim financial statements. Because this is an interim period report presented using a condensed format, it does not include all of the disclosures required by United States generally accepted accounting principles. You should read this interim report along with the December 31, 2011 financial statements of the predecessor, which contain a summary of significant accounting policies and other disclosures. The financial statements as of June 30, 2012 and for each of the predecessor and successor periods presented are unaudited. The consolidated predecessor balance sheet as of December 31, 2011 has been derived from the audited balance sheet in the 2011 audited predecessor financial statements. In our opinion, all adjustments which are of a normal, recurring nature to fairly present these interim period results are reflected. We have evaluated subsequent events through September 11, 2012, the date of issuance of the financial statements. Due to the seasonal nature of our businesses, information for interim periods may not be indicative of our results of operations for the entire year. Predecessor periods reflect reclassifications to conform to EP Energy LLC</w:t>
      </w:r>
      <w:r>
        <w:t>’</w:t>
      </w:r>
      <w:r w:rsidRPr="00A426DF">
        <w:t>s financial statement presentation.</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Significant Accounting Policies</w:t>
      </w:r>
    </w:p>
    <w:p w:rsidR="003C03D9" w:rsidRPr="00A426DF" w:rsidRDefault="003C03D9" w:rsidP="00A426DF">
      <w:pPr>
        <w:widowControl/>
        <w:tabs>
          <w:tab w:val="left" w:pos="-720"/>
        </w:tabs>
        <w:suppressAutoHyphens/>
        <w:spacing w:after="240"/>
        <w:ind w:firstLine="720"/>
      </w:pPr>
      <w:r w:rsidRPr="00A426DF">
        <w:t>Other than as described below, there were no changes in significant accounting policies as described in the 2011 audited financial statements of the predecessor and no material accounting pronouncements issued but not yet adopted as of June 30, 2012.</w:t>
      </w:r>
    </w:p>
    <w:p w:rsidR="003C03D9" w:rsidRPr="00A426DF" w:rsidRDefault="003C03D9" w:rsidP="00A426DF">
      <w:pPr>
        <w:widowControl/>
        <w:tabs>
          <w:tab w:val="left" w:pos="-720"/>
        </w:tabs>
        <w:suppressAutoHyphens/>
        <w:spacing w:after="240"/>
        <w:ind w:firstLine="720"/>
      </w:pPr>
      <w:r w:rsidRPr="00A426DF">
        <w:rPr>
          <w:i/>
          <w:iCs/>
        </w:rPr>
        <w:t>Accounting for Oil and Natural Gas Activities.</w:t>
      </w:r>
      <w:r w:rsidRPr="00A426DF">
        <w:t xml:space="preserve">  On May 25, 2012, in conjunction with the purchase of EP Energy, L.L.C., we began applying the successful efforts method of accounting (our accounting policy) for oil and natural gas exploration and development activities. Prior to the acquisition date, the predecessor applied the full cost method of accounting for its oil and natural gas exploration and development activities.</w:t>
      </w:r>
    </w:p>
    <w:p w:rsidR="003C03D9" w:rsidRPr="00A426DF" w:rsidRDefault="003C03D9" w:rsidP="00A426DF">
      <w:pPr>
        <w:widowControl/>
        <w:tabs>
          <w:tab w:val="left" w:pos="-720"/>
        </w:tabs>
        <w:suppressAutoHyphens/>
        <w:spacing w:after="240"/>
        <w:ind w:firstLine="720"/>
      </w:pPr>
      <w:r w:rsidRPr="00A426DF">
        <w:t>Under the successful efforts method, (i) lease acquisition costs and all development costs are capitalized and exploratory drilling costs are capitalized until results are determined, (ii) other non</w:t>
      </w:r>
      <w:r>
        <w:t>-</w:t>
      </w:r>
      <w:r w:rsidRPr="00A426DF">
        <w:t>drilling exploratory costs, including certain geological and geophysical costs such as seismic costs and delay rentals, are expensed as incurred, (iii) internal costs directly identified with the acquisition, successful drilling of exploratory wells and development activities are capitalized, and (iv) interest costs related to financing oil and natural gas projects actively being developed are capitalized until the projects are evaluated or substantially complete and ready for their intended use if the projects were evaluated as successful.</w:t>
      </w:r>
    </w:p>
    <w:p w:rsidR="003C03D9" w:rsidRPr="00A426DF" w:rsidRDefault="003C03D9" w:rsidP="00A426DF">
      <w:pPr>
        <w:widowControl/>
        <w:tabs>
          <w:tab w:val="left" w:pos="-720"/>
        </w:tabs>
        <w:suppressAutoHyphens/>
        <w:spacing w:after="240"/>
        <w:ind w:firstLine="720"/>
      </w:pPr>
      <w:r w:rsidRPr="00A426DF">
        <w:t>The provision for depreciation, depletion, and amortization is determined on a basis identified by common geological structure or economic aggregation applied to total capitalized costs, plus future abandonment costs net of salvage value, using the unit of production method with lease acquisition costs amortized over total proved reserves and other exploratory drilling and developmental costs amortized over proved developed reserves. Impairments of capitalized costs are assessed on a basis identified by common geological structure or economic aggregation periodically (at least annually) or upon a triggering event to determine if impairment of such properties is necessary based on estimates of the future cash flows for all proved developed (producing and non</w:t>
      </w:r>
      <w:r>
        <w:t>-</w:t>
      </w:r>
      <w:r w:rsidRPr="00A426DF">
        <w:t>producing) and proved undeveloped reserves and related market factors. Unproved properties are also reviewed annually or upon an event that may indicate impairment (trigger) to determine if the market value is less than the carrying value, with any such impairment charged to expense in the period.</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lastRenderedPageBreak/>
        <w:t>2. Acquisitions and Divestitures</w:t>
      </w:r>
    </w:p>
    <w:p w:rsidR="003C03D9" w:rsidRPr="00A426DF" w:rsidRDefault="003C03D9" w:rsidP="00A426DF">
      <w:pPr>
        <w:widowControl/>
        <w:tabs>
          <w:tab w:val="left" w:pos="-720"/>
        </w:tabs>
        <w:suppressAutoHyphens/>
        <w:spacing w:after="240"/>
        <w:ind w:firstLine="720"/>
      </w:pPr>
      <w:r w:rsidRPr="00A426DF">
        <w:rPr>
          <w:i/>
          <w:iCs/>
        </w:rPr>
        <w:t>Acquisitions.</w:t>
      </w:r>
      <w:r w:rsidRPr="00A426DF">
        <w:t xml:space="preserve">  On May 24, 2012, Apollo and other investors acquired EP Energy Global LLC for approximately $7.2 billion. We also paid approximately $330 million in transaction, advisory, and other fees, of which $142 million was capitalized as debt issue costs and $15 million as prepaid costs in other assets on our balance sheet and the remaining $173 million expensed in our income statement. The acquisition was funded with approximately $3.3 billion in equity contributions and the issuance of approximately $4.25 billion of debt. In conjunction with the sale, a portion of the proceeds were also used to repay approximately $960 million outstanding under predecessor</w:t>
      </w:r>
      <w:r>
        <w:t>’</w:t>
      </w:r>
      <w:r w:rsidRPr="00A426DF">
        <w:t>s revolving credit facility at that time. See Note 7 for additional discussion of debt. The purchase transaction was accounted for as a business combination under the acquisition method of accounting which requires, among other items, that assets and liabilities acquired assumed be recognized on the balance sheet at their fair values as of the acquisition date. Our consolidated balance sheet presented as of June 30, 2012, reflects the preliminary purchase price allocation based on available information. We expect to complete final purchase price allocation in the fourth quarter of 2012. The following is the preliminary allocation of the adjusted purchase to specific assets and liabilities assumed based on estimates of fair values and costs. There was no goodwill associated with the transaction.</w:t>
      </w:r>
    </w:p>
    <w:tbl>
      <w:tblPr>
        <w:tblW w:w="3750" w:type="pct"/>
        <w:jc w:val="center"/>
        <w:tblLayout w:type="fixed"/>
        <w:tblCellMar>
          <w:left w:w="72" w:type="dxa"/>
          <w:right w:w="72" w:type="dxa"/>
        </w:tblCellMar>
        <w:tblLook w:val="0000"/>
      </w:tblPr>
      <w:tblGrid>
        <w:gridCol w:w="2097"/>
        <w:gridCol w:w="4207"/>
        <w:gridCol w:w="1364"/>
      </w:tblGrid>
      <w:tr w:rsidR="003C03D9" w:rsidRPr="00A426DF">
        <w:trPr>
          <w:cantSplit/>
          <w:jc w:val="center"/>
        </w:trPr>
        <w:tc>
          <w:tcPr>
            <w:tcW w:w="2097"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1953"/>
              </w:tabs>
              <w:suppressAutoHyphens/>
              <w:spacing w:after="20"/>
              <w:rPr>
                <w:b/>
                <w:bCs/>
                <w:sz w:val="18"/>
                <w:szCs w:val="18"/>
              </w:rPr>
            </w:pPr>
            <w:r w:rsidRPr="00A426DF">
              <w:rPr>
                <w:b/>
                <w:bCs/>
                <w:sz w:val="16"/>
                <w:szCs w:val="18"/>
              </w:rPr>
              <w:t>Allocation of purchase price</w:t>
            </w:r>
          </w:p>
        </w:tc>
        <w:tc>
          <w:tcPr>
            <w:tcW w:w="4207" w:type="dxa"/>
            <w:tcBorders>
              <w:top w:val="nil"/>
              <w:left w:val="nil"/>
              <w:bottom w:val="nil"/>
              <w:right w:val="nil"/>
            </w:tcBorders>
            <w:shd w:val="clear" w:color="auto" w:fill="auto"/>
            <w:vAlign w:val="bottom"/>
          </w:tcPr>
          <w:p w:rsidR="003C03D9" w:rsidRPr="00A426DF" w:rsidRDefault="003C03D9" w:rsidP="003C03D9">
            <w:pPr>
              <w:widowControl/>
              <w:tabs>
                <w:tab w:val="right" w:leader="dot" w:pos="6160"/>
              </w:tabs>
              <w:suppressAutoHyphens/>
              <w:spacing w:after="20"/>
              <w:rPr>
                <w:b/>
                <w:bCs/>
                <w:sz w:val="18"/>
                <w:szCs w:val="18"/>
              </w:rPr>
            </w:pPr>
          </w:p>
        </w:tc>
        <w:tc>
          <w:tcPr>
            <w:tcW w:w="1364"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May 24, 2012</w:t>
            </w:r>
          </w:p>
        </w:tc>
      </w:tr>
      <w:tr w:rsidR="003C03D9" w:rsidRPr="00A426DF">
        <w:trPr>
          <w:cantSplit/>
          <w:jc w:val="center"/>
        </w:trPr>
        <w:tc>
          <w:tcPr>
            <w:tcW w:w="6304" w:type="dxa"/>
            <w:gridSpan w:val="2"/>
            <w:tcBorders>
              <w:top w:val="nil"/>
              <w:left w:val="nil"/>
              <w:bottom w:val="nil"/>
              <w:right w:val="nil"/>
            </w:tcBorders>
            <w:vAlign w:val="bottom"/>
          </w:tcPr>
          <w:p w:rsidR="003C03D9" w:rsidRPr="00A426DF" w:rsidRDefault="003C03D9" w:rsidP="003C03D9">
            <w:pPr>
              <w:widowControl/>
              <w:tabs>
                <w:tab w:val="right" w:leader="dot" w:pos="6160"/>
              </w:tabs>
              <w:suppressAutoHyphens/>
              <w:jc w:val="center"/>
              <w:rPr>
                <w:b/>
                <w:bCs/>
                <w:sz w:val="18"/>
                <w:szCs w:val="18"/>
              </w:rPr>
            </w:pP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Current assets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Non</w:t>
            </w:r>
            <w:r>
              <w:t>-</w:t>
            </w:r>
            <w:r w:rsidRPr="00A426DF">
              <w:t>current assets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444</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Property, plant and equipment</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6,887</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Current liabilities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(420)</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spacing w:after="20"/>
              <w:ind w:left="200" w:hanging="200"/>
            </w:pPr>
            <w:r w:rsidRPr="00A426DF">
              <w:t>Non</w:t>
            </w:r>
            <w:r>
              <w:t>-</w:t>
            </w:r>
            <w:r w:rsidRPr="00A426DF">
              <w:t>current liabilities</w:t>
            </w:r>
            <w:r w:rsidRPr="00A426DF">
              <w:tab/>
            </w:r>
          </w:p>
        </w:tc>
        <w:tc>
          <w:tcPr>
            <w:tcW w:w="1364"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(284)</w:t>
            </w:r>
          </w:p>
        </w:tc>
      </w:tr>
      <w:tr w:rsidR="003C03D9" w:rsidRPr="00A426DF">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spacing w:after="40"/>
              <w:ind w:left="400" w:hanging="200"/>
            </w:pPr>
            <w:r w:rsidRPr="00A426DF">
              <w:t>Total purchase price</w:t>
            </w:r>
            <w:r w:rsidRPr="00A426DF">
              <w:tab/>
            </w:r>
          </w:p>
        </w:tc>
        <w:tc>
          <w:tcPr>
            <w:tcW w:w="1364"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$7,213</w:t>
            </w:r>
          </w:p>
        </w:tc>
      </w:tr>
    </w:tbl>
    <w:p w:rsidR="003C03D9" w:rsidRPr="00A426DF" w:rsidRDefault="003C03D9" w:rsidP="00A426DF">
      <w:pPr>
        <w:widowControl/>
        <w:tabs>
          <w:tab w:val="left" w:pos="-720"/>
        </w:tabs>
        <w:suppressAutoHyphens/>
        <w:spacing w:before="240" w:after="240"/>
        <w:ind w:firstLine="720"/>
      </w:pPr>
      <w:r w:rsidRPr="00A426DF">
        <w:t>The unaudited pro forma information below for the six month periods ended June 30, 2012 and June 30, 2011 has been derived from the historical consolidated financial statements and has been prepared as though the acquisition occurred as of the beginning of January 1, 2011. The unaudited pro forma information does not purport to represent what our results of operations would have been if such transactions had occurred on such date.</w:t>
      </w:r>
    </w:p>
    <w:tbl>
      <w:tblPr>
        <w:tblW w:w="3750" w:type="pct"/>
        <w:jc w:val="center"/>
        <w:tblLayout w:type="fixed"/>
        <w:tblCellMar>
          <w:left w:w="72" w:type="dxa"/>
          <w:right w:w="72" w:type="dxa"/>
        </w:tblCellMar>
        <w:tblLook w:val="0000"/>
      </w:tblPr>
      <w:tblGrid>
        <w:gridCol w:w="4526"/>
        <w:gridCol w:w="1571"/>
        <w:gridCol w:w="1571"/>
      </w:tblGrid>
      <w:tr w:rsidR="003C03D9" w:rsidRPr="00A426DF">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2"/>
              </w:tabs>
              <w:suppressAutoHyphens/>
              <w:spacing w:after="20"/>
              <w:jc w:val="center"/>
              <w:rPr>
                <w:b/>
                <w:bCs/>
                <w:sz w:val="18"/>
                <w:szCs w:val="18"/>
              </w:rPr>
            </w:pPr>
          </w:p>
        </w:tc>
        <w:tc>
          <w:tcPr>
            <w:tcW w:w="157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w:t>
            </w:r>
            <w:r w:rsidRPr="00A426DF">
              <w:rPr>
                <w:b/>
                <w:bCs/>
                <w:sz w:val="16"/>
                <w:szCs w:val="18"/>
              </w:rPr>
              <w:br/>
              <w:t>June 30, 2012</w:t>
            </w:r>
          </w:p>
        </w:tc>
        <w:tc>
          <w:tcPr>
            <w:tcW w:w="157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w:t>
            </w:r>
            <w:r w:rsidRPr="00A426DF">
              <w:rPr>
                <w:b/>
                <w:bCs/>
                <w:sz w:val="16"/>
                <w:szCs w:val="18"/>
              </w:rPr>
              <w:br/>
              <w:t>June 30, 2011</w:t>
            </w:r>
          </w:p>
        </w:tc>
      </w:tr>
      <w:tr w:rsidR="003C03D9" w:rsidRPr="00A426DF">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2"/>
              </w:tabs>
              <w:suppressAutoHyphens/>
              <w:jc w:val="center"/>
              <w:rPr>
                <w:b/>
                <w:bCs/>
                <w:sz w:val="18"/>
                <w:szCs w:val="18"/>
              </w:rPr>
            </w:pPr>
          </w:p>
        </w:tc>
        <w:tc>
          <w:tcPr>
            <w:tcW w:w="314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2"/>
              </w:tabs>
              <w:suppressAutoHyphens/>
              <w:ind w:left="200" w:hanging="200"/>
            </w:pPr>
            <w:r w:rsidRPr="00A426DF">
              <w:t>Operating Revenues</w:t>
            </w:r>
            <w:r w:rsidRPr="00A426DF">
              <w:tab/>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$1,178</w:t>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r>
      <w:tr w:rsidR="003C03D9" w:rsidRPr="00A426DF">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2"/>
              </w:tabs>
              <w:suppressAutoHyphens/>
              <w:ind w:left="200" w:hanging="200"/>
            </w:pPr>
            <w:r w:rsidRPr="00A426DF">
              <w:t>Net Income</w:t>
            </w:r>
            <w:r w:rsidRPr="00A426DF">
              <w:tab/>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235</w:t>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431</w:t>
            </w:r>
          </w:p>
        </w:tc>
      </w:tr>
    </w:tbl>
    <w:p w:rsidR="003C03D9" w:rsidRPr="00A426DF" w:rsidRDefault="003C03D9" w:rsidP="00A426DF">
      <w:pPr>
        <w:widowControl/>
        <w:tabs>
          <w:tab w:val="left" w:pos="-720"/>
        </w:tabs>
        <w:suppressAutoHyphens/>
        <w:spacing w:before="240" w:after="240"/>
        <w:ind w:firstLine="720"/>
      </w:pPr>
      <w:r w:rsidRPr="00A426DF">
        <w:rPr>
          <w:i/>
          <w:iCs/>
        </w:rPr>
        <w:t>Divestitures.</w:t>
      </w:r>
      <w:r w:rsidRPr="00A426DF">
        <w:t xml:space="preserve">  In June 2012, we sold our interests in Egypt for approximately $22 million and did not record a gain or loss on the sale. The sale represents an exit from the Egyptian exploration activities. In addition, we received approximately $9 million for the sale of domestic oil and natural gas properties that closed in December 2011. During the six months ended June 30, 2011, we received approximately $24 million for the sale of domestic oil and natural gas properties. In July 2012, we sold oil and natural gas properties located in the Gulf of Mexico for a gross purchase price of approximately $103 million. Proceeds net of purchase price adjustments, were approximately $79 million. We did not record a gain or loss on the sale.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Impairments/Ceiling Test Charges</w:t>
      </w:r>
    </w:p>
    <w:p w:rsidR="003C03D9" w:rsidRPr="00A426DF" w:rsidRDefault="003C03D9" w:rsidP="00A426DF">
      <w:pPr>
        <w:widowControl/>
        <w:tabs>
          <w:tab w:val="left" w:pos="-720"/>
        </w:tabs>
        <w:suppressAutoHyphens/>
        <w:spacing w:after="240"/>
        <w:ind w:firstLine="720"/>
      </w:pPr>
      <w:r w:rsidRPr="00A426DF">
        <w:t>Under the full cost method of accounting, the predecessor conducted quarterly ceiling tests of capitalized costs in each of the full cost pools. During the first quarter of 2012, a non</w:t>
      </w:r>
      <w:r>
        <w:t>-</w:t>
      </w:r>
      <w:r w:rsidRPr="00A426DF">
        <w:t>cash ceiling test charge of approximately $62 million was recorded as a result of the decision to end exploration and development activities in Egypt. The charge principally relates to unevaluated costs in that country and included approximately $2 million related to equipment. No full cost ceiling test charges were recorded during the six months ended June 30, 2011, and no impairments were recorded of oil and natural gas properties under the successful efforts method of accounting for oil and natural gas properties in the successor period through June 30, 2012. Due to current natural gas prices, the fair value of our oil and natural gas properties could decline in the future and we may be required to record an impairment of the carrying value.</w:t>
      </w:r>
    </w:p>
    <w:p w:rsidR="003C03D9" w:rsidRPr="00A426DF" w:rsidRDefault="003C03D9" w:rsidP="003C03D9">
      <w:pPr>
        <w:pageBreakBefore/>
        <w:widowControl/>
        <w:tabs>
          <w:tab w:val="left" w:pos="-720"/>
          <w:tab w:val="left" w:pos="720"/>
          <w:tab w:val="left" w:pos="1440"/>
        </w:tabs>
        <w:suppressAutoHyphens/>
        <w:spacing w:after="240"/>
        <w:rPr>
          <w:b/>
          <w:bCs/>
        </w:rPr>
      </w:pPr>
      <w:r w:rsidRPr="00A426DF">
        <w:rPr>
          <w:b/>
          <w:bCs/>
        </w:rPr>
        <w:lastRenderedPageBreak/>
        <w:t>4. Income Taxes</w:t>
      </w:r>
    </w:p>
    <w:p w:rsidR="003C03D9" w:rsidRPr="00A426DF" w:rsidRDefault="003C03D9" w:rsidP="00A426DF">
      <w:pPr>
        <w:widowControl/>
        <w:tabs>
          <w:tab w:val="left" w:pos="-720"/>
        </w:tabs>
        <w:suppressAutoHyphens/>
        <w:spacing w:after="240"/>
        <w:ind w:firstLine="720"/>
      </w:pPr>
      <w:r w:rsidRPr="00A426DF">
        <w:t>Prior to its acquisition, the predecessor was party to a tax accrual policy with El Paso whereby they filed U.S. and certain state returns on the predecessor</w:t>
      </w:r>
      <w:r>
        <w:t>’</w:t>
      </w:r>
      <w:r w:rsidRPr="00A426DF">
        <w:t>s behalf. Under its policy, the predecessor recorded federal and state income taxes on a separate return basis and reflected current and deferred income taxes in the financial statements through the acquisition date. In conjunction with the acquisition, all domestic federal and state current and deferred income taxes were settled with El Paso through a non</w:t>
      </w:r>
      <w:r>
        <w:t>-</w:t>
      </w:r>
      <w:r w:rsidRPr="00A426DF">
        <w:t>cash contribution. As of May 25, 2012, we are only subject to foreign income taxes, and as of June 30, 2012 and December 31, 2011, we had net foreign income tax asset balances of $6 million and $7 million, respectively.</w:t>
      </w:r>
    </w:p>
    <w:p w:rsidR="003C03D9" w:rsidRPr="00A426DF" w:rsidRDefault="003C03D9" w:rsidP="00A426DF">
      <w:pPr>
        <w:widowControl/>
        <w:tabs>
          <w:tab w:val="left" w:pos="-720"/>
        </w:tabs>
        <w:suppressAutoHyphens/>
        <w:spacing w:after="240"/>
        <w:ind w:firstLine="720"/>
      </w:pPr>
      <w:r w:rsidRPr="00A426DF">
        <w:rPr>
          <w:i/>
          <w:iCs/>
        </w:rPr>
        <w:t>Income Tax Expense (Benefit).</w:t>
      </w:r>
      <w:r w:rsidRPr="00A426DF">
        <w:t xml:space="preserve">  The components of the predecessor</w:t>
      </w:r>
      <w:r>
        <w:t>’</w:t>
      </w:r>
      <w:r w:rsidRPr="00A426DF">
        <w:t>s income tax expense (benefit) were as follows:</w:t>
      </w:r>
    </w:p>
    <w:tbl>
      <w:tblPr>
        <w:tblW w:w="3750" w:type="pct"/>
        <w:jc w:val="center"/>
        <w:tblLayout w:type="fixed"/>
        <w:tblCellMar>
          <w:left w:w="72" w:type="dxa"/>
          <w:right w:w="72" w:type="dxa"/>
        </w:tblCellMar>
        <w:tblLook w:val="0000"/>
      </w:tblPr>
      <w:tblGrid>
        <w:gridCol w:w="5382"/>
        <w:gridCol w:w="1068"/>
        <w:gridCol w:w="1218"/>
      </w:tblGrid>
      <w:tr w:rsidR="003C03D9" w:rsidRPr="00A426DF">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spacing w:after="20"/>
              <w:jc w:val="center"/>
              <w:rPr>
                <w:b/>
                <w:bCs/>
                <w:sz w:val="18"/>
                <w:szCs w:val="18"/>
              </w:rPr>
            </w:pPr>
          </w:p>
        </w:tc>
        <w:tc>
          <w:tcPr>
            <w:tcW w:w="2286"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spacing w:after="20"/>
              <w:jc w:val="center"/>
              <w:rPr>
                <w:b/>
                <w:bCs/>
                <w:sz w:val="18"/>
                <w:szCs w:val="18"/>
              </w:rPr>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to</w:t>
            </w:r>
            <w:r w:rsidRPr="00A426DF">
              <w:rPr>
                <w:b/>
                <w:bCs/>
                <w:sz w:val="16"/>
                <w:szCs w:val="18"/>
              </w:rPr>
              <w:br/>
              <w:t>May 24, 2012</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 June 30,</w:t>
            </w:r>
            <w:r w:rsidRPr="00A426DF">
              <w:rPr>
                <w:b/>
                <w:bCs/>
                <w:sz w:val="16"/>
                <w:szCs w:val="18"/>
              </w:rPr>
              <w:br/>
              <w:t>2011</w:t>
            </w:r>
          </w:p>
        </w:tc>
      </w:tr>
      <w:tr w:rsidR="003C03D9" w:rsidRPr="00A426DF">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jc w:val="center"/>
              <w:rPr>
                <w:b/>
                <w:bCs/>
                <w:sz w:val="18"/>
                <w:szCs w:val="18"/>
              </w:rPr>
            </w:pPr>
          </w:p>
        </w:tc>
        <w:tc>
          <w:tcPr>
            <w:tcW w:w="2286"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rPr>
                <w:i/>
                <w:iCs/>
              </w:rPr>
              <w:t>Components of Income Tax Expense</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t>Current</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Federal</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State</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400" w:hanging="200"/>
            </w:pPr>
            <w:r w:rsidRPr="00A426DF">
              <w:t>Foreign</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200" w:hanging="200"/>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t>Deferred</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Federal</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188</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400" w:hanging="200"/>
            </w:pPr>
            <w:r w:rsidRPr="00A426DF">
              <w:t>State</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200" w:hanging="200"/>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199</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58</w:t>
            </w:r>
          </w:p>
        </w:tc>
      </w:tr>
      <w:tr w:rsidR="003C03D9" w:rsidRPr="00A426DF">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40"/>
              <w:ind w:left="200" w:hanging="200"/>
            </w:pPr>
            <w:r w:rsidRPr="00A426DF">
              <w:t>Total income tax expense</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$136</w:t>
            </w:r>
          </w:p>
        </w:tc>
        <w:tc>
          <w:tcPr>
            <w:tcW w:w="1218"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w:t>
            </w:r>
          </w:p>
        </w:tc>
      </w:tr>
    </w:tbl>
    <w:p w:rsidR="003C03D9" w:rsidRPr="00A426DF" w:rsidRDefault="003C03D9" w:rsidP="00A426DF">
      <w:pPr>
        <w:widowControl/>
        <w:tabs>
          <w:tab w:val="left" w:pos="-720"/>
        </w:tabs>
        <w:suppressAutoHyphens/>
        <w:spacing w:before="240" w:after="240"/>
        <w:ind w:firstLine="720"/>
      </w:pPr>
      <w:r w:rsidRPr="00A426DF">
        <w:rPr>
          <w:i/>
          <w:iCs/>
        </w:rPr>
        <w:t>Effective Tax Rate.</w:t>
      </w:r>
      <w:r w:rsidRPr="00A426DF">
        <w:t xml:space="preserve">  Interim period income taxes for the predecessor were computed by applying an anticipated annual effective tax rate to year</w:t>
      </w:r>
      <w:r>
        <w:t>-</w:t>
      </w:r>
      <w:r w:rsidRPr="00A426DF">
        <w:t>to</w:t>
      </w:r>
      <w:r>
        <w:t>-</w:t>
      </w:r>
      <w:r w:rsidRPr="00A426DF">
        <w:t>date income or loss, except for significant unusual or infrequently occurring items, which were recorded in the period in which they occurred. Changes in tax laws or rates were recorded in the period of enactment. The effective tax rate was affected by items such as income attributable to dividend exclusions on earnings from unconsolidated affiliates where receipt of dividends was anticipated, the effect of state income taxes (net of federal income tax effects), and the effect of foreign income which was taxed at different rates.</w:t>
      </w:r>
    </w:p>
    <w:p w:rsidR="003C03D9" w:rsidRPr="00A426DF" w:rsidRDefault="003C03D9" w:rsidP="00A426DF">
      <w:pPr>
        <w:widowControl/>
        <w:tabs>
          <w:tab w:val="left" w:pos="-720"/>
        </w:tabs>
        <w:suppressAutoHyphens/>
        <w:spacing w:after="240"/>
        <w:ind w:firstLine="720"/>
      </w:pPr>
      <w:r w:rsidRPr="00A426DF">
        <w:t>Effective tax rates for the predecessor periods from January 1, 2012 to May 24, 2012 and six months ended June 30, 2011, were 43 percent and 29 percent, respectively. For the predecessor periods from January 1, 2012 to May 24, 2012, the effective tax rate was significantly higher than the statutory rate primarily due to the impact of an Egyptian ceiling test charge without a corresponding tax benefit. For the six months ended June 30, 2011, the effective tax rate of the predecessor was lower than the statutory rate primarily due to the favorable resolution of tax matters, dividend exclusions on earnings from unconsolidated affiliates where we anticipated receiving dividends, and foreign income taxed at different rates.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Property, Plant, and Equipment</w:t>
      </w:r>
    </w:p>
    <w:p w:rsidR="003C03D9" w:rsidRPr="00A426DF" w:rsidRDefault="003C03D9" w:rsidP="00A426DF">
      <w:pPr>
        <w:widowControl/>
        <w:tabs>
          <w:tab w:val="left" w:pos="-720"/>
        </w:tabs>
        <w:suppressAutoHyphens/>
        <w:spacing w:after="240"/>
        <w:ind w:firstLine="720"/>
      </w:pPr>
      <w:r w:rsidRPr="00A426DF">
        <w:rPr>
          <w:i/>
          <w:iCs/>
        </w:rPr>
        <w:t>Unproved oil and natural gas properties.</w:t>
      </w:r>
      <w:r w:rsidRPr="00A426DF">
        <w:t xml:space="preserve">  As of June 30, 2012, we have approximately $3.0 billion of property, plant, and equipment associated with unproven oil and natural gas properties primarily a result of the purchase price allocation in conjunction with the acquisition of the predecessor. Unproved properties are reviewed annually or upon an event that may indicate impairment (trigger) to determine if the market value is less than the carrying value, with any such impairment charged to expense in the period. Due to current natural gas prices, the fair value of our oil and natural gas properties could decline in the future and we may be required to record an impairment to the carrying value. As of June 30, 2012, we did not have any material suspended well costs.</w:t>
      </w:r>
    </w:p>
    <w:p w:rsidR="003C03D9" w:rsidRPr="00A426DF" w:rsidRDefault="003C03D9" w:rsidP="00A426DF">
      <w:pPr>
        <w:widowControl/>
        <w:tabs>
          <w:tab w:val="left" w:pos="-720"/>
        </w:tabs>
        <w:suppressAutoHyphens/>
        <w:spacing w:after="240"/>
        <w:ind w:firstLine="720"/>
      </w:pPr>
      <w:r w:rsidRPr="00A426DF">
        <w:rPr>
          <w:i/>
          <w:iCs/>
        </w:rPr>
        <w:t>Asset Retirement Obligations.</w:t>
      </w:r>
      <w:r w:rsidRPr="00A426DF">
        <w:t xml:space="preserve">  We have legal obligations associated with the retirement of our oil and natural gas wells and related infrastructure. We have obligations to plug wells when production on those wells is exhausted, when we no longer plan to use them or when we abandon them. We accrue a liability on those legal obligations when we can estimate the timing and amount of their settlement and include obligations where we will be legally required to replace, remove or retire the associated assets. In estimating the liability associated with our asset retirement obligations, we utilize several assumptions, including a credit</w:t>
      </w:r>
      <w:r w:rsidRPr="00A426DF">
        <w:noBreakHyphen/>
        <w:t>adjusted risk</w:t>
      </w:r>
      <w:r>
        <w:t>-</w:t>
      </w:r>
      <w:r w:rsidRPr="00A426DF">
        <w:t xml:space="preserve">free rate of 7 percent and a projected inflation rate of 2.5 percent. Changes in </w:t>
      </w:r>
      <w:r w:rsidRPr="00A426DF">
        <w:lastRenderedPageBreak/>
        <w:t>estimate represent changes to the expected amount and timing of payments to settle our asset retirement obligations. Typically, these changes primarily result from obtaining new information about the timing of our obligations to plug our oil and natural gas wells and the costs to do so. The net asset retirement liability is reported on our balance sheet in other current and non</w:t>
      </w:r>
      <w:r>
        <w:t>-</w:t>
      </w:r>
      <w:r w:rsidRPr="00A426DF">
        <w:t>current liabilities. Changes in the net liability from December 31, 2011 through June 30, 2012 (reflecting both predecessor and successor periods) were as follows:</w:t>
      </w:r>
    </w:p>
    <w:tbl>
      <w:tblPr>
        <w:tblW w:w="3750" w:type="pct"/>
        <w:jc w:val="center"/>
        <w:tblLayout w:type="fixed"/>
        <w:tblCellMar>
          <w:left w:w="72" w:type="dxa"/>
          <w:right w:w="72" w:type="dxa"/>
        </w:tblCellMar>
        <w:tblLook w:val="0000"/>
      </w:tblPr>
      <w:tblGrid>
        <w:gridCol w:w="6113"/>
        <w:gridCol w:w="1555"/>
      </w:tblGrid>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69"/>
              </w:tabs>
              <w:suppressAutoHyphens/>
              <w:spacing w:after="20"/>
              <w:jc w:val="center"/>
              <w:rPr>
                <w:b/>
                <w:bCs/>
                <w:sz w:val="18"/>
                <w:szCs w:val="18"/>
              </w:rPr>
            </w:pPr>
          </w:p>
        </w:tc>
        <w:tc>
          <w:tcPr>
            <w:tcW w:w="178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r>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69"/>
              </w:tabs>
              <w:suppressAutoHyphens/>
              <w:jc w:val="center"/>
              <w:rPr>
                <w:b/>
                <w:bCs/>
                <w:sz w:val="18"/>
                <w:szCs w:val="18"/>
              </w:rPr>
            </w:pP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Net asset retirement liability at January 1</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Liabilities settled</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Accretion expense(1)</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Liabilities incurred</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Changes in estimate (predecessor)</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spacing w:after="20"/>
              <w:ind w:left="200" w:hanging="200"/>
            </w:pPr>
            <w:r w:rsidRPr="00A426DF">
              <w:t>Fair value adjustment related to acquisition</w:t>
            </w:r>
            <w:r w:rsidRPr="00A426DF">
              <w:tab/>
            </w:r>
          </w:p>
        </w:tc>
        <w:tc>
          <w:tcPr>
            <w:tcW w:w="178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spacing w:after="40"/>
              <w:ind w:left="200" w:hanging="200"/>
            </w:pPr>
            <w:r w:rsidRPr="00A426DF">
              <w:t>Net asset retirement liability at June 30(2)</w:t>
            </w:r>
            <w:r w:rsidRPr="00A426DF">
              <w:tab/>
            </w:r>
          </w:p>
        </w:tc>
        <w:tc>
          <w:tcPr>
            <w:tcW w:w="178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$235</w:t>
            </w:r>
          </w:p>
        </w:tc>
      </w:tr>
    </w:tbl>
    <w:p w:rsidR="003C03D9" w:rsidRDefault="00955435" w:rsidP="003C03D9">
      <w:pPr>
        <w:ind w:left="1224"/>
      </w:pPr>
      <w:r>
        <w:pict>
          <v:rect id="_x0000_i1026" style="width:184.5pt;height:1pt" o:hrpct="250" o:hrstd="t" o:hrnoshade="t" o:hr="t" fillcolor="black" stroked="f"/>
        </w:pict>
      </w:r>
    </w:p>
    <w:p w:rsidR="003C03D9" w:rsidRPr="00A426DF" w:rsidRDefault="003C03D9" w:rsidP="003C03D9">
      <w:pPr>
        <w:widowControl/>
        <w:tabs>
          <w:tab w:val="left" w:pos="-720"/>
          <w:tab w:val="left" w:pos="0"/>
        </w:tabs>
        <w:suppressAutoHyphens/>
        <w:spacing w:after="120"/>
        <w:ind w:left="1944" w:hanging="720"/>
      </w:pPr>
      <w:r w:rsidRPr="00A426DF">
        <w:t>(1)</w:t>
      </w:r>
      <w:r w:rsidRPr="00A426DF">
        <w:tab/>
        <w:t>Includes approximately $5 million of accretion expense related to the predecessor period from January 1, 2012 to May 24, 2012.</w:t>
      </w:r>
    </w:p>
    <w:p w:rsidR="003C03D9" w:rsidRPr="00A426DF" w:rsidRDefault="003C03D9" w:rsidP="003C03D9">
      <w:pPr>
        <w:widowControl/>
        <w:tabs>
          <w:tab w:val="left" w:pos="-720"/>
          <w:tab w:val="left" w:pos="0"/>
        </w:tabs>
        <w:suppressAutoHyphens/>
        <w:spacing w:after="240"/>
        <w:ind w:left="1944" w:hanging="720"/>
      </w:pPr>
      <w:r w:rsidRPr="00A426DF">
        <w:t>(2)</w:t>
      </w:r>
      <w:r w:rsidRPr="00A426DF">
        <w:tab/>
        <w:t>Includes approximately $64 million of asset retirement liability for the Gulf of Mexico oil and natural gas properties sold in July 2012.</w:t>
      </w:r>
    </w:p>
    <w:p w:rsidR="003C03D9" w:rsidRPr="00A426DF" w:rsidRDefault="003C03D9" w:rsidP="00A426DF">
      <w:pPr>
        <w:widowControl/>
        <w:tabs>
          <w:tab w:val="left" w:pos="-720"/>
        </w:tabs>
        <w:suppressAutoHyphens/>
        <w:spacing w:after="240"/>
        <w:ind w:firstLine="720"/>
      </w:pPr>
      <w:r w:rsidRPr="00A426DF">
        <w:rPr>
          <w:i/>
          <w:iCs/>
        </w:rPr>
        <w:t>Capitalized Interest.</w:t>
      </w:r>
      <w:r w:rsidRPr="00A426DF">
        <w:t xml:space="preserve">  Interest expense is reflected net of capitalized interest for the period from March 23, 2012 (inception) to June 30, 2012 of $2 million, and for the predecessor periods from January 1, 2012 to May 24, 2012 and six months ending June 30, 2011 of $4 million and of $6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6. Financial Instruments</w:t>
      </w:r>
    </w:p>
    <w:p w:rsidR="003C03D9" w:rsidRPr="00A426DF" w:rsidRDefault="003C03D9" w:rsidP="00A426DF">
      <w:pPr>
        <w:widowControl/>
        <w:tabs>
          <w:tab w:val="left" w:pos="-720"/>
        </w:tabs>
        <w:suppressAutoHyphens/>
        <w:spacing w:after="240"/>
        <w:ind w:firstLine="720"/>
      </w:pPr>
      <w:r w:rsidRPr="00A426DF">
        <w:t>The following table presents the carrying value and fair value of our financial instruments:</w:t>
      </w:r>
    </w:p>
    <w:tbl>
      <w:tblPr>
        <w:tblW w:w="3750" w:type="pct"/>
        <w:jc w:val="center"/>
        <w:tblLayout w:type="fixed"/>
        <w:tblCellMar>
          <w:left w:w="72" w:type="dxa"/>
          <w:right w:w="72" w:type="dxa"/>
        </w:tblCellMar>
        <w:tblLook w:val="0000"/>
      </w:tblPr>
      <w:tblGrid>
        <w:gridCol w:w="4251"/>
        <w:gridCol w:w="973"/>
        <w:gridCol w:w="783"/>
        <w:gridCol w:w="973"/>
        <w:gridCol w:w="688"/>
      </w:tblGrid>
      <w:tr w:rsidR="003C03D9" w:rsidRPr="00A426DF">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r w:rsidRPr="00A426DF">
              <w:rPr>
                <w:b/>
                <w:bCs/>
                <w:sz w:val="16"/>
                <w:szCs w:val="18"/>
              </w:rPr>
              <w:br/>
              <w:t>June 30, 2012</w:t>
            </w: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spacing w:after="20"/>
              <w:jc w:val="center"/>
              <w:rPr>
                <w:b/>
                <w:bCs/>
                <w:sz w:val="18"/>
                <w:szCs w:val="18"/>
              </w:rPr>
            </w:pP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r>
      <w:tr w:rsidR="003C03D9" w:rsidRPr="00A426DF">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jc w:val="center"/>
              <w:rPr>
                <w:b/>
                <w:bCs/>
                <w:sz w:val="18"/>
                <w:szCs w:val="18"/>
              </w:rPr>
            </w:pPr>
          </w:p>
        </w:tc>
        <w:tc>
          <w:tcPr>
            <w:tcW w:w="1" w:type="dxa"/>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ind w:left="200" w:hanging="200"/>
            </w:pPr>
            <w:r w:rsidRPr="00A426DF">
              <w:t>Short</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spacing w:after="40"/>
              <w:ind w:left="200" w:hanging="200"/>
            </w:pPr>
            <w:r w:rsidRPr="00A426DF">
              <w:t>Long</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4,243</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4,282</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765</w:t>
            </w:r>
          </w:p>
        </w:tc>
      </w:tr>
      <w:tr w:rsidR="003C03D9" w:rsidRPr="00A426DF">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spacing w:after="40"/>
              <w:ind w:left="200" w:hanging="200"/>
            </w:pPr>
            <w:r w:rsidRPr="00A426DF">
              <w:t>Derivatives</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r>
    </w:tbl>
    <w:p w:rsidR="003C03D9" w:rsidRPr="00A426DF" w:rsidRDefault="003C03D9" w:rsidP="00A426DF">
      <w:pPr>
        <w:widowControl/>
        <w:tabs>
          <w:tab w:val="left" w:pos="-720"/>
        </w:tabs>
        <w:suppressAutoHyphens/>
        <w:spacing w:before="240" w:after="240"/>
        <w:ind w:firstLine="720"/>
      </w:pPr>
      <w:r w:rsidRPr="00A426DF">
        <w:t>As of June 30, 2012 and December 31, 2011, the carrying amounts of cash and cash equivalents, accounts receivable and accounts payable represent fair value because of the short</w:t>
      </w:r>
      <w:r>
        <w:t>-</w:t>
      </w:r>
      <w:r w:rsidRPr="00A426DF">
        <w:t>term nature of these instruments. As of June 30, 2012, we hold short term and long term debt obligations with various terms, our debt obligations are discussed further in Note 7. We estimated the fair value of debt (representing a Level 2 fair value measurement) primarily based on quoted market prices for the same or similar issuances, including consideration of our credit risk related to those instruments.</w:t>
      </w:r>
    </w:p>
    <w:p w:rsidR="003C03D9" w:rsidRPr="00A426DF" w:rsidRDefault="003C03D9" w:rsidP="00A426DF">
      <w:pPr>
        <w:widowControl/>
        <w:tabs>
          <w:tab w:val="left" w:pos="-720"/>
        </w:tabs>
        <w:suppressAutoHyphens/>
        <w:spacing w:after="240"/>
        <w:ind w:firstLine="720"/>
      </w:pPr>
      <w:r w:rsidRPr="00A426DF">
        <w:rPr>
          <w:i/>
          <w:iCs/>
        </w:rPr>
        <w:t>Oil and natural gas derivatives.</w:t>
      </w:r>
      <w:r w:rsidRPr="00A426DF">
        <w:t xml:space="preserve">  We attempt to mitigate a portion of our commodity price risk and stabilize cash flows associated with forecasted sales of oil and natural gas production through the use of oil and natural gas swaps, basis swaps and option contracts. As of June 30, 2012 and December 31, 2011, we have oil and natural gas derivatives on 33,706 MBbl and 14,530 MBbl of oil and 304 TBtu and 105 TBtu of natural gas, respectively. None of these contracts are designated as accounting hedges.</w:t>
      </w:r>
    </w:p>
    <w:p w:rsidR="003C03D9" w:rsidRPr="00A426DF" w:rsidRDefault="003C03D9" w:rsidP="00A426DF">
      <w:pPr>
        <w:widowControl/>
        <w:tabs>
          <w:tab w:val="left" w:pos="-720"/>
        </w:tabs>
        <w:suppressAutoHyphens/>
        <w:spacing w:after="240"/>
        <w:ind w:firstLine="720"/>
      </w:pPr>
      <w:r w:rsidRPr="00A426DF">
        <w:t>In July and August of 2012, we added 730 MBbls of oil fixed price swaps, 1,829 MBbls of costless three</w:t>
      </w:r>
      <w:r w:rsidRPr="00A426DF">
        <w:noBreakHyphen/>
        <w:t>way oil collars and 29 TBtu of natural gas fixed price swaps.</w:t>
      </w:r>
    </w:p>
    <w:p w:rsidR="003C03D9" w:rsidRPr="00A426DF" w:rsidRDefault="003C03D9" w:rsidP="00A426DF">
      <w:pPr>
        <w:widowControl/>
        <w:tabs>
          <w:tab w:val="left" w:pos="-720"/>
        </w:tabs>
        <w:suppressAutoHyphens/>
        <w:spacing w:after="240"/>
        <w:ind w:firstLine="720"/>
      </w:pPr>
      <w:r w:rsidRPr="00A426DF">
        <w:rPr>
          <w:i/>
          <w:iCs/>
        </w:rPr>
        <w:t>Interest Rate Derivatives.</w:t>
      </w:r>
      <w:r w:rsidRPr="00A426DF">
        <w:t xml:space="preserve">  During July 2012, we entered into interest rate swaps on $600 million related to our reserves based lending credit facility (RBL). These interest rate derivatives start in November 2012 extending through April 2017 and attempt to reduce our variable interest rate exposure. None of these contracts are designated as accounting hedges.</w:t>
      </w:r>
    </w:p>
    <w:p w:rsidR="003C03D9" w:rsidRPr="00A426DF" w:rsidRDefault="003C03D9" w:rsidP="00A426DF">
      <w:pPr>
        <w:widowControl/>
        <w:tabs>
          <w:tab w:val="left" w:pos="-720"/>
        </w:tabs>
        <w:suppressAutoHyphens/>
        <w:spacing w:after="240"/>
        <w:ind w:firstLine="720"/>
      </w:pPr>
      <w:r w:rsidRPr="00A426DF">
        <w:rPr>
          <w:i/>
          <w:iCs/>
        </w:rPr>
        <w:lastRenderedPageBreak/>
        <w:t>Fair Value Measurements.</w:t>
      </w:r>
      <w:r w:rsidRPr="00A426DF">
        <w:t xml:space="preserve">  We use various methods to determine the fair values of our financial instruments. The fair value of a financial instrument depends on a number of factors, including the availability of observable market data over the contractual term of the underlying instrument. We separate the fair values of our financial instruments into three levels (Levels 1, 2 and 3) based on our assessment of the availability of observable market data and the significance of non</w:t>
      </w:r>
      <w:r>
        <w:t>-</w:t>
      </w:r>
      <w:r w:rsidRPr="00A426DF">
        <w:t>observable data used to determine fair value. As of June 30, 2012, all of our financial instruments were classified as Level 2, which are based on pricing data representative of quoted prices for similar assets and liabilities in active markets (or identical assets and liabilities in less active markets). Our assessment of an instrument within a level can change over time based on the maturity or liquidity of the instrument, which could result in a change in the classification of our financial instruments between other levels, which are described below:</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1 instruments</w:t>
      </w:r>
      <w:r>
        <w:t>’</w:t>
      </w:r>
      <w:r w:rsidRPr="00A426DF">
        <w:t xml:space="preserve"> fair values are based on quoted prices in actively traded markets.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3 instruments</w:t>
      </w:r>
      <w:r>
        <w:t>’</w:t>
      </w:r>
      <w:r w:rsidRPr="00A426DF">
        <w:t xml:space="preserve"> fair values are partially calculated using pricing data that is similar to Level 2 instruments, but also reflect adjustments for being in less liquid markets or having longer contractual terms.</w:t>
      </w:r>
    </w:p>
    <w:p w:rsidR="003C03D9" w:rsidRPr="00A426DF" w:rsidRDefault="003C03D9" w:rsidP="00A426DF">
      <w:pPr>
        <w:widowControl/>
        <w:tabs>
          <w:tab w:val="left" w:pos="-720"/>
        </w:tabs>
        <w:suppressAutoHyphens/>
        <w:spacing w:after="240"/>
        <w:ind w:firstLine="720"/>
      </w:pPr>
      <w:r w:rsidRPr="00A426DF">
        <w:t>During the six months ended June 30, 2012, there have been no changes to the inputs and valuation techniques used to measure fair value, the types of instruments, or the levels in which they are classified. On certain derivative contracts recorded as assets in the table below we are exposed to the risk that our counterparties may not perform or post the required collateral.</w:t>
      </w:r>
    </w:p>
    <w:p w:rsidR="003C03D9" w:rsidRPr="00A426DF" w:rsidRDefault="003C03D9" w:rsidP="00A426DF">
      <w:pPr>
        <w:widowControl/>
        <w:tabs>
          <w:tab w:val="left" w:pos="-720"/>
        </w:tabs>
        <w:suppressAutoHyphens/>
        <w:spacing w:after="240"/>
        <w:ind w:firstLine="720"/>
      </w:pPr>
      <w:r w:rsidRPr="00A426DF">
        <w:rPr>
          <w:i/>
          <w:iCs/>
        </w:rPr>
        <w:t>Financial Statement Presentation.</w:t>
      </w:r>
      <w:r w:rsidRPr="00A426DF">
        <w:t xml:space="preserve">  The following table presents the fair value associated with derivative financial instruments as of June 30, 2012 and December 31, 2011. Derivative assets and liabilities are netted with counterparties where we have a legal right of offset and classify our derivatives as either current or non</w:t>
      </w:r>
      <w:r>
        <w:t>-</w:t>
      </w:r>
      <w:r w:rsidRPr="00A426DF">
        <w:t>current assets or liabilities based on their anticipated settlement date.</w:t>
      </w:r>
    </w:p>
    <w:tbl>
      <w:tblPr>
        <w:tblW w:w="3750" w:type="pct"/>
        <w:jc w:val="center"/>
        <w:tblLayout w:type="fixed"/>
        <w:tblCellMar>
          <w:left w:w="72" w:type="dxa"/>
          <w:right w:w="72" w:type="dxa"/>
        </w:tblCellMar>
        <w:tblLook w:val="0000"/>
      </w:tblPr>
      <w:tblGrid>
        <w:gridCol w:w="5022"/>
        <w:gridCol w:w="1170"/>
        <w:gridCol w:w="1476"/>
      </w:tblGrid>
      <w:tr w:rsidR="003C03D9" w:rsidRPr="00A426DF">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2646"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Level 2</w:t>
            </w:r>
          </w:p>
        </w:tc>
      </w:tr>
      <w:tr w:rsidR="003C03D9" w:rsidRPr="00A426DF">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 2012</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 2011</w:t>
            </w:r>
          </w:p>
        </w:tc>
      </w:tr>
      <w:tr w:rsidR="003C03D9" w:rsidRPr="00A426DF">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jc w:val="center"/>
              <w:rPr>
                <w:b/>
                <w:bCs/>
                <w:sz w:val="18"/>
                <w:szCs w:val="18"/>
              </w:rPr>
            </w:pPr>
          </w:p>
        </w:tc>
        <w:tc>
          <w:tcPr>
            <w:tcW w:w="2646"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200" w:hanging="200"/>
            </w:pPr>
            <w:r w:rsidRPr="00A426DF">
              <w:rPr>
                <w:i/>
                <w:iCs/>
              </w:rPr>
              <w:t>Assets</w:t>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400" w:hanging="200"/>
            </w:pPr>
            <w:r w:rsidRPr="00A426DF">
              <w:t>Oil and natural gas derivatives</w:t>
            </w:r>
            <w:r w:rsidRPr="00A426DF">
              <w:tab/>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$525</w:t>
            </w: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400" w:hanging="200"/>
            </w:pPr>
            <w:r w:rsidRPr="00A426DF">
              <w:t>Impact of master netting arrangements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600" w:hanging="200"/>
            </w:pPr>
            <w:r w:rsidRPr="00A426DF">
              <w:t>Total net assets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478</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281</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200" w:hanging="200"/>
            </w:pPr>
            <w:r w:rsidRPr="00A426DF">
              <w:rPr>
                <w:i/>
                <w:iCs/>
              </w:rPr>
              <w:t>Liabilities</w:t>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400" w:hanging="200"/>
            </w:pPr>
            <w:r w:rsidRPr="00A426DF">
              <w:t>Oil and natural gas derivatives</w:t>
            </w:r>
            <w:r w:rsidRPr="00A426DF">
              <w:tab/>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w:t>
            </w: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400" w:hanging="200"/>
            </w:pPr>
            <w:r w:rsidRPr="00A426DF">
              <w:t>Impact of master netting arrangements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600" w:hanging="200"/>
            </w:pPr>
            <w:r w:rsidRPr="00A426DF">
              <w:t>Total net liabilities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r>
      <w:tr w:rsidR="003C03D9" w:rsidRPr="00A426DF">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40"/>
              <w:ind w:left="600" w:hanging="200"/>
            </w:pPr>
            <w:r w:rsidRPr="00A426DF">
              <w:t>Total</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147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r>
    </w:tbl>
    <w:p w:rsidR="003C03D9" w:rsidRPr="00A426DF" w:rsidRDefault="003C03D9" w:rsidP="00A426DF">
      <w:pPr>
        <w:widowControl/>
        <w:tabs>
          <w:tab w:val="left" w:pos="-720"/>
        </w:tabs>
        <w:suppressAutoHyphens/>
        <w:spacing w:before="240" w:after="240"/>
        <w:ind w:firstLine="720"/>
      </w:pPr>
      <w:r w:rsidRPr="00A426DF">
        <w:t>The following table presents realized and unrealized net gains on financial derivatives and previously dedesignated cash flow hedges included in accumulated other comprehensive income (in millions):</w:t>
      </w:r>
    </w:p>
    <w:tbl>
      <w:tblPr>
        <w:tblW w:w="5000" w:type="pct"/>
        <w:jc w:val="center"/>
        <w:tblCellMar>
          <w:left w:w="72" w:type="dxa"/>
          <w:right w:w="72" w:type="dxa"/>
        </w:tblCellMar>
        <w:tblLook w:val="0000"/>
      </w:tblPr>
      <w:tblGrid>
        <w:gridCol w:w="7065"/>
        <w:gridCol w:w="1108"/>
        <w:gridCol w:w="1096"/>
        <w:gridCol w:w="955"/>
      </w:tblGrid>
      <w:tr w:rsidR="003C03D9" w:rsidRPr="00A426DF">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1545"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00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rPr>
          <w:cantSplit/>
          <w:jc w:val="center"/>
        </w:trPr>
        <w:tc>
          <w:tcPr>
            <w:tcW w:w="3455" w:type="pct"/>
            <w:tcBorders>
              <w:top w:val="nil"/>
              <w:left w:val="nil"/>
              <w:bottom w:val="nil"/>
              <w:right w:val="nil"/>
            </w:tcBorders>
          </w:tcPr>
          <w:p w:rsidR="003C03D9" w:rsidRPr="00A426DF" w:rsidRDefault="003C03D9" w:rsidP="003C03D9">
            <w:pPr>
              <w:widowControl/>
              <w:tabs>
                <w:tab w:val="right" w:leader="dot" w:pos="6921"/>
              </w:tabs>
              <w:suppressAutoHyphens/>
              <w:spacing w:after="20"/>
              <w:ind w:left="200" w:hanging="200"/>
            </w:pPr>
            <w:r w:rsidRPr="00A426DF">
              <w:t>Realized and unrealized gains</w:t>
            </w:r>
            <w:r w:rsidRPr="00A426DF">
              <w:tab/>
            </w: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$57</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$365</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rPr>
          <w:cantSplit/>
          <w:jc w:val="center"/>
        </w:trPr>
        <w:tc>
          <w:tcPr>
            <w:tcW w:w="3455" w:type="pct"/>
            <w:tcBorders>
              <w:top w:val="nil"/>
              <w:left w:val="nil"/>
              <w:bottom w:val="nil"/>
              <w:right w:val="nil"/>
            </w:tcBorders>
          </w:tcPr>
          <w:p w:rsidR="003C03D9" w:rsidRPr="00A426DF" w:rsidRDefault="003C03D9" w:rsidP="003C03D9">
            <w:pPr>
              <w:widowControl/>
              <w:tabs>
                <w:tab w:val="right" w:leader="dot" w:pos="6921"/>
              </w:tabs>
              <w:suppressAutoHyphens/>
              <w:spacing w:after="20"/>
              <w:ind w:left="200" w:hanging="200"/>
            </w:pPr>
            <w:r w:rsidRPr="00A426DF">
              <w:t>Accumulated other comprehensive income</w:t>
            </w:r>
            <w:r w:rsidRPr="00A426DF">
              <w:tab/>
            </w: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w:t>
            </w:r>
            <w:r>
              <w:t>—</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$5</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lastRenderedPageBreak/>
        <w:t>7. Debt and Available Credit Facility</w:t>
      </w:r>
    </w:p>
    <w:p w:rsidR="003C03D9" w:rsidRPr="00A426DF" w:rsidRDefault="003C03D9" w:rsidP="00A426DF">
      <w:pPr>
        <w:widowControl/>
        <w:tabs>
          <w:tab w:val="left" w:pos="-720"/>
        </w:tabs>
        <w:suppressAutoHyphens/>
        <w:spacing w:after="240"/>
        <w:ind w:firstLine="720"/>
      </w:pPr>
      <w:r w:rsidRPr="00A426DF">
        <w:t>In conjunction with the acquisition of the predecessor for approximately $7.2 billion, during April and May we issued or obtained approximately $4.25 billion of debt and repaid amounts outstanding under the predecessor</w:t>
      </w:r>
      <w:r>
        <w:t>’</w:t>
      </w:r>
      <w:r w:rsidRPr="00A426DF">
        <w:t>s existing revolving credit facility. Listed below are additional details related to each of these debt obligations:</w:t>
      </w:r>
    </w:p>
    <w:tbl>
      <w:tblPr>
        <w:tblW w:w="5000" w:type="pct"/>
        <w:jc w:val="center"/>
        <w:tblCellMar>
          <w:left w:w="72" w:type="dxa"/>
          <w:right w:w="72" w:type="dxa"/>
        </w:tblCellMar>
        <w:tblLook w:val="0000"/>
      </w:tblPr>
      <w:tblGrid>
        <w:gridCol w:w="6174"/>
        <w:gridCol w:w="1241"/>
        <w:gridCol w:w="1241"/>
        <w:gridCol w:w="1568"/>
      </w:tblGrid>
      <w:tr w:rsidR="003C03D9" w:rsidRPr="00A426DF">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 2012</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 2011</w:t>
            </w:r>
          </w:p>
        </w:tc>
      </w:tr>
      <w:tr w:rsidR="003C03D9" w:rsidRPr="00A426DF">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374"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$1 billion revolving credit facility</w:t>
            </w:r>
            <w:r>
              <w:t>—</w:t>
            </w:r>
            <w:r w:rsidRPr="00A426DF">
              <w:t>due June 2, 2016(1)</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Senior notes</w:t>
            </w:r>
            <w:r>
              <w:t>—</w:t>
            </w:r>
            <w:r w:rsidRPr="00A426DF">
              <w:t>due June 1, 2013</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7.75%</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$2 billion RBL credit facility</w:t>
            </w:r>
            <w:r>
              <w:t>—</w:t>
            </w:r>
            <w:r w:rsidRPr="00A426DF">
              <w:t>due May 24, 2017</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$750 million term loan</w:t>
            </w:r>
            <w:r>
              <w:t>—</w:t>
            </w:r>
            <w:r w:rsidRPr="00A426DF">
              <w:t>due April 24, 2018(2)</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743</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$750 million senior secured note</w:t>
            </w:r>
            <w:r>
              <w:t>—</w:t>
            </w:r>
            <w:r w:rsidRPr="00A426DF">
              <w:t>due May 1, 2019(3)</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6.875%</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spacing w:after="20"/>
              <w:ind w:left="200" w:hanging="200"/>
            </w:pPr>
            <w:r w:rsidRPr="00A426DF">
              <w:t>$2.0 billion senior unsecured note</w:t>
            </w:r>
            <w:r>
              <w:t>—</w:t>
            </w:r>
            <w:r w:rsidRPr="00A426DF">
              <w:t>due May 1, 2020</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9.375%</w:t>
            </w: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2,000</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spacing w:after="40"/>
              <w:ind w:left="400" w:hanging="200"/>
            </w:pPr>
            <w:r w:rsidRPr="00A426DF">
              <w:t>Total</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60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$4,244</w:t>
            </w:r>
          </w:p>
        </w:tc>
        <w:tc>
          <w:tcPr>
            <w:tcW w:w="76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r>
    </w:tbl>
    <w:p w:rsidR="003C03D9" w:rsidRDefault="00955435" w:rsidP="00A426DF">
      <w:r>
        <w:pict>
          <v:rect id="_x0000_i1027"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Prior to the acquisition, the predecessor maintained a $1 billion revolving credit facility. The amounts outstanding under this facility were repaid in conjunction with the acquisition as an equity contribution from El Paso.</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The Term Loan carries a specified margin over the LIBOR of 5.25%, with a minimum LIBOR floor of 1.25%.</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Each of the term loan and secured notes are secured by a second priority lien on all of the collateral securing the RBL credit facility, and effectively rank junior to any existing and future first lien secured indebtedness of the Company.</w:t>
      </w:r>
    </w:p>
    <w:p w:rsidR="003C03D9" w:rsidRPr="00A426DF" w:rsidRDefault="003C03D9" w:rsidP="00A426DF">
      <w:pPr>
        <w:widowControl/>
        <w:tabs>
          <w:tab w:val="left" w:pos="-720"/>
        </w:tabs>
        <w:suppressAutoHyphens/>
        <w:spacing w:after="240"/>
        <w:ind w:firstLine="720"/>
      </w:pPr>
      <w:r w:rsidRPr="00A426DF">
        <w:rPr>
          <w:i/>
          <w:iCs/>
        </w:rPr>
        <w:t>$2.0 Billion Reserve</w:t>
      </w:r>
      <w:r w:rsidRPr="00A426DF">
        <w:rPr>
          <w:i/>
          <w:iCs/>
        </w:rPr>
        <w:noBreakHyphen/>
        <w:t>based Loan (RBL).</w:t>
      </w:r>
      <w:r w:rsidRPr="00A426DF">
        <w:t xml:space="preserve">  We have a $2.0 billion credit facility in place which allows us to borrow funds or issue letters of credit (LCs). We enter into letters of credit and issue surety bonds in the ordinary course of our operating activities. As of June 30, 2012, the aggregate amount of borrowings outstanding under the credit facility was $750 million. In addition, we had $8 million of letters of credit outstanding as of June 30, 2012. This facility is collateralized by certain of our oil and natural gas properties. The initial borrowing base for this facility was established at $2.0 billion, with semi</w:t>
      </w:r>
      <w:r>
        <w:t>-</w:t>
      </w:r>
      <w:r w:rsidRPr="00A426DF">
        <w:t>annual redeterminations beginning in April 2013. Amounts outstanding under the $2.0 billion RBL bear interest at specified margins over the LIBOR of between 1.50% and 2.50% for Eurodollar loans or at specified margins over the ABR of between 0.50% and 1.50% for ABR loans. Such margins will fluctuate based on the utilization of the facility. Listed below is a further description of our credit facility including remaining capacity under the facility as of June 30, 2012:</w:t>
      </w:r>
    </w:p>
    <w:tbl>
      <w:tblPr>
        <w:tblW w:w="5000" w:type="pct"/>
        <w:tblCellMar>
          <w:left w:w="72" w:type="dxa"/>
          <w:right w:w="72" w:type="dxa"/>
        </w:tblCellMar>
        <w:tblLook w:val="0000"/>
      </w:tblPr>
      <w:tblGrid>
        <w:gridCol w:w="1196"/>
        <w:gridCol w:w="1648"/>
        <w:gridCol w:w="1350"/>
        <w:gridCol w:w="1799"/>
        <w:gridCol w:w="2450"/>
        <w:gridCol w:w="1781"/>
      </w:tblGrid>
      <w:tr w:rsidR="003C03D9" w:rsidRPr="00A426DF">
        <w:trPr>
          <w:cantSplit/>
        </w:trPr>
        <w:tc>
          <w:tcPr>
            <w:tcW w:w="585" w:type="pct"/>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2700"/>
              </w:tabs>
              <w:suppressAutoHyphens/>
              <w:spacing w:after="20"/>
              <w:rPr>
                <w:b/>
                <w:bCs/>
                <w:sz w:val="18"/>
                <w:szCs w:val="18"/>
              </w:rPr>
            </w:pPr>
            <w:r w:rsidRPr="00A426DF">
              <w:rPr>
                <w:b/>
                <w:bCs/>
                <w:sz w:val="16"/>
                <w:szCs w:val="18"/>
              </w:rPr>
              <w:t>Credit Facility</w:t>
            </w:r>
          </w:p>
        </w:tc>
        <w:tc>
          <w:tcPr>
            <w:tcW w:w="805" w:type="pct"/>
            <w:tcBorders>
              <w:top w:val="nil"/>
              <w:left w:val="nil"/>
              <w:bottom w:val="nil"/>
              <w:right w:val="nil"/>
            </w:tcBorders>
            <w:shd w:val="clear" w:color="auto" w:fill="auto"/>
            <w:vAlign w:val="bottom"/>
          </w:tcPr>
          <w:p w:rsidR="003C03D9" w:rsidRPr="00A426DF" w:rsidRDefault="003C03D9" w:rsidP="003C03D9">
            <w:pPr>
              <w:widowControl/>
              <w:tabs>
                <w:tab w:val="right" w:leader="dot" w:pos="2700"/>
              </w:tabs>
              <w:suppressAutoHyphens/>
              <w:spacing w:after="20"/>
              <w:rPr>
                <w:b/>
                <w:bCs/>
                <w:sz w:val="18"/>
                <w:szCs w:val="18"/>
              </w:rPr>
            </w:pPr>
          </w:p>
        </w:tc>
        <w:tc>
          <w:tcPr>
            <w:tcW w:w="6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Maturity</w:t>
            </w:r>
            <w:r w:rsidRPr="00A426DF">
              <w:rPr>
                <w:b/>
                <w:bCs/>
                <w:sz w:val="16"/>
                <w:szCs w:val="18"/>
              </w:rPr>
              <w:br/>
              <w:t>Date</w:t>
            </w:r>
          </w:p>
        </w:tc>
        <w:tc>
          <w:tcPr>
            <w:tcW w:w="8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w:t>
            </w:r>
            <w:r w:rsidRPr="00A426DF">
              <w:rPr>
                <w:b/>
                <w:bCs/>
                <w:sz w:val="16"/>
                <w:szCs w:val="18"/>
              </w:rPr>
              <w:br/>
              <w:t>Rate</w:t>
            </w:r>
          </w:p>
        </w:tc>
        <w:tc>
          <w:tcPr>
            <w:tcW w:w="11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Commitment fees</w:t>
            </w:r>
          </w:p>
        </w:tc>
        <w:tc>
          <w:tcPr>
            <w:tcW w:w="87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Remaining Capacity as</w:t>
            </w:r>
            <w:r w:rsidRPr="00A426DF">
              <w:rPr>
                <w:b/>
                <w:bCs/>
                <w:sz w:val="16"/>
                <w:szCs w:val="18"/>
              </w:rPr>
              <w:br/>
              <w:t>of June 30, 2012(1)</w:t>
            </w:r>
          </w:p>
        </w:tc>
      </w:tr>
      <w:tr w:rsidR="003C03D9" w:rsidRPr="00A426DF">
        <w:trPr>
          <w:cantSplit/>
        </w:trPr>
        <w:tc>
          <w:tcPr>
            <w:tcW w:w="1391" w:type="pct"/>
            <w:gridSpan w:val="2"/>
            <w:tcBorders>
              <w:top w:val="nil"/>
              <w:left w:val="nil"/>
              <w:bottom w:val="nil"/>
              <w:right w:val="nil"/>
            </w:tcBorders>
          </w:tcPr>
          <w:p w:rsidR="003C03D9" w:rsidRPr="00A426DF" w:rsidRDefault="003C03D9" w:rsidP="003C03D9">
            <w:pPr>
              <w:widowControl/>
              <w:tabs>
                <w:tab w:val="right" w:leader="dot" w:pos="2700"/>
              </w:tabs>
              <w:suppressAutoHyphens/>
              <w:ind w:left="200" w:hanging="200"/>
            </w:pPr>
            <w:r w:rsidRPr="00A426DF">
              <w:t>$2.0 billion RBL</w:t>
            </w:r>
            <w:r w:rsidRPr="00A426DF">
              <w:tab/>
            </w:r>
          </w:p>
        </w:tc>
        <w:tc>
          <w:tcPr>
            <w:tcW w:w="66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May 24, 2017</w:t>
            </w:r>
          </w:p>
        </w:tc>
        <w:tc>
          <w:tcPr>
            <w:tcW w:w="8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LIBOR + 1.75%(1)</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1.75% for LCs</w:t>
            </w:r>
          </w:p>
        </w:tc>
        <w:tc>
          <w:tcPr>
            <w:tcW w:w="11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0.375% commitment fee on</w:t>
            </w:r>
            <w:r>
              <w:br/>
            </w:r>
            <w:r w:rsidRPr="00A426DF">
              <w:t>unused capacity</w:t>
            </w:r>
          </w:p>
        </w:tc>
        <w:tc>
          <w:tcPr>
            <w:tcW w:w="8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$1.25 billion</w:t>
            </w:r>
          </w:p>
        </w:tc>
      </w:tr>
    </w:tbl>
    <w:p w:rsidR="003C03D9" w:rsidRDefault="00955435" w:rsidP="00A426DF">
      <w:r>
        <w:pict>
          <v:rect id="_x0000_i1028"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Based on June 30, 2012 borrowing level.</w:t>
      </w:r>
    </w:p>
    <w:p w:rsidR="003C03D9" w:rsidRPr="00A426DF" w:rsidRDefault="003C03D9" w:rsidP="00A426DF">
      <w:pPr>
        <w:widowControl/>
        <w:tabs>
          <w:tab w:val="left" w:pos="-720"/>
        </w:tabs>
        <w:suppressAutoHyphens/>
        <w:spacing w:after="240"/>
        <w:ind w:firstLine="720"/>
      </w:pPr>
      <w:r w:rsidRPr="00A426DF">
        <w:t>On August 8, 2012, we issued $350 million of senior unsecured notes, which are set to mature September 1, 2022. The notes were issued at par, with a 7.75% coupon and the proceeds were used primarily to repay a portion of our RBL facility. In addition, on August 21, 2012, we re</w:t>
      </w:r>
      <w:r>
        <w:t>-</w:t>
      </w:r>
      <w:r w:rsidRPr="00A426DF">
        <w:t>priced our $750 term loan note from 6.5% to 5.0%.</w:t>
      </w:r>
    </w:p>
    <w:p w:rsidR="003C03D9" w:rsidRPr="00A426DF" w:rsidRDefault="003C03D9" w:rsidP="00A426DF">
      <w:pPr>
        <w:widowControl/>
        <w:tabs>
          <w:tab w:val="left" w:pos="-720"/>
        </w:tabs>
        <w:suppressAutoHyphens/>
        <w:spacing w:after="240"/>
        <w:ind w:firstLine="720"/>
      </w:pPr>
      <w:r w:rsidRPr="00A426DF">
        <w:rPr>
          <w:i/>
          <w:iCs/>
        </w:rPr>
        <w:t>Guarantees.</w:t>
      </w:r>
      <w:r w:rsidRPr="00A426DF">
        <w:t xml:space="preserve">  Our obligations under the RBL, term loan, secured and unsecured notes are fully and unconditionally guaranteed, jointly and severally, by the Company</w:t>
      </w:r>
      <w:r>
        <w:t>’</w:t>
      </w:r>
      <w:r w:rsidRPr="00A426DF">
        <w:t>s present and future direct and indirect wholly owned material domestic subsidiaries. Our foreign wholly</w:t>
      </w:r>
      <w:r w:rsidRPr="00A426DF">
        <w:noBreakHyphen/>
        <w:t>owned subsidiaries are not parties to the guarantees. As of June 30, 2012, foreign subsidiaries that will not guarantee the notes held approximately 2% of our consolidated assets and had no outstanding indebtedness, excluding intercompany obligations. For the period from March 23, 2012 (inception) to June 30, 2012 these non</w:t>
      </w:r>
      <w:r>
        <w:t>-</w:t>
      </w:r>
      <w:r w:rsidRPr="00A426DF">
        <w:t>guarantor subsidiaries generated approximately 8% of our revenue including the impacts of financial derivatives.</w:t>
      </w:r>
    </w:p>
    <w:p w:rsidR="003C03D9" w:rsidRPr="00A426DF" w:rsidRDefault="003C03D9" w:rsidP="003C03D9">
      <w:pPr>
        <w:keepNext/>
        <w:keepLines/>
        <w:widowControl/>
        <w:tabs>
          <w:tab w:val="left" w:pos="-720"/>
        </w:tabs>
        <w:suppressAutoHyphens/>
        <w:spacing w:after="240"/>
        <w:ind w:firstLine="720"/>
      </w:pPr>
      <w:r w:rsidRPr="00A426DF">
        <w:rPr>
          <w:i/>
          <w:iCs/>
        </w:rPr>
        <w:lastRenderedPageBreak/>
        <w:t>Restrictive Provisions/Covenants.</w:t>
      </w:r>
      <w:r w:rsidRPr="00A426DF">
        <w:t xml:space="preserve">  The availability of borrowings under our credit agreements and our ability to incur additional indebtedness is subject to various financial and non</w:t>
      </w:r>
      <w:r>
        <w:t>-</w:t>
      </w:r>
      <w:r w:rsidRPr="00A426DF">
        <w:t>financial covenants and restrictions. Our most restrictive financial covenant requires that EP Energy LLC</w:t>
      </w:r>
      <w:r>
        <w:t>’</w:t>
      </w:r>
      <w:r w:rsidRPr="00A426DF">
        <w:t>s debt to adjusted EBITDAX, as defined in the credit agreement, must not exceed 5.0 to 1.0 during the current period. Certain other covenants and restrictions, among other things, also limit our ability to incur or guarantee additional indebtedness; make any restricted payments or pay any dividends on equity interests or redeem, repurchase or retire parent entities</w:t>
      </w:r>
      <w:r>
        <w:t>’</w:t>
      </w:r>
      <w:r w:rsidRPr="00A426DF">
        <w:t xml:space="preserve"> equity interests or subordinated indebtedness; sell assets; make investments; create certain liens; prepay debt obligations; engage in transactions with affiliates; and enter into certain hedge agreements. As of June 30, 2012, we were in compliance with our debt covenants.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8. Commitments and Contingencies</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Legal Proceedings and Other Contingencies</w:t>
      </w:r>
    </w:p>
    <w:p w:rsidR="003C03D9" w:rsidRPr="00A426DF" w:rsidRDefault="003C03D9" w:rsidP="00A426DF">
      <w:pPr>
        <w:widowControl/>
        <w:tabs>
          <w:tab w:val="left" w:pos="-720"/>
        </w:tabs>
        <w:suppressAutoHyphens/>
        <w:spacing w:after="240"/>
        <w:ind w:firstLine="720"/>
      </w:pPr>
      <w:r w:rsidRPr="00A426DF">
        <w:t>We and our subsidiaries and affiliates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June 30, 2012, we had approximately $23 million accrued for all outstanding legal proceedings and other contingent matters, including $22 million of sales tax reserves.</w:t>
      </w:r>
    </w:p>
    <w:p w:rsidR="003C03D9" w:rsidRPr="00A426DF" w:rsidRDefault="003C03D9" w:rsidP="00A426DF">
      <w:pPr>
        <w:widowControl/>
        <w:tabs>
          <w:tab w:val="left" w:pos="-720"/>
        </w:tabs>
        <w:suppressAutoHyphens/>
        <w:spacing w:after="240"/>
        <w:ind w:firstLine="720"/>
      </w:pPr>
      <w:r w:rsidRPr="00A426DF">
        <w:rPr>
          <w:i/>
          <w:iCs/>
        </w:rPr>
        <w:t>Sales Tax Audits.</w:t>
      </w:r>
      <w:r w:rsidRPr="00A426DF">
        <w:t xml:space="preserve">  As a result of sales and use tax audits during 2010, the state of Texas has asserted additional taxes plus penalties and interest for the audit period 2001</w:t>
      </w:r>
      <w:r>
        <w:t>-</w:t>
      </w:r>
      <w:r w:rsidRPr="00A426DF">
        <w:t>2008 for two of our operating entities. We believe amounts reserved are adequate. We are currently contesting the assessments and the ultimate outcomes are still uncertain. We are indemnified by KMI if and to the extent the ultimate outcomes exceed the reserves. During the period ending June 30, 2012, the Louisiana audit was settled.</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Environmental Matters</w:t>
      </w:r>
    </w:p>
    <w:p w:rsidR="003C03D9" w:rsidRPr="00A426DF" w:rsidRDefault="003C03D9" w:rsidP="00A426DF">
      <w:pPr>
        <w:widowControl/>
        <w:tabs>
          <w:tab w:val="left" w:pos="-720"/>
        </w:tabs>
        <w:suppressAutoHyphens/>
        <w:spacing w:after="240"/>
        <w:ind w:firstLine="720"/>
      </w:pPr>
      <w:r w:rsidRPr="00A426DF">
        <w:t>We are subject to existing federal, state and local laws and regulations governing environmental air, land and water quality. The environmental laws and regulations to which we are subject also require us to remove or remedy the effect on the environment of the disposal or release of specified substances at current and former operating sites. As of June 30, 2012,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3C03D9" w:rsidRPr="00A426DF" w:rsidRDefault="003C03D9" w:rsidP="00A426DF">
      <w:pPr>
        <w:widowControl/>
        <w:tabs>
          <w:tab w:val="left" w:pos="-720"/>
        </w:tabs>
        <w:suppressAutoHyphens/>
        <w:spacing w:after="240"/>
        <w:ind w:firstLine="720"/>
      </w:pPr>
      <w:r w:rsidRPr="00A426DF">
        <w:rPr>
          <w:i/>
          <w:iCs/>
        </w:rPr>
        <w:t>Climate Change and other Emissions.</w:t>
      </w:r>
      <w:r w:rsidRPr="00A426DF">
        <w:t xml:space="preserve">  The Environmental Protection Agency (EPA) and several state environmental agencies have adopted regulations to regulate greenhouse gas (GHG) emissions. Although the EPA has adopted a tailoring rule to regulate GHG emissions, at this time we do not expect a material impact to our existing operations until 2016. There have also been various legislative and regulatory proposals and final rules at the federal and state levels to address emissions from power plants and industrial boilers. Although such rules and proposals will generally favor the use of natural gas over other fossil fuels such as coal, it remains uncertain what regulations will ultimately be adopted and when they will be adopted. In addition,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3C03D9" w:rsidRPr="00A426DF" w:rsidRDefault="003C03D9" w:rsidP="003C03D9">
      <w:pPr>
        <w:keepNext/>
        <w:keepLines/>
        <w:widowControl/>
        <w:tabs>
          <w:tab w:val="left" w:pos="-720"/>
        </w:tabs>
        <w:suppressAutoHyphens/>
        <w:spacing w:after="240"/>
        <w:ind w:firstLine="720"/>
      </w:pPr>
      <w:r w:rsidRPr="00A426DF">
        <w:rPr>
          <w:i/>
          <w:iCs/>
        </w:rPr>
        <w:lastRenderedPageBreak/>
        <w:t>Air Quality Regulations.</w:t>
      </w:r>
      <w:r w:rsidRPr="00A426DF">
        <w:t xml:space="preserve">  In August 2010, the EPA finalized a rule that mandates emission reductions of hazardous air pollutants from reciprocating internal combustion engines and requires us to install emission controls on engines across our operations. Engines subject to the regulations must comply by October 2013. We currently estimate approximately $3 million in capital expenditures in 2013 to complete the required modifications and testing. Recently, in June 2012, EPA published proposed amendments to the rule. We are reviewing these amendments which may result in a reduction to the estimated $3 million capital requirement.</w:t>
      </w:r>
    </w:p>
    <w:p w:rsidR="003C03D9" w:rsidRPr="00A426DF" w:rsidRDefault="003C03D9" w:rsidP="00A426DF">
      <w:pPr>
        <w:widowControl/>
        <w:tabs>
          <w:tab w:val="left" w:pos="-720"/>
        </w:tabs>
        <w:suppressAutoHyphens/>
        <w:spacing w:after="240"/>
        <w:ind w:firstLine="720"/>
      </w:pPr>
      <w:r w:rsidRPr="00A426DF">
        <w:t>In August 2012, EPA finalized New Source Performance Standard OOOO regulations to reduce various air pollutants from the oil and natural gas industry. These regulations will limit emissions from the hydraulic fracturing of certain natural gas wells and equipment including compressors, storage vessels and natural gas processing plants. We do not anticipate a material impact associated with compliance to these new requirements.</w:t>
      </w:r>
    </w:p>
    <w:p w:rsidR="003C03D9" w:rsidRPr="00A426DF" w:rsidRDefault="003C03D9" w:rsidP="00A426DF">
      <w:pPr>
        <w:widowControl/>
        <w:tabs>
          <w:tab w:val="left" w:pos="-720"/>
        </w:tabs>
        <w:suppressAutoHyphens/>
        <w:spacing w:after="240"/>
        <w:ind w:firstLine="720"/>
      </w:pPr>
      <w:r w:rsidRPr="00A426DF">
        <w:t>In the State of Utah we are currently obtaining or amending air quality permits for a number of small oil and natural gas production facilities. As part of this permitting process we anticipate the installation of tank emission controls that will require approximately $2 million capital expenditures starting in 2013 and extending through the first half of 2014.</w:t>
      </w:r>
    </w:p>
    <w:p w:rsidR="003C03D9" w:rsidRPr="00A426DF" w:rsidRDefault="003C03D9" w:rsidP="00A426DF">
      <w:pPr>
        <w:widowControl/>
        <w:tabs>
          <w:tab w:val="left" w:pos="-720"/>
        </w:tabs>
        <w:suppressAutoHyphens/>
        <w:spacing w:after="240"/>
        <w:ind w:firstLine="720"/>
      </w:pPr>
      <w:r w:rsidRPr="00A426DF">
        <w:rPr>
          <w:i/>
          <w:iCs/>
        </w:rPr>
        <w:t>Hydraulic Fracturing Regulations.</w:t>
      </w:r>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In addition, various agencies, including the EPA, the Department of Interior and Department of Education are reviewing changes in their regulations to address the environmental impacts of hydraulic fracturing operations. Until such regulations are implemented, it is uncertain what impact they might have on our operations.</w:t>
      </w:r>
    </w:p>
    <w:p w:rsidR="003C03D9" w:rsidRPr="00A426DF" w:rsidRDefault="003C03D9" w:rsidP="00A426DF">
      <w:pPr>
        <w:widowControl/>
        <w:tabs>
          <w:tab w:val="left" w:pos="-720"/>
        </w:tabs>
        <w:suppressAutoHyphens/>
        <w:spacing w:after="240"/>
        <w:ind w:firstLine="720"/>
      </w:pPr>
      <w:r w:rsidRPr="00A426DF">
        <w:rPr>
          <w:i/>
          <w:iCs/>
        </w:rPr>
        <w:t>Comprehensive Environmental Response, Compensation and Liability Act (CERCLA) Matters.</w:t>
      </w:r>
      <w:r w:rsidRPr="00A426DF">
        <w:t xml:space="preserve">  As part of our environmental remediation projects, we have received notice that we could be designated, or have been asked for information to determine whether we could be designated as a Potentially Responsible Party (PRP) with respect to the Casmalia Remediation site located in California under the CERCLA or state equivalents. As of June 30, 2012, we have estimated our share of the remediation costs at this site to be less than $1 million. Because the clean</w:t>
      </w:r>
      <w:r>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3C03D9" w:rsidRPr="00A426DF" w:rsidRDefault="003C03D9" w:rsidP="00A426DF">
      <w:pPr>
        <w:widowControl/>
        <w:tabs>
          <w:tab w:val="left" w:pos="-720"/>
        </w:tabs>
        <w:suppressAutoHyphens/>
        <w:spacing w:after="240"/>
        <w:ind w:firstLine="720"/>
      </w:pPr>
      <w:r w:rsidRPr="00A426DF">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9. Investments in Unconsolidated Affiliates</w:t>
      </w:r>
    </w:p>
    <w:p w:rsidR="003C03D9" w:rsidRPr="00A426DF" w:rsidRDefault="003C03D9" w:rsidP="00A426DF">
      <w:pPr>
        <w:widowControl/>
        <w:tabs>
          <w:tab w:val="left" w:pos="-720"/>
        </w:tabs>
        <w:suppressAutoHyphens/>
        <w:spacing w:after="240"/>
        <w:ind w:firstLine="720"/>
      </w:pPr>
      <w:r w:rsidRPr="00A426DF">
        <w:t>We hold investments in two unconsolidated affiliates, Four Star Oil &amp; Gas Company (Four Star) and Black Warrior Transmission Corporation, which are accounted for using the equity method of accounting. Our income statement typically reflects (i) our share of net earnings directly attributable to these unconsolidated affiliates, and (ii) other adjustments, such as the amortization of the excess of our investment relative to the underlying equity in the net assets related to Four Star.</w:t>
      </w:r>
    </w:p>
    <w:p w:rsidR="003C03D9" w:rsidRPr="00A426DF" w:rsidRDefault="003C03D9" w:rsidP="00A426DF">
      <w:pPr>
        <w:widowControl/>
        <w:tabs>
          <w:tab w:val="left" w:pos="-720"/>
        </w:tabs>
        <w:suppressAutoHyphens/>
        <w:spacing w:after="240"/>
        <w:ind w:firstLine="720"/>
      </w:pPr>
      <w:r w:rsidRPr="00A426DF">
        <w:t>As of June 30, 2012 and December 31, 2011, our investment in unconsolidated affiliates was $236 million and $346 million ($281 million net of deferred income taxes). Included in these amounts was approximately $129 million and $272 million ($207 million net of deferred income taxes) related to the excess of our investment in Four Star relative to the underlying equity in the net assets of Four Star. In conjunction with the acquisition and purchase price allocation, we adjusted our basis in Four Star to approximately $232 million on the date of acquisition. We amortize the excess of our investment in Four Star over the underlying equity in the net assets using the unit</w:t>
      </w:r>
      <w:r>
        <w:t>-</w:t>
      </w:r>
      <w:r w:rsidRPr="00A426DF">
        <w:t>of</w:t>
      </w:r>
      <w:r>
        <w:t>-</w:t>
      </w:r>
      <w:r w:rsidRPr="00A426DF">
        <w:t>production method over the life of our estimate of Four Star</w:t>
      </w:r>
      <w:r>
        <w:t>’</w:t>
      </w:r>
      <w:r w:rsidRPr="00A426DF">
        <w:t>s oil and natural gas reserves.</w:t>
      </w:r>
    </w:p>
    <w:p w:rsidR="003C03D9" w:rsidRPr="00A426DF" w:rsidRDefault="003C03D9" w:rsidP="00A426DF">
      <w:pPr>
        <w:widowControl/>
        <w:tabs>
          <w:tab w:val="left" w:pos="-720"/>
        </w:tabs>
        <w:suppressAutoHyphens/>
        <w:spacing w:after="240"/>
        <w:ind w:firstLine="720"/>
      </w:pPr>
      <w:r w:rsidRPr="00A426DF">
        <w:lastRenderedPageBreak/>
        <w:t>Due to current natural gas prices, the fair value of our investment in Four Star could decline as a result of lower natural gas prices and we may be required to record an impairment of the carrying value in the future if the loss is determined to be other than temporary.</w:t>
      </w:r>
    </w:p>
    <w:p w:rsidR="003C03D9" w:rsidRPr="00A426DF" w:rsidRDefault="003C03D9" w:rsidP="00A426DF">
      <w:pPr>
        <w:widowControl/>
        <w:tabs>
          <w:tab w:val="left" w:pos="-720"/>
        </w:tabs>
        <w:suppressAutoHyphens/>
        <w:spacing w:after="240"/>
        <w:ind w:firstLine="720"/>
      </w:pPr>
      <w:r w:rsidRPr="00A426DF">
        <w:t>We received no dividends from Four Star for the predecessor periods from January 1, 2012 to May 24, 2012 and six months ending June 30, 2011 we received dividends of $8 million and $26 million and for the successor period March 23, 2012 to June 30, 2012 we did not receive any dividends.</w:t>
      </w:r>
    </w:p>
    <w:tbl>
      <w:tblPr>
        <w:tblW w:w="3750" w:type="pct"/>
        <w:jc w:val="center"/>
        <w:tblLayout w:type="fixed"/>
        <w:tblCellMar>
          <w:left w:w="72" w:type="dxa"/>
          <w:right w:w="72" w:type="dxa"/>
        </w:tblCellMar>
        <w:tblLook w:val="0000"/>
      </w:tblPr>
      <w:tblGrid>
        <w:gridCol w:w="3194"/>
        <w:gridCol w:w="1525"/>
        <w:gridCol w:w="1424"/>
        <w:gridCol w:w="1525"/>
      </w:tblGrid>
      <w:tr w:rsidR="003C03D9" w:rsidRPr="00A426DF">
        <w:trPr>
          <w:cantSplit/>
          <w:jc w:val="center"/>
        </w:trPr>
        <w:tc>
          <w:tcPr>
            <w:tcW w:w="3194" w:type="dxa"/>
            <w:tcBorders>
              <w:top w:val="nil"/>
              <w:left w:val="nil"/>
              <w:bottom w:val="nil"/>
              <w:right w:val="nil"/>
            </w:tcBorders>
            <w:vAlign w:val="bottom"/>
          </w:tcPr>
          <w:p w:rsidR="003C03D9" w:rsidRPr="00A426DF" w:rsidRDefault="003C03D9" w:rsidP="003C03D9">
            <w:pPr>
              <w:widowControl/>
              <w:tabs>
                <w:tab w:val="right" w:leader="dot" w:pos="3050"/>
              </w:tabs>
              <w:suppressAutoHyphens/>
              <w:spacing w:after="20"/>
              <w:jc w:val="center"/>
              <w:rPr>
                <w:b/>
                <w:bCs/>
                <w:sz w:val="18"/>
                <w:szCs w:val="18"/>
              </w:rPr>
            </w:pPr>
          </w:p>
        </w:tc>
        <w:tc>
          <w:tcPr>
            <w:tcW w:w="1525"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2949" w:type="dxa"/>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rPr>
          <w:cantSplit/>
          <w:jc w:val="center"/>
        </w:trPr>
        <w:tc>
          <w:tcPr>
            <w:tcW w:w="3194" w:type="dxa"/>
            <w:tcBorders>
              <w:top w:val="nil"/>
              <w:left w:val="nil"/>
              <w:bottom w:val="nil"/>
              <w:right w:val="nil"/>
            </w:tcBorders>
            <w:vAlign w:val="bottom"/>
          </w:tcPr>
          <w:p w:rsidR="003C03D9" w:rsidRPr="00A426DF" w:rsidRDefault="003C03D9" w:rsidP="003C03D9">
            <w:pPr>
              <w:widowControl/>
              <w:tabs>
                <w:tab w:val="right" w:leader="dot" w:pos="3050"/>
              </w:tabs>
              <w:suppressAutoHyphens/>
              <w:spacing w:after="20"/>
              <w:jc w:val="center"/>
              <w:rPr>
                <w:b/>
                <w:bCs/>
                <w:sz w:val="18"/>
                <w:szCs w:val="18"/>
              </w:rPr>
            </w:pPr>
          </w:p>
        </w:tc>
        <w:tc>
          <w:tcPr>
            <w:tcW w:w="1525" w:type="dxa"/>
            <w:tcBorders>
              <w:top w:val="nil"/>
              <w:left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 to</w:t>
            </w:r>
            <w:r w:rsidRPr="00A426DF">
              <w:rPr>
                <w:b/>
                <w:bCs/>
                <w:sz w:val="16"/>
                <w:szCs w:val="18"/>
              </w:rPr>
              <w:br/>
              <w:t>June 30, 2012</w:t>
            </w:r>
          </w:p>
        </w:tc>
        <w:tc>
          <w:tcPr>
            <w:tcW w:w="1424" w:type="dxa"/>
            <w:tcBorders>
              <w:top w:val="nil"/>
              <w:left w:val="single" w:sz="12" w:space="0" w:color="auto"/>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 2012</w:t>
            </w:r>
          </w:p>
        </w:tc>
        <w:tc>
          <w:tcPr>
            <w:tcW w:w="1525" w:type="dxa"/>
            <w:tcBorders>
              <w:top w:val="nil"/>
              <w:left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 2011</w:t>
            </w:r>
          </w:p>
        </w:tc>
      </w:tr>
      <w:tr w:rsidR="003C03D9" w:rsidRPr="00A426DF">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p>
        </w:tc>
        <w:tc>
          <w:tcPr>
            <w:tcW w:w="4474" w:type="dxa"/>
            <w:gridSpan w:val="3"/>
            <w:tcBorders>
              <w:top w:val="nil"/>
              <w:left w:val="nil"/>
              <w:bottom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(In millions)</w:t>
            </w:r>
          </w:p>
        </w:tc>
      </w:tr>
      <w:tr w:rsidR="003C03D9" w:rsidRPr="00A426DF">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results:</w:t>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revenues</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$9</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$75</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$130</w:t>
            </w:r>
          </w:p>
        </w:tc>
      </w:tr>
      <w:tr w:rsidR="003C03D9" w:rsidRPr="00A426DF">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expenses</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13</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58</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w:t>
            </w:r>
          </w:p>
        </w:tc>
      </w:tr>
      <w:tr w:rsidR="003C03D9" w:rsidRPr="00A426DF">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Net (loss) income(1)</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11</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r>
    </w:tbl>
    <w:p w:rsidR="003C03D9" w:rsidRDefault="00955435" w:rsidP="003C03D9">
      <w:pPr>
        <w:ind w:left="1224"/>
      </w:pPr>
      <w:r>
        <w:pict>
          <v:rect id="_x0000_i1029"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Proportionate share does not reflect amortization of our investment in Four Star of $12 million and $18 million for the predecessor periods from January 1, 2012 to May 24, 2012 and six months ending June 30, 2011 and $1 million for the successor period of March 23, 2012 to June 30, 2012.</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10. Long</w:t>
      </w:r>
      <w:r>
        <w:rPr>
          <w:b/>
          <w:bCs/>
        </w:rPr>
        <w:t>-</w:t>
      </w:r>
      <w:r w:rsidRPr="00A426DF">
        <w:rPr>
          <w:b/>
          <w:bCs/>
        </w:rPr>
        <w:t>Term Incentive Compensation / Post</w:t>
      </w:r>
      <w:r>
        <w:rPr>
          <w:b/>
          <w:bCs/>
        </w:rPr>
        <w:t>-</w:t>
      </w:r>
      <w:r w:rsidRPr="00A426DF">
        <w:rPr>
          <w:b/>
          <w:bCs/>
        </w:rPr>
        <w:t>Employment Benefits</w:t>
      </w:r>
    </w:p>
    <w:p w:rsidR="003C03D9" w:rsidRPr="00A426DF" w:rsidRDefault="003C03D9" w:rsidP="00A426DF">
      <w:pPr>
        <w:widowControl/>
        <w:tabs>
          <w:tab w:val="left" w:pos="-720"/>
        </w:tabs>
        <w:suppressAutoHyphens/>
        <w:spacing w:after="240"/>
        <w:ind w:firstLine="720"/>
      </w:pPr>
      <w:r w:rsidRPr="00A426DF">
        <w:rPr>
          <w:i/>
          <w:iCs/>
        </w:rPr>
        <w:t>Equity Awards Outstanding Prior to Acquisition.</w:t>
      </w:r>
      <w:r w:rsidRPr="00A426DF">
        <w:t xml:space="preserve">  Prior to the closing of the merger between KMI and El Paso, certain of our employees held vested and unvested stock options, restricted shares and performance shares granted under El Paso</w:t>
      </w:r>
      <w:r>
        <w:t>’</w:t>
      </w:r>
      <w:r w:rsidRPr="00A426DF">
        <w:t>s equity plan. Pursuant to the terms of the merger agreement between El Paso and KMI, each outstanding El Paso stock option, restricted share and performance share automatically vested upon completion of the merger. In the case of outstanding performance shares, performance was deemed to be attained at target. On the merger date, each outstanding stock option, restricted share and performance share was converted into the right to receive either cash or a mixture of cash and shares of Class P common stock of KMI for all shares subject to such awards (in the case of stock options, less the aggregate exercise price), pursuant to the terms of the El Paso/KMI merger agreement. Each holder also received warrants as part of the merger consideration in respect of such equity awards. Through the merger date, the predecessor recorded as general and administrative expense in the income statements, amounts billed directly by El Paso for compensation expense related to certain stock</w:t>
      </w:r>
      <w:r w:rsidRPr="00A426DF">
        <w:noBreakHyphen/>
        <w:t>based compensation awards granted directly to our employees, as well as our proportionate share of El Paso</w:t>
      </w:r>
      <w:r>
        <w:t>’</w:t>
      </w:r>
      <w:r w:rsidRPr="00A426DF">
        <w:t>s corporate compensation expense. However, compensation cost associated with the acceleration of vesting as a result of the merger between El Paso and KMI was assumed by El Paso and KMI and are not reflected in these financial statements.</w:t>
      </w:r>
    </w:p>
    <w:p w:rsidR="003C03D9" w:rsidRPr="00A426DF" w:rsidRDefault="003C03D9" w:rsidP="00A426DF">
      <w:pPr>
        <w:widowControl/>
        <w:tabs>
          <w:tab w:val="left" w:pos="-720"/>
        </w:tabs>
        <w:suppressAutoHyphens/>
        <w:spacing w:after="240"/>
        <w:ind w:firstLine="720"/>
      </w:pPr>
      <w:r w:rsidRPr="00A426DF">
        <w:rPr>
          <w:i/>
          <w:iCs/>
        </w:rPr>
        <w:t>EP Energy LLC Long Term Incentive Compensation Programs.</w:t>
      </w:r>
      <w:r w:rsidRPr="00A426DF">
        <w:t xml:space="preserve">  Upon the closing of the acquisition, we adopted new long term incentive (LTI) programs, including an annual performance</w:t>
      </w:r>
      <w:r w:rsidRPr="00A426DF">
        <w:noBreakHyphen/>
        <w:t>based cash incentive payment program and certain long</w:t>
      </w:r>
      <w:r>
        <w:t>-</w:t>
      </w:r>
      <w:r w:rsidRPr="00A426DF">
        <w:t>term equity based programs: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Cash</w:t>
      </w:r>
      <w:r>
        <w:rPr>
          <w:i/>
          <w:iCs/>
        </w:rPr>
        <w:t>-</w:t>
      </w:r>
      <w:r w:rsidRPr="00A426DF">
        <w:rPr>
          <w:i/>
          <w:iCs/>
        </w:rPr>
        <w:t xml:space="preserve">Based Long Term Incentive.  </w:t>
      </w:r>
      <w:r w:rsidRPr="00A426DF">
        <w:t>In addition to annual bonus payments, we provide a cash</w:t>
      </w:r>
      <w:r>
        <w:t>-</w:t>
      </w:r>
      <w:r w:rsidRPr="00A426DF">
        <w:t>based long term incentive program to certain of our employees linking annual performance</w:t>
      </w:r>
      <w:r w:rsidRPr="00A426DF">
        <w:noBreakHyphen/>
        <w:t>based cash incentive payments to the financial performance of the company as approved by the Compensation Committee of our Board of Managers and individual performance for the year. Cash</w:t>
      </w:r>
      <w:r>
        <w:t>-</w:t>
      </w:r>
      <w:r w:rsidRPr="00A426DF">
        <w:t>based LTI awards are expected to be granted annually with a three</w:t>
      </w:r>
      <w:r>
        <w:t>-</w:t>
      </w:r>
      <w:r w:rsidRPr="00A426DF">
        <w:t>year vesting schedule (50% vesting in the first year, and 25% vesting in each of the succeeding two years). We recognize compensation cost in our financial statements as general and administrative expense on these awards over the requisite service period for each separately vesting tranche of the award, net of estimates for forfeitures. For accounting purposes, these performance based cash incentive awards were treated as liability awards with a fair value on the grant date of approximately $23 million. For the periods ended March 23, 2012 to June 30, 2012, and April 1, 2012 to June 30, 2012 we recorded approximately $1 million for both periods related to these awards.</w:t>
      </w:r>
    </w:p>
    <w:p w:rsidR="003C03D9" w:rsidRPr="00A426DF" w:rsidRDefault="003C03D9" w:rsidP="003C03D9">
      <w:pPr>
        <w:pageBreakBefore/>
        <w:widowControl/>
        <w:tabs>
          <w:tab w:val="left" w:pos="-720"/>
          <w:tab w:val="left" w:pos="0"/>
          <w:tab w:val="left" w:pos="1080"/>
        </w:tabs>
        <w:suppressAutoHyphens/>
        <w:spacing w:after="240"/>
        <w:ind w:left="1080" w:hanging="360"/>
      </w:pPr>
      <w:r>
        <w:lastRenderedPageBreak/>
        <w:t>•</w:t>
      </w:r>
      <w:r>
        <w:tab/>
      </w:r>
      <w:r w:rsidRPr="00A426DF">
        <w:rPr>
          <w:i/>
          <w:iCs/>
        </w:rPr>
        <w:t xml:space="preserve">Long Term Equity Incentive Awards.  </w:t>
      </w:r>
      <w:r w:rsidRPr="00A426DF">
        <w:t>We provide certain individuals with two forms of long term equity incentive awards as follows:</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rPr>
          <w:i/>
          <w:iCs/>
        </w:rPr>
        <w:t xml:space="preserve">Class A </w:t>
      </w:r>
      <w:r>
        <w:rPr>
          <w:i/>
          <w:iCs/>
        </w:rPr>
        <w:t>“</w:t>
      </w:r>
      <w:r w:rsidRPr="00A426DF">
        <w:rPr>
          <w:i/>
          <w:iCs/>
        </w:rPr>
        <w:t>Matching</w:t>
      </w:r>
      <w:r>
        <w:rPr>
          <w:i/>
          <w:iCs/>
        </w:rPr>
        <w:t>”</w:t>
      </w:r>
      <w:r w:rsidRPr="00A426DF">
        <w:rPr>
          <w:i/>
          <w:iCs/>
        </w:rPr>
        <w:t xml:space="preserve"> Grants.</w:t>
      </w:r>
      <w:r w:rsidRPr="00A426DF">
        <w:t xml:space="preserve">  In conjunction with the acquisition by our Sponsors whereby the Sponsors contributed approximately $3.3 billion and received Class A units, certain of our employees purchased a total of approximately 24,000 Class A units (capital interests) in our parent company (at a purchase price of $1,000 per Class A unit) shortly following the closing of the sale. In connection with their purchase of these units, our parent awarded (i) </w:t>
      </w:r>
      <w:r>
        <w:t>“</w:t>
      </w:r>
      <w:r w:rsidRPr="00A426DF">
        <w:t>matching</w:t>
      </w:r>
      <w:r>
        <w:t>”</w:t>
      </w:r>
      <w:r w:rsidRPr="00A426DF">
        <w:t xml:space="preserve"> Class A unit grants in an amount equal to 50% of the Class A units purchased (approximately 12,000 units) and (ii) a </w:t>
      </w:r>
      <w:r>
        <w:t>“</w:t>
      </w:r>
      <w:r w:rsidRPr="00A426DF">
        <w:t>guaranteed cash bonus</w:t>
      </w:r>
      <w:r>
        <w:t>”</w:t>
      </w:r>
      <w:r w:rsidRPr="00A426DF">
        <w:t xml:space="preserve"> to be paid in early 2013 equivalent to the amount of the </w:t>
      </w:r>
      <w:r>
        <w:t>“</w:t>
      </w:r>
      <w:r w:rsidRPr="00A426DF">
        <w:t>matching</w:t>
      </w:r>
      <w:r>
        <w:t>”</w:t>
      </w:r>
      <w:r w:rsidRPr="00A426DF">
        <w:t xml:space="preserve"> Class A unit grant. Matching units are subject to forfeiture in the event of certain termination scenarios. For accounting purposes, we treated the </w:t>
      </w:r>
      <w:r>
        <w:t>“</w:t>
      </w:r>
      <w:r w:rsidRPr="00A426DF">
        <w:t>guaranteed bonus</w:t>
      </w:r>
      <w:r>
        <w:t>”</w:t>
      </w:r>
      <w:r w:rsidRPr="00A426DF">
        <w:t xml:space="preserve"> amounts as liability awards to be settled in cash and the </w:t>
      </w:r>
      <w:r>
        <w:t>“</w:t>
      </w:r>
      <w:r w:rsidRPr="00A426DF">
        <w:t>matching</w:t>
      </w:r>
      <w:r>
        <w:t>”</w:t>
      </w:r>
      <w:r w:rsidRPr="00A426DF">
        <w:t xml:space="preserve"> Class A unit grants as compensatory equity awards. Both of these awards had a fair value of approximately $12 million each on the grant date based on 50 percent of the amount purchased by the participating officer and management group. For the </w:t>
      </w:r>
      <w:r>
        <w:t>“</w:t>
      </w:r>
      <w:r w:rsidRPr="00A426DF">
        <w:t>guaranteed cash bonus</w:t>
      </w:r>
      <w:r>
        <w:t>”</w:t>
      </w:r>
      <w:r w:rsidRPr="00A426DF">
        <w:t xml:space="preserve">, we will recognize the fair value as compensation cost in general and administrative expense over the period from the date of grant (May 24, 2012) through the anticipated cash payout date in early 2013. For the </w:t>
      </w:r>
      <w:r>
        <w:t>“</w:t>
      </w:r>
      <w:r w:rsidRPr="00A426DF">
        <w:t>matching</w:t>
      </w:r>
      <w:r>
        <w:t>”</w:t>
      </w:r>
      <w:r w:rsidRPr="00A426DF">
        <w:t xml:space="preserve"> Class A unit grant, we will recognize the fair value as compensation cost in general and administrative expense ratably over the four year period from the date of grant through the period over which the requisite service is provided and the time period at which certain transferability restrictions are removed. For the periods from March 23, 2012 to June 30, 2012, and April 1, 2012 to June 30, 2012, we recognized approximately $1.9 million related to both of these awards.</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rPr>
          <w:i/>
          <w:iCs/>
        </w:rPr>
        <w:t>Management Incentive Units.</w:t>
      </w:r>
      <w:r w:rsidRPr="00A426DF">
        <w:t xml:space="preserve">  In addition to the Class A </w:t>
      </w:r>
      <w:r>
        <w:t>“</w:t>
      </w:r>
      <w:r w:rsidRPr="00A426DF">
        <w:t>matching</w:t>
      </w:r>
      <w:r>
        <w:t>”</w:t>
      </w:r>
      <w:r w:rsidRPr="00A426DF">
        <w:t xml:space="preserve"> awards described above, our parent issued approximately 808,000 Management Incentive Units (</w:t>
      </w:r>
      <w:r>
        <w:t>“</w:t>
      </w:r>
      <w:r w:rsidRPr="00A426DF">
        <w:t>MIPs</w:t>
      </w:r>
      <w:r>
        <w:t>”</w:t>
      </w:r>
      <w:r w:rsidRPr="00A426DF">
        <w:t>) to certain of our employees. These MIPs are intended to constitute profits interests. The MIPs vest ratably over 5 years subject to certain forfeiture provisions based on continued employment with the company and become payable based on the achievement of certain predetermined performance measures, including, without limitation, the occurrence of certain specified threshold capital transactions. The MIPs were issued at no cost and have value only to the extent the value of the company increases. For accounting purposes, these profits interests were treated as compensatory equity awards. We determined a grant date fair value of approximately $70 million using an option pricing model. We recognize compensation cost in our financial statements as general and administrative expense on these awards. Compensation cost, net of forfeitures, will be recognized on an accelerated basis for each tranche of the award, over the five year requisite service period considering certain termination provisions limiting recipients to the receipt of 75 percent of the vested portion of such awards prior to a specified threshold capital transaction. For the periods from March 23, 2012 to June 30, 2012, and April 1, 2012 to June 30, 2012, we recognized approximately $7.8 million related to these awards.</w:t>
      </w:r>
    </w:p>
    <w:p w:rsidR="003C03D9" w:rsidRPr="00A426DF" w:rsidRDefault="003C03D9" w:rsidP="00A426DF">
      <w:pPr>
        <w:widowControl/>
        <w:tabs>
          <w:tab w:val="left" w:pos="-720"/>
        </w:tabs>
        <w:suppressAutoHyphens/>
        <w:spacing w:after="240"/>
        <w:ind w:firstLine="720"/>
      </w:pPr>
      <w:r w:rsidRPr="00A426DF">
        <w:rPr>
          <w:i/>
          <w:iCs/>
        </w:rPr>
        <w:t>Post Employment Benefits.</w:t>
      </w:r>
      <w:r w:rsidRPr="00A426DF">
        <w:t xml:space="preserve">  We sponsor a tax</w:t>
      </w:r>
      <w:r>
        <w:t>-</w:t>
      </w:r>
      <w:r w:rsidRPr="00A426DF">
        <w:t>qualified defined contribution retirement plan for a broad</w:t>
      </w:r>
      <w:r w:rsidRPr="00A426DF">
        <w:noBreakHyphen/>
        <w:t>based group of employees. We make matching contributions (dollar for dollar up to 6% of eligible compensation) and non</w:t>
      </w:r>
      <w:r>
        <w:t>-</w:t>
      </w:r>
      <w:r w:rsidRPr="00A426DF">
        <w:t>elective employer contributions (5% of eligible compensation) to the defined contribution plan, and individual employees, are eligible to contribute to the defined contribution plan. We do not sponsor a defined benefit pension plan or a postretirement welfare benefit plan.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11. Related Party Transactions</w:t>
      </w:r>
    </w:p>
    <w:p w:rsidR="003C03D9" w:rsidRPr="00A426DF" w:rsidRDefault="003C03D9" w:rsidP="00A426DF">
      <w:pPr>
        <w:widowControl/>
        <w:tabs>
          <w:tab w:val="left" w:pos="-720"/>
        </w:tabs>
        <w:suppressAutoHyphens/>
        <w:spacing w:after="240"/>
        <w:ind w:firstLine="720"/>
      </w:pPr>
      <w:r w:rsidRPr="00A426DF">
        <w:rPr>
          <w:i/>
          <w:iCs/>
        </w:rPr>
        <w:t>Transaction Fee Agreement.</w:t>
      </w:r>
      <w:r w:rsidRPr="00A426DF">
        <w:t xml:space="preserve">  In connection with the acquisition of EP Energy Global LLC, we were subject to a transaction fee agreement with certain of our Sponsors (the </w:t>
      </w:r>
      <w:r>
        <w:t>“</w:t>
      </w:r>
      <w:r w:rsidRPr="00A426DF">
        <w:t>Service Providers</w:t>
      </w:r>
      <w:r>
        <w:t>”</w:t>
      </w:r>
      <w:r w:rsidRPr="00A426DF">
        <w:t>) for the provision of certain structuring, financial, investment banking and other similar advisory services. Included in the transaction and other costs paid at the time of the acquisition as further described in Note 2, we paid one</w:t>
      </w:r>
      <w:r>
        <w:t>-</w:t>
      </w:r>
      <w:r w:rsidRPr="00A426DF">
        <w:t>time transaction fees of $71.5 million (recorded as general and administrative expense in our income statement) to the Service Providers in the aggregate in exchange for services rendered in connection with structuring, arranging the financing and performing other services. In the event of any future transactions (including any merger, consolidation, recapitalization or sale of assets or equity interests resulting in a change of control of the equity and voting securities, or sale of all or substantially all of the assets or which is in connection with one or more public offerings, each as further defined in the Transaction Fee Agreement), we would pay an additional transaction fee equal to the lesser of (i) 1% of the aggregate enterprise value paid or provided and (ii) $100,000,000.</w:t>
      </w:r>
    </w:p>
    <w:p w:rsidR="003C03D9" w:rsidRPr="00A426DF" w:rsidRDefault="003C03D9" w:rsidP="00A426DF">
      <w:pPr>
        <w:widowControl/>
        <w:tabs>
          <w:tab w:val="left" w:pos="-720"/>
        </w:tabs>
        <w:suppressAutoHyphens/>
        <w:spacing w:after="240"/>
        <w:ind w:firstLine="720"/>
      </w:pPr>
      <w:r w:rsidRPr="00A426DF">
        <w:rPr>
          <w:i/>
          <w:iCs/>
        </w:rPr>
        <w:lastRenderedPageBreak/>
        <w:t>Management Fee Agreement.</w:t>
      </w:r>
      <w:r w:rsidRPr="00A426DF">
        <w:t xml:space="preserve">  We entered into a management fee agreement with certain of our Sponsors for the provision of certain management consulting and advisory services. Under the agreement, we pay a non</w:t>
      </w:r>
      <w:r>
        <w:t>-</w:t>
      </w:r>
      <w:r w:rsidRPr="00A426DF">
        <w:t>refundable annual management fee of $25 million. In 2012, we prepaid approximately $15 million for these services through the end of 2012 and through June 30, 2012, have expensed $2 million in general and administrative expense.</w:t>
      </w:r>
    </w:p>
    <w:p w:rsidR="003C03D9" w:rsidRPr="00A426DF" w:rsidRDefault="003C03D9" w:rsidP="00A426DF">
      <w:pPr>
        <w:widowControl/>
        <w:tabs>
          <w:tab w:val="left" w:pos="-720"/>
        </w:tabs>
        <w:suppressAutoHyphens/>
        <w:spacing w:after="240"/>
        <w:ind w:firstLine="720"/>
      </w:pPr>
      <w:r w:rsidRPr="00A426DF">
        <w:rPr>
          <w:i/>
          <w:iCs/>
        </w:rPr>
        <w:t>Related Party Transactions Prior to the Acquisition.</w:t>
      </w:r>
      <w:r w:rsidRPr="00A426DF">
        <w:t xml:space="preserve">  In conjunction with the acquisition, El Paso made total contributions of approximately $1.5 billion to the predecessor including a non</w:t>
      </w:r>
      <w:r>
        <w:t>-</w:t>
      </w:r>
      <w:r w:rsidRPr="00A426DF">
        <w:t>cash contribution of approximately $0.5 billion to satisfy its current and deferred income tax balances at that time and a cash contribution to facilitate repayment of approximately $960 million of outstanding debt of the predecessor under its revolving credit facility. Additionally, prior to the completion of the acquisition, the predecessor entered into transactions during the ordinary course of conducting its business with affiliates of El Paso, primarily related to the sale, transportation and hedging of its oil, natural gas and NGL production. Other than continuing transition services agreements with KMI, the agreements noted below ceased on the date of acquisition and included the following services: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General.  </w:t>
      </w:r>
      <w:r w:rsidRPr="00A426DF">
        <w:t>El Paso billed the predecessor directly for certain general and administrative costs and allocated a portion of its general and administrative costs. The allocation was based on the estimated level of resources devoted to its operations and the relative size of its earnings before interest and taxes, gross property and payroll. These expenses were primarily related to management, legal, financial, tax, consultative, administrative and other services, including employee benefits, pension benefits, annual incentive bonuses, rent, insurance, and information technology. El Paso also billed the predecessor directly for compensation expense related to certain stock</w:t>
      </w:r>
      <w:r w:rsidRPr="00A426DF">
        <w:noBreakHyphen/>
        <w:t>based compensation awards granted directly to the predecessor</w:t>
      </w:r>
      <w:r>
        <w:t>’</w:t>
      </w:r>
      <w:r w:rsidRPr="00A426DF">
        <w:t>s employees, and allocated to the predecessor a proportionate share of El Paso</w:t>
      </w:r>
      <w:r>
        <w:t>’</w:t>
      </w:r>
      <w:r w:rsidRPr="00A426DF">
        <w:t>s corporate compensation expense.</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t>Pension and Retirement Benefits.  El Paso maintained a primary pension plan, the El Paso Corporation Pension Plan, a defined benefit plan covering substantially all of our employees prior to the acquisition and providing benefits under a cash balance formula. El Paso also maintained a defined contribution plan covering all of our employees prior to the acquisition. El Paso matched 75 percent of participant basic contributions up to 6 percent of eligible compensation and made additional discretionary matching contributions. El Paso was responsible for benefits accrued under these plans and allocated related costs.</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rPr>
          <w:i/>
          <w:iCs/>
        </w:rPr>
        <w:t>Other Post</w:t>
      </w:r>
      <w:r>
        <w:rPr>
          <w:i/>
          <w:iCs/>
        </w:rPr>
        <w:t>-</w:t>
      </w:r>
      <w:r w:rsidRPr="00A426DF">
        <w:rPr>
          <w:i/>
          <w:iCs/>
        </w:rPr>
        <w:t>Retirement Benefits.</w:t>
      </w:r>
      <w:r w:rsidRPr="00A426DF">
        <w:t xml:space="preserve">  El Paso provided limited post</w:t>
      </w:r>
      <w:r>
        <w:t>-</w:t>
      </w:r>
      <w:r w:rsidRPr="00A426DF">
        <w:t>retirement life insurance benefits for current and retired employees prior to the acquisition. El Paso was responsible for benefits accrued under its plan and allocated the related costs to its affiliates.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Marketing.  </w:t>
      </w:r>
      <w:r w:rsidRPr="00A426DF">
        <w:t>Prior to the completion of the acquisition, the predecessor sold natural gas primarily to El Paso Marketing at spot market prices. Substantially all of the affiliated accounts receivable at December 31, 2011 related to sales of natural gas to El Paso Marketing. The predecessor was also a party to a hedging contract with El Paso Marketing. Realized gains and losses on these hedges were included in operating revenues.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Transportation and Related Services.  </w:t>
      </w:r>
      <w:r w:rsidRPr="00A426DF">
        <w:t>Prior to the completion of the acquisition, the predecessor also contracted for services with El Paso</w:t>
      </w:r>
      <w:r>
        <w:t>’</w:t>
      </w:r>
      <w:r w:rsidRPr="00A426DF">
        <w:t>s regulated interstate pipelines that provided transportation and related services for natural gas production. At December 31, 2011, contractual deposits were $8 million associated with El Paso</w:t>
      </w:r>
      <w:r>
        <w:t>’</w:t>
      </w:r>
      <w:r w:rsidRPr="00A426DF">
        <w:t>s regulated interstate pipelines.</w:t>
      </w:r>
    </w:p>
    <w:p w:rsidR="003C03D9" w:rsidRPr="00A426DF" w:rsidRDefault="003C03D9" w:rsidP="00A426DF">
      <w:pPr>
        <w:widowControl/>
        <w:tabs>
          <w:tab w:val="left" w:pos="-720"/>
        </w:tabs>
        <w:suppressAutoHyphens/>
        <w:spacing w:after="240"/>
        <w:ind w:firstLine="720"/>
      </w:pPr>
      <w:r w:rsidRPr="00A426DF">
        <w:t>The following table shows revenues and charges to/from affiliates for the following predecessor periods:</w:t>
      </w:r>
    </w:p>
    <w:tbl>
      <w:tblPr>
        <w:tblW w:w="3500" w:type="pct"/>
        <w:jc w:val="center"/>
        <w:tblLayout w:type="fixed"/>
        <w:tblCellMar>
          <w:left w:w="72" w:type="dxa"/>
          <w:right w:w="72" w:type="dxa"/>
        </w:tblCellMar>
        <w:tblLook w:val="0000"/>
      </w:tblPr>
      <w:tblGrid>
        <w:gridCol w:w="4600"/>
        <w:gridCol w:w="1356"/>
        <w:gridCol w:w="1201"/>
      </w:tblGrid>
      <w:tr w:rsidR="003C03D9" w:rsidRPr="00A426DF">
        <w:trPr>
          <w:cantSplit/>
          <w:jc w:val="center"/>
        </w:trPr>
        <w:tc>
          <w:tcPr>
            <w:tcW w:w="4941" w:type="dxa"/>
            <w:tcBorders>
              <w:top w:val="nil"/>
              <w:left w:val="nil"/>
              <w:bottom w:val="nil"/>
              <w:right w:val="nil"/>
            </w:tcBorders>
            <w:vAlign w:val="bottom"/>
          </w:tcPr>
          <w:p w:rsidR="003C03D9" w:rsidRPr="00A426DF" w:rsidRDefault="003C03D9" w:rsidP="003C03D9">
            <w:pPr>
              <w:widowControl/>
              <w:tabs>
                <w:tab w:val="right" w:leader="dot" w:pos="4456"/>
              </w:tabs>
              <w:suppressAutoHyphens/>
              <w:spacing w:after="20"/>
              <w:jc w:val="center"/>
              <w:rPr>
                <w:b/>
                <w:bCs/>
                <w:sz w:val="18"/>
                <w:szCs w:val="18"/>
              </w:rPr>
            </w:pPr>
          </w:p>
        </w:tc>
        <w:tc>
          <w:tcPr>
            <w:tcW w:w="14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2012</w:t>
            </w:r>
            <w:r w:rsidRPr="00A426DF">
              <w:rPr>
                <w:b/>
                <w:bCs/>
                <w:sz w:val="16"/>
                <w:szCs w:val="18"/>
              </w:rPr>
              <w:br/>
              <w:t>to</w:t>
            </w:r>
            <w:r w:rsidRPr="00A426DF">
              <w:rPr>
                <w:b/>
                <w:bCs/>
                <w:sz w:val="16"/>
                <w:szCs w:val="18"/>
              </w:rPr>
              <w:br/>
              <w:t>May 24, 2012</w:t>
            </w:r>
          </w:p>
        </w:tc>
        <w:tc>
          <w:tcPr>
            <w:tcW w:w="128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 2011</w:t>
            </w:r>
          </w:p>
        </w:tc>
      </w:tr>
      <w:tr w:rsidR="003C03D9" w:rsidRPr="00A426DF">
        <w:trPr>
          <w:cantSplit/>
          <w:jc w:val="center"/>
        </w:trPr>
        <w:tc>
          <w:tcPr>
            <w:tcW w:w="4941" w:type="dxa"/>
            <w:tcBorders>
              <w:top w:val="nil"/>
              <w:left w:val="nil"/>
              <w:bottom w:val="nil"/>
              <w:right w:val="nil"/>
            </w:tcBorders>
            <w:vAlign w:val="bottom"/>
          </w:tcPr>
          <w:p w:rsidR="003C03D9" w:rsidRPr="00A426DF" w:rsidRDefault="003C03D9" w:rsidP="003C03D9">
            <w:pPr>
              <w:widowControl/>
              <w:tabs>
                <w:tab w:val="right" w:leader="dot" w:pos="4456"/>
              </w:tabs>
              <w:suppressAutoHyphens/>
              <w:jc w:val="center"/>
              <w:rPr>
                <w:b/>
                <w:bCs/>
                <w:sz w:val="18"/>
                <w:szCs w:val="18"/>
              </w:rPr>
            </w:pPr>
          </w:p>
        </w:tc>
        <w:tc>
          <w:tcPr>
            <w:tcW w:w="2727"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Operating revenues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r>
      <w:tr w:rsidR="003C03D9" w:rsidRPr="00A426DF">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Operating expenses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r>
      <w:tr w:rsidR="003C03D9" w:rsidRPr="00A426DF">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Reimbursements of operating expenses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bl>
    <w:p w:rsidR="003C03D9" w:rsidRPr="00A426DF" w:rsidRDefault="003C03D9" w:rsidP="00A426DF">
      <w:pPr>
        <w:widowControl/>
        <w:tabs>
          <w:tab w:val="left" w:pos="-720"/>
          <w:tab w:val="left" w:pos="0"/>
          <w:tab w:val="left" w:pos="1080"/>
        </w:tabs>
        <w:suppressAutoHyphens/>
        <w:spacing w:before="240" w:after="240"/>
        <w:ind w:left="1080" w:hanging="360"/>
      </w:pPr>
      <w:r>
        <w:t>•</w:t>
      </w:r>
      <w:r>
        <w:tab/>
      </w:r>
      <w:r w:rsidRPr="00A426DF">
        <w:rPr>
          <w:i/>
          <w:iCs/>
        </w:rPr>
        <w:t xml:space="preserve">Income Taxes.  </w:t>
      </w:r>
      <w:r w:rsidRPr="00A426DF">
        <w:t>Prior to the acquisition, El Paso filed consolidated U.S. federal and certain state tax returns which included the predecessor</w:t>
      </w:r>
      <w:r>
        <w:t>’</w:t>
      </w:r>
      <w:r w:rsidRPr="00A426DF">
        <w:t>s taxable income. See Note 4 for additional information on income tax related matters.</w:t>
      </w:r>
    </w:p>
    <w:p w:rsidR="003C03D9" w:rsidRPr="00A426DF" w:rsidRDefault="003C03D9" w:rsidP="00A426DF">
      <w:pPr>
        <w:widowControl/>
        <w:tabs>
          <w:tab w:val="left" w:pos="-720"/>
        </w:tabs>
        <w:suppressAutoHyphens/>
        <w:spacing w:after="240"/>
        <w:ind w:firstLine="720"/>
      </w:pPr>
      <w:r w:rsidRPr="00A426DF">
        <w:rPr>
          <w:i/>
          <w:iCs/>
        </w:rPr>
        <w:lastRenderedPageBreak/>
        <w:t>Cash Management Program.</w:t>
      </w:r>
      <w:r w:rsidRPr="00A426DF">
        <w:t xml:space="preserve">  Prior to the acquisition, our predecessor participated in El Paso</w:t>
      </w:r>
      <w:r>
        <w:t>’</w:t>
      </w:r>
      <w:r w:rsidRPr="00A426DF">
        <w:t>s cash management program which matched short</w:t>
      </w:r>
      <w:r>
        <w:t>-</w:t>
      </w:r>
      <w:r w:rsidRPr="00A426DF">
        <w:t>term cash surpluses and needs of its participating affiliates, thus minimizing total borrowings from outside sources.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12. Condensed Consolidating Financial Statements</w:t>
      </w:r>
    </w:p>
    <w:p w:rsidR="003C03D9" w:rsidRPr="00A426DF" w:rsidRDefault="003C03D9" w:rsidP="00A426DF">
      <w:pPr>
        <w:widowControl/>
        <w:tabs>
          <w:tab w:val="left" w:pos="-720"/>
        </w:tabs>
        <w:suppressAutoHyphens/>
        <w:spacing w:after="240"/>
        <w:ind w:firstLine="720"/>
      </w:pPr>
      <w:r w:rsidRPr="00A426DF">
        <w:t>As discussed in Note 7, our secured and unsecured notes are fully and unconditionally guaranteed, jointly and severally, by the Company</w:t>
      </w:r>
      <w:r>
        <w:t>’</w:t>
      </w:r>
      <w:r w:rsidRPr="00A426DF">
        <w:t>s present and future direct and indirect wholly owned material domestic subsidiaries. Our foreign wholly</w:t>
      </w:r>
      <w:r w:rsidRPr="00A426DF">
        <w:noBreakHyphen/>
        <w:t xml:space="preserve">owned subsidiaries are not parties to the guarantees (the </w:t>
      </w:r>
      <w:r>
        <w:t>“</w:t>
      </w:r>
      <w:r w:rsidRPr="00A426DF">
        <w:t>Non</w:t>
      </w:r>
      <w:r>
        <w:t>-</w:t>
      </w:r>
      <w:r w:rsidRPr="00A426DF">
        <w:t>Guarantor Subsidiaries</w:t>
      </w:r>
      <w:r>
        <w:t>”</w:t>
      </w:r>
      <w:r w:rsidRPr="00A426DF">
        <w:t>). The following reflects condensed consolidating financial information of the issuer, guarantor subsidiaries, non</w:t>
      </w:r>
      <w:r>
        <w:t>-</w:t>
      </w:r>
      <w:r w:rsidRPr="00A426DF">
        <w:t>guarantor subsidiaries, eliminating entries (to combine the entities) and consolidated results as of June 30, 2012 and December 31, 2011. Also presented are condensed consolidating statements of operations and cash flows for the successor for the period from March 23, 2012 (inception) to June 30, 2012 and for the predecessor for the period from January 1, 2012 to May 24, 2012.</w:t>
      </w:r>
    </w:p>
    <w:p w:rsidR="003C03D9" w:rsidRDefault="003C03D9" w:rsidP="00A426DF">
      <w:pPr>
        <w:keepNext/>
        <w:keepLines/>
        <w:widowControl/>
        <w:tabs>
          <w:tab w:val="left" w:pos="720"/>
          <w:tab w:val="left" w:pos="1440"/>
          <w:tab w:val="center" w:pos="5400"/>
        </w:tabs>
        <w:suppressAutoHyphens/>
        <w:jc w:val="center"/>
        <w:rPr>
          <w:b/>
          <w:bCs/>
        </w:rPr>
      </w:pPr>
      <w:r>
        <w:rPr>
          <w:b/>
          <w:bCs/>
        </w:rP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PERIOD FROM MARCH 23, 2012 (INCEPTION) TO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4990"/>
        <w:gridCol w:w="678"/>
        <w:gridCol w:w="1139"/>
        <w:gridCol w:w="1139"/>
        <w:gridCol w:w="1139"/>
        <w:gridCol w:w="1139"/>
      </w:tblGrid>
      <w:tr w:rsidR="003C03D9" w:rsidRPr="00A426DF">
        <w:trPr>
          <w:cantSplit/>
          <w:jc w:val="center"/>
        </w:trPr>
        <w:tc>
          <w:tcPr>
            <w:tcW w:w="2443" w:type="pct"/>
            <w:tcBorders>
              <w:top w:val="nil"/>
              <w:left w:val="nil"/>
              <w:bottom w:val="nil"/>
              <w:right w:val="nil"/>
            </w:tcBorders>
            <w:vAlign w:val="bottom"/>
          </w:tcPr>
          <w:p w:rsidR="003C03D9" w:rsidRPr="00A426DF" w:rsidRDefault="003C03D9" w:rsidP="003C03D9">
            <w:pPr>
              <w:widowControl/>
              <w:tabs>
                <w:tab w:val="right" w:leader="dot" w:pos="4846"/>
              </w:tabs>
              <w:suppressAutoHyphens/>
              <w:spacing w:after="20"/>
              <w:jc w:val="center"/>
              <w:rPr>
                <w:b/>
                <w:bCs/>
                <w:sz w:val="18"/>
                <w:szCs w:val="18"/>
              </w:rPr>
            </w:pPr>
          </w:p>
        </w:tc>
        <w:tc>
          <w:tcPr>
            <w:tcW w:w="2557" w:type="pct"/>
            <w:gridSpan w:val="5"/>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r>
      <w:tr w:rsidR="003C03D9" w:rsidRPr="00A426DF">
        <w:trPr>
          <w:cantSplit/>
          <w:jc w:val="center"/>
        </w:trPr>
        <w:tc>
          <w:tcPr>
            <w:tcW w:w="2443" w:type="pct"/>
            <w:tcBorders>
              <w:top w:val="nil"/>
              <w:left w:val="nil"/>
              <w:bottom w:val="nil"/>
              <w:right w:val="nil"/>
            </w:tcBorders>
            <w:vAlign w:val="bottom"/>
          </w:tcPr>
          <w:p w:rsidR="003C03D9" w:rsidRPr="00A426DF" w:rsidRDefault="003C03D9" w:rsidP="003C03D9">
            <w:pPr>
              <w:widowControl/>
              <w:tabs>
                <w:tab w:val="right" w:leader="dot" w:pos="4846"/>
              </w:tabs>
              <w:suppressAutoHyphens/>
              <w:spacing w:after="20"/>
              <w:jc w:val="center"/>
              <w:rPr>
                <w:b/>
                <w:bCs/>
                <w:sz w:val="18"/>
                <w:szCs w:val="18"/>
              </w:rPr>
            </w:pP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Issuer</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Revenues</w:t>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Oil and condensate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Natural gas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NGL</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600" w:hanging="200"/>
            </w:pPr>
            <w:r w:rsidRPr="00A426DF">
              <w:t>Financial derivatives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800" w:hanging="200"/>
            </w:pPr>
            <w:r w:rsidRPr="00A426DF">
              <w:t>Total operating revenues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expenses</w:t>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Transportation costs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Lease operating expenses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General and administrative expenses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Depreciation, depletion and amortization</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Impairments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Exploration expense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400" w:hanging="200"/>
            </w:pPr>
            <w:r w:rsidRPr="00A426DF">
              <w:t>Taxes, other than income taxes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800" w:hanging="200"/>
            </w:pPr>
            <w:r w:rsidRPr="00A426DF">
              <w:t>Total operating expenses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183</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104</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(loss) income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Loss from unconsolidated affiliates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Other income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Interest expense</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Income (loss) before earnings from consolidated subsidiaries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(150)</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Earnings (loss) from consolidated subsidiaries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40"/>
              <w:ind w:left="200" w:hanging="200"/>
            </w:pPr>
            <w:r w:rsidRPr="00A426DF">
              <w:t>Net (loss) income</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$59</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r>
    </w:tbl>
    <w:p w:rsidR="003C03D9" w:rsidRDefault="003C03D9" w:rsidP="00A426DF">
      <w:pPr>
        <w:keepNext/>
        <w:keepLines/>
        <w:widowControl/>
        <w:tabs>
          <w:tab w:val="left" w:pos="720"/>
          <w:tab w:val="left" w:pos="1440"/>
          <w:tab w:val="center" w:pos="5400"/>
        </w:tabs>
        <w:suppressAutoHyphens/>
        <w:spacing w:before="240"/>
        <w:jc w:val="center"/>
        <w:rPr>
          <w:b/>
          <w:bCs/>
        </w:rP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PERIOD FROM JANUARY 1, 2012 TO MAY 24,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472"/>
        <w:gridCol w:w="1188"/>
        <w:gridCol w:w="1188"/>
        <w:gridCol w:w="1188"/>
        <w:gridCol w:w="1188"/>
      </w:tblGrid>
      <w:tr w:rsidR="003C03D9" w:rsidRPr="00A426DF">
        <w:trPr>
          <w:cantSplit/>
          <w:jc w:val="center"/>
        </w:trPr>
        <w:tc>
          <w:tcPr>
            <w:tcW w:w="2676" w:type="pct"/>
            <w:tcBorders>
              <w:top w:val="nil"/>
              <w:left w:val="nil"/>
              <w:bottom w:val="nil"/>
              <w:right w:val="nil"/>
            </w:tcBorders>
            <w:vAlign w:val="bottom"/>
          </w:tcPr>
          <w:p w:rsidR="003C03D9" w:rsidRPr="00A426DF" w:rsidRDefault="003C03D9" w:rsidP="003C03D9">
            <w:pPr>
              <w:widowControl/>
              <w:tabs>
                <w:tab w:val="right" w:leader="dot" w:pos="5328"/>
              </w:tabs>
              <w:suppressAutoHyphens/>
              <w:spacing w:after="20"/>
              <w:jc w:val="center"/>
              <w:rPr>
                <w:b/>
                <w:bCs/>
                <w:sz w:val="18"/>
                <w:szCs w:val="18"/>
              </w:rPr>
            </w:pPr>
          </w:p>
        </w:tc>
        <w:tc>
          <w:tcPr>
            <w:tcW w:w="2324"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2676" w:type="pct"/>
            <w:tcBorders>
              <w:top w:val="nil"/>
              <w:left w:val="nil"/>
              <w:bottom w:val="nil"/>
              <w:right w:val="nil"/>
            </w:tcBorders>
            <w:vAlign w:val="bottom"/>
          </w:tcPr>
          <w:p w:rsidR="003C03D9" w:rsidRPr="00A426DF" w:rsidRDefault="003C03D9" w:rsidP="003C03D9">
            <w:pPr>
              <w:widowControl/>
              <w:tabs>
                <w:tab w:val="right" w:leader="dot" w:pos="5328"/>
              </w:tabs>
              <w:suppressAutoHyphens/>
              <w:spacing w:after="20"/>
              <w:jc w:val="center"/>
              <w:rPr>
                <w:b/>
                <w:bCs/>
                <w:sz w:val="18"/>
                <w:szCs w:val="18"/>
              </w:rPr>
            </w:pP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Revenues</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Oil and condensate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Natural gas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NGL</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600" w:hanging="200"/>
            </w:pPr>
            <w:r w:rsidRPr="00A426DF">
              <w:t>Financial derivatives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800" w:hanging="200"/>
            </w:pPr>
            <w:r w:rsidRPr="00A426DF">
              <w:t>Total operating revenues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978</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expenses</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Transportation costs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Lease operating expenses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General and administrative expenses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Depreciation, depletion and amortization</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307</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Ceiling test charges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400" w:hanging="200"/>
            </w:pPr>
            <w:r w:rsidRPr="00A426DF">
              <w:t>Taxes, other than income taxes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800" w:hanging="200"/>
            </w:pPr>
            <w:r w:rsidRPr="00A426DF">
              <w:t>Total operating expenses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income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Loss from unconsolidated affiliates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Other income (expense)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Interest expense</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Third party</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400" w:hanging="200"/>
            </w:pPr>
            <w:r w:rsidRPr="00A426DF">
              <w:t>Affiliated</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Income (loss) before income taxes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Income tax expense</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135</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Income (loss) before earnings from consolidated subsidiaries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249</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(Loss) Earnings from consolidated subsidiaries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40"/>
              <w:ind w:left="200" w:hanging="200"/>
            </w:pPr>
            <w:r w:rsidRPr="00A426DF">
              <w:t>Net income (loss)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$71</w:t>
            </w:r>
          </w:p>
        </w:tc>
        <w:tc>
          <w:tcPr>
            <w:tcW w:w="58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SIX MONTHS ENDED JUNE 30,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401"/>
        <w:gridCol w:w="1207"/>
        <w:gridCol w:w="1206"/>
        <w:gridCol w:w="1206"/>
        <w:gridCol w:w="1204"/>
      </w:tblGrid>
      <w:tr w:rsidR="003C03D9" w:rsidRPr="00A426DF">
        <w:trPr>
          <w:cantSplit/>
          <w:jc w:val="center"/>
        </w:trPr>
        <w:tc>
          <w:tcPr>
            <w:tcW w:w="2641" w:type="pct"/>
            <w:tcBorders>
              <w:top w:val="nil"/>
              <w:left w:val="nil"/>
              <w:bottom w:val="nil"/>
              <w:right w:val="nil"/>
            </w:tcBorders>
            <w:vAlign w:val="bottom"/>
          </w:tcPr>
          <w:p w:rsidR="003C03D9" w:rsidRPr="00A426DF" w:rsidRDefault="003C03D9" w:rsidP="003C03D9">
            <w:pPr>
              <w:widowControl/>
              <w:tabs>
                <w:tab w:val="right" w:leader="dot" w:pos="5257"/>
              </w:tabs>
              <w:suppressAutoHyphens/>
              <w:spacing w:after="20"/>
              <w:jc w:val="center"/>
              <w:rPr>
                <w:b/>
                <w:bCs/>
                <w:sz w:val="18"/>
                <w:szCs w:val="18"/>
              </w:rPr>
            </w:pPr>
          </w:p>
        </w:tc>
        <w:tc>
          <w:tcPr>
            <w:tcW w:w="2359"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2641" w:type="pct"/>
            <w:tcBorders>
              <w:top w:val="nil"/>
              <w:left w:val="nil"/>
              <w:bottom w:val="nil"/>
              <w:right w:val="nil"/>
            </w:tcBorders>
            <w:vAlign w:val="bottom"/>
          </w:tcPr>
          <w:p w:rsidR="003C03D9" w:rsidRPr="00A426DF" w:rsidRDefault="003C03D9" w:rsidP="003C03D9">
            <w:pPr>
              <w:widowControl/>
              <w:tabs>
                <w:tab w:val="right" w:leader="dot" w:pos="5257"/>
              </w:tabs>
              <w:suppressAutoHyphens/>
              <w:spacing w:after="20"/>
              <w:jc w:val="center"/>
              <w:rPr>
                <w:b/>
                <w:bCs/>
                <w:sz w:val="18"/>
                <w:szCs w:val="18"/>
              </w:rPr>
            </w:pP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Revenues</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Oil and condensate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Natural gas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NGL</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600" w:hanging="200"/>
            </w:pPr>
            <w:r w:rsidRPr="00A426DF">
              <w:t>Financial derivatives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800" w:hanging="200"/>
            </w:pPr>
            <w:r w:rsidRPr="00A426DF">
              <w:t>Total operating revenues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expenses</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Transportation costs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Lease operating expenses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General and administrative expenses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Depreciation, depletion and amortization</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266</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400" w:hanging="200"/>
            </w:pPr>
            <w:r w:rsidRPr="00A426DF">
              <w:t>Taxes, other than income taxes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800" w:hanging="200"/>
            </w:pPr>
            <w:r w:rsidRPr="00A426DF">
              <w:t>Total operating expenses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517</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income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Loss from unconsolidated affiliates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Other (expense) income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Interest expense</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Third party</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400" w:hanging="200"/>
            </w:pPr>
            <w:r w:rsidRPr="00A426DF">
              <w:t>Affiliated</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Income before income taxes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Income tax expense (benefit)</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69</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Income before earnings from consolidated subsidiaries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139</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152</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Earnings (loss) from consolidated subsidiaries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40"/>
              <w:ind w:left="200" w:hanging="200"/>
            </w:pPr>
            <w:r w:rsidRPr="00A426DF">
              <w:t>Net income (loss)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w:t>
            </w:r>
          </w:p>
        </w:tc>
        <w:tc>
          <w:tcPr>
            <w:tcW w:w="58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4599"/>
        <w:gridCol w:w="705"/>
        <w:gridCol w:w="1231"/>
        <w:gridCol w:w="1231"/>
        <w:gridCol w:w="1231"/>
        <w:gridCol w:w="1227"/>
      </w:tblGrid>
      <w:tr w:rsidR="003C03D9" w:rsidRPr="00BB26E7">
        <w:trPr>
          <w:cantSplit/>
          <w:jc w:val="center"/>
        </w:trPr>
        <w:tc>
          <w:tcPr>
            <w:tcW w:w="2249" w:type="pct"/>
            <w:tcBorders>
              <w:top w:val="nil"/>
              <w:left w:val="nil"/>
              <w:bottom w:val="nil"/>
              <w:right w:val="nil"/>
            </w:tcBorders>
            <w:vAlign w:val="bottom"/>
          </w:tcPr>
          <w:p w:rsidR="003C03D9" w:rsidRPr="00BB26E7" w:rsidRDefault="003C03D9" w:rsidP="003C03D9">
            <w:pPr>
              <w:widowControl/>
              <w:tabs>
                <w:tab w:val="right" w:leader="dot" w:pos="4455"/>
              </w:tabs>
              <w:suppressAutoHyphens/>
              <w:spacing w:after="20"/>
              <w:jc w:val="center"/>
              <w:rPr>
                <w:b/>
                <w:bCs/>
                <w:sz w:val="16"/>
                <w:szCs w:val="16"/>
              </w:rPr>
            </w:pPr>
          </w:p>
        </w:tc>
        <w:tc>
          <w:tcPr>
            <w:tcW w:w="345"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Issuer</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Guarantor</w:t>
            </w:r>
            <w:r w:rsidRPr="00BB26E7">
              <w:rPr>
                <w:b/>
                <w:bCs/>
                <w:sz w:val="16"/>
                <w:szCs w:val="16"/>
              </w:rPr>
              <w:br/>
              <w:t>Subsidiaries</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Non</w:t>
            </w:r>
            <w:r w:rsidRPr="00BB26E7">
              <w:rPr>
                <w:b/>
                <w:bCs/>
                <w:sz w:val="16"/>
                <w:szCs w:val="16"/>
              </w:rPr>
              <w:noBreakHyphen/>
            </w:r>
            <w:r w:rsidRPr="00BB26E7">
              <w:rPr>
                <w:b/>
                <w:bCs/>
                <w:sz w:val="16"/>
                <w:szCs w:val="16"/>
              </w:rPr>
              <w:br/>
              <w:t>Guarantor</w:t>
            </w:r>
            <w:r w:rsidRPr="00BB26E7">
              <w:rPr>
                <w:b/>
                <w:bCs/>
                <w:sz w:val="16"/>
                <w:szCs w:val="16"/>
              </w:rPr>
              <w:br/>
              <w:t>Subsidiaries</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Eliminations</w:t>
            </w:r>
          </w:p>
        </w:tc>
        <w:tc>
          <w:tcPr>
            <w:tcW w:w="601"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Consolidated</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jc w:val="center"/>
              <w:rPr>
                <w:sz w:val="18"/>
                <w:szCs w:val="16"/>
              </w:rPr>
            </w:pPr>
            <w:r w:rsidRPr="00BA220B">
              <w:rPr>
                <w:sz w:val="18"/>
                <w:szCs w:val="16"/>
              </w:rPr>
              <w:t>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Current 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Cash and cash equivalents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$55</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Accounts receivable</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Customer, net of allowance of less than $1</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163</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Other, net of allowance of $2</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30</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Materials and supplies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95</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278</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Prepaid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43</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800" w:hanging="200"/>
              <w:rPr>
                <w:sz w:val="18"/>
                <w:szCs w:val="16"/>
              </w:rPr>
            </w:pPr>
            <w:r w:rsidRPr="00BA220B">
              <w:rPr>
                <w:sz w:val="18"/>
                <w:szCs w:val="16"/>
              </w:rPr>
              <w:t>Total current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440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598</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Property, plant and equipment, at cost</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Oil and natural gas properties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6,824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6,927</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 property, plant and equipment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89</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6,911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105</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7,016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 xml:space="preserve">Less accumulated depreciation, depletion and </w:t>
            </w:r>
            <w:r>
              <w:rPr>
                <w:sz w:val="18"/>
                <w:szCs w:val="16"/>
              </w:rPr>
              <w:br/>
            </w:r>
            <w:r w:rsidRPr="00BA220B">
              <w:rPr>
                <w:sz w:val="18"/>
                <w:szCs w:val="16"/>
              </w:rPr>
              <w:t>amortization</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34</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800" w:hanging="200"/>
              <w:rPr>
                <w:sz w:val="18"/>
                <w:szCs w:val="16"/>
              </w:rPr>
            </w:pPr>
            <w:r w:rsidRPr="00BA220B">
              <w:rPr>
                <w:sz w:val="18"/>
                <w:szCs w:val="16"/>
              </w:rPr>
              <w:t>Total property, plant and equipment, net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6,878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104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6,982</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Other 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Investments in unconsolidated 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Investment in consolidated affiliate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7,018</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174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200</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Deferred income taxes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Unamortized debt issue cost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139</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200" w:hanging="200"/>
              <w:rPr>
                <w:sz w:val="18"/>
                <w:szCs w:val="16"/>
              </w:rPr>
            </w:pP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7,331</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344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586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before="20" w:after="40"/>
              <w:ind w:left="800" w:hanging="200"/>
              <w:rPr>
                <w:sz w:val="18"/>
                <w:szCs w:val="16"/>
              </w:rPr>
            </w:pPr>
            <w:r w:rsidRPr="00BA220B">
              <w:rPr>
                <w:sz w:val="18"/>
                <w:szCs w:val="16"/>
              </w:rPr>
              <w:t>Total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$7,464</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$7,662</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$160</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$(7,120)</w:t>
            </w:r>
          </w:p>
        </w:tc>
        <w:tc>
          <w:tcPr>
            <w:tcW w:w="601"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$8,166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jc w:val="center"/>
              <w:rPr>
                <w:sz w:val="18"/>
                <w:szCs w:val="16"/>
              </w:rPr>
            </w:pPr>
            <w:r w:rsidRPr="00BA220B">
              <w:rPr>
                <w:sz w:val="18"/>
                <w:szCs w:val="16"/>
              </w:rPr>
              <w:t>LIABILITIES AND EQUITY</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Current liabilities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Accounts payable</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Trade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$107</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268</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Accrued taxes other than income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30</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Accrued interest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Current reserves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600" w:hanging="200"/>
              <w:rPr>
                <w:sz w:val="18"/>
                <w:szCs w:val="16"/>
              </w:rPr>
            </w:pPr>
            <w:r w:rsidRPr="00BA220B">
              <w:rPr>
                <w:sz w:val="18"/>
                <w:szCs w:val="16"/>
              </w:rPr>
              <w:t>Total current liabilities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52</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424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505</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Long-term debt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4,243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4,243</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Other long-term liabilities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Asset retirement obligations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16</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600" w:hanging="200"/>
              <w:rPr>
                <w:sz w:val="18"/>
                <w:szCs w:val="16"/>
              </w:rPr>
            </w:pPr>
            <w:r w:rsidRPr="00BA220B">
              <w:rPr>
                <w:sz w:val="18"/>
                <w:szCs w:val="16"/>
              </w:rPr>
              <w:t>Total non</w:t>
            </w:r>
            <w:r w:rsidRPr="00BA220B">
              <w:rPr>
                <w:sz w:val="18"/>
                <w:szCs w:val="16"/>
              </w:rPr>
              <w:noBreakHyphen/>
              <w:t>current liabilities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4,254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220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4,503</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Commitments and contingencies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200" w:hanging="200"/>
              <w:rPr>
                <w:sz w:val="18"/>
                <w:szCs w:val="16"/>
              </w:rPr>
            </w:pPr>
            <w:r w:rsidRPr="00BA220B">
              <w:rPr>
                <w:sz w:val="18"/>
                <w:szCs w:val="16"/>
              </w:rPr>
              <w:t>Members’ equity</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3,158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7,018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3,158</w:t>
            </w:r>
          </w:p>
        </w:tc>
      </w:tr>
      <w:tr w:rsidR="003C03D9" w:rsidRPr="00BB26E7">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before="20" w:after="40"/>
              <w:ind w:left="600" w:hanging="200"/>
              <w:rPr>
                <w:sz w:val="18"/>
                <w:szCs w:val="16"/>
              </w:rPr>
            </w:pPr>
            <w:r w:rsidRPr="00BA220B">
              <w:rPr>
                <w:sz w:val="18"/>
                <w:szCs w:val="16"/>
              </w:rPr>
              <w:t>Total liabilities and equity</w:t>
            </w:r>
            <w:r w:rsidRPr="00BA220B">
              <w:rPr>
                <w:sz w:val="18"/>
                <w:szCs w:val="16"/>
              </w:rPr>
              <w:tab/>
            </w:r>
          </w:p>
        </w:tc>
        <w:tc>
          <w:tcPr>
            <w:tcW w:w="34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$7,464</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$7,662</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$160</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$(7,120)</w:t>
            </w:r>
          </w:p>
        </w:tc>
        <w:tc>
          <w:tcPr>
            <w:tcW w:w="601"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$8.166</w:t>
            </w:r>
          </w:p>
        </w:tc>
      </w:tr>
    </w:tbl>
    <w:p w:rsidR="003C03D9" w:rsidRPr="00A426DF" w:rsidRDefault="003C03D9" w:rsidP="003C03D9">
      <w:pPr>
        <w:jc w:val="center"/>
      </w:pPr>
    </w:p>
    <w:p w:rsidR="003C03D9" w:rsidRPr="00A426DF" w:rsidRDefault="003C03D9" w:rsidP="003C03D9">
      <w:pPr>
        <w:jc w:val="center"/>
        <w:rPr>
          <w:b/>
          <w:bCs/>
        </w:rPr>
      </w:pPr>
      <w:r>
        <w:br w:type="page"/>
      </w: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spacing w:after="240"/>
        <w:jc w:val="center"/>
        <w:rPr>
          <w:b/>
          <w:bCs/>
        </w:rPr>
      </w:pPr>
      <w:r w:rsidRPr="00A426DF">
        <w:rPr>
          <w:b/>
          <w:bCs/>
        </w:rPr>
        <w:t>AS OF DECEMBER 31, 2011</w:t>
      </w:r>
    </w:p>
    <w:tbl>
      <w:tblPr>
        <w:tblW w:w="5000" w:type="pct"/>
        <w:jc w:val="center"/>
        <w:tblCellMar>
          <w:left w:w="72" w:type="dxa"/>
          <w:right w:w="72" w:type="dxa"/>
        </w:tblCellMar>
        <w:tblLook w:val="0000"/>
      </w:tblPr>
      <w:tblGrid>
        <w:gridCol w:w="5761"/>
        <w:gridCol w:w="1117"/>
        <w:gridCol w:w="1116"/>
        <w:gridCol w:w="1116"/>
        <w:gridCol w:w="1114"/>
      </w:tblGrid>
      <w:tr w:rsidR="003C03D9" w:rsidRPr="00CF1EFE">
        <w:trPr>
          <w:cantSplit/>
          <w:jc w:val="center"/>
        </w:trPr>
        <w:tc>
          <w:tcPr>
            <w:tcW w:w="2817" w:type="pct"/>
            <w:tcBorders>
              <w:top w:val="nil"/>
              <w:left w:val="nil"/>
              <w:bottom w:val="nil"/>
              <w:right w:val="nil"/>
            </w:tcBorders>
            <w:vAlign w:val="bottom"/>
          </w:tcPr>
          <w:p w:rsidR="003C03D9" w:rsidRPr="00CF1EFE" w:rsidRDefault="003C03D9" w:rsidP="003C03D9">
            <w:pPr>
              <w:widowControl/>
              <w:tabs>
                <w:tab w:val="right" w:leader="dot" w:pos="5617"/>
              </w:tabs>
              <w:suppressAutoHyphens/>
              <w:spacing w:after="20"/>
              <w:jc w:val="center"/>
              <w:rPr>
                <w:b/>
                <w:bCs/>
                <w:sz w:val="16"/>
                <w:szCs w:val="16"/>
              </w:rPr>
            </w:pP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Guarantor</w:t>
            </w:r>
            <w:r w:rsidRPr="00CF1EFE">
              <w:rPr>
                <w:b/>
                <w:bCs/>
                <w:sz w:val="16"/>
                <w:szCs w:val="16"/>
              </w:rPr>
              <w:br/>
              <w:t>Subsidiaries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Non</w:t>
            </w:r>
            <w:r w:rsidRPr="00CF1EFE">
              <w:rPr>
                <w:b/>
                <w:bCs/>
                <w:sz w:val="16"/>
                <w:szCs w:val="16"/>
              </w:rPr>
              <w:noBreakHyphen/>
            </w:r>
            <w:r w:rsidRPr="00CF1EFE">
              <w:rPr>
                <w:b/>
                <w:bCs/>
                <w:sz w:val="16"/>
                <w:szCs w:val="16"/>
              </w:rPr>
              <w:br/>
              <w:t>Guarantor</w:t>
            </w:r>
            <w:r w:rsidRPr="00CF1EFE">
              <w:rPr>
                <w:b/>
                <w:bCs/>
                <w:sz w:val="16"/>
                <w:szCs w:val="16"/>
              </w:rPr>
              <w:br/>
              <w:t>Subsidiaries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Eliminations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Consolidated</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jc w:val="center"/>
              <w:rPr>
                <w:sz w:val="18"/>
                <w:szCs w:val="16"/>
              </w:rPr>
            </w:pPr>
            <w:r w:rsidRPr="00BA220B">
              <w:rPr>
                <w:sz w:val="18"/>
                <w:szCs w:val="16"/>
              </w:rPr>
              <w:t>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Current 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Cash and cash equivalents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Accounts receivable</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Customer, net of allowance of less than $1</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119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135</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132</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Other, net of allowance of $7</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Materials and supplies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28</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272</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Prepaid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15</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800" w:hanging="200"/>
              <w:rPr>
                <w:sz w:val="18"/>
                <w:szCs w:val="16"/>
              </w:rPr>
            </w:pPr>
            <w:r w:rsidRPr="00BA220B">
              <w:rPr>
                <w:sz w:val="18"/>
                <w:szCs w:val="16"/>
              </w:rPr>
              <w:t>Total current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606</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658</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Property, plant and equipment, at cost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Oil and natural gas properties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20,670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1,253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21,923</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 property, plant and equipment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20,813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1,257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22,070</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Less accumulated depreciation, depletion and amortization</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17,026</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977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18,003</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800" w:hanging="200"/>
              <w:rPr>
                <w:sz w:val="18"/>
                <w:szCs w:val="16"/>
              </w:rPr>
            </w:pPr>
            <w:r w:rsidRPr="00BA220B">
              <w:rPr>
                <w:sz w:val="18"/>
                <w:szCs w:val="16"/>
              </w:rPr>
              <w:t>Total property, plant and equipment, net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3,787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280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4,067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Other 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Investments in unconsolidated 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346</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Investment in consolidated affiliate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Unamortized debt issue cost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2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620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374</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before="20" w:after="40"/>
              <w:ind w:left="800" w:hanging="200"/>
              <w:rPr>
                <w:sz w:val="18"/>
                <w:szCs w:val="16"/>
              </w:rPr>
            </w:pPr>
            <w:r w:rsidRPr="00BA220B">
              <w:rPr>
                <w:sz w:val="18"/>
                <w:szCs w:val="16"/>
              </w:rPr>
              <w:t>Total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$5,013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$339</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$5,099</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jc w:val="center"/>
              <w:rPr>
                <w:sz w:val="18"/>
                <w:szCs w:val="16"/>
              </w:rPr>
            </w:pPr>
            <w:r w:rsidRPr="00BA220B">
              <w:rPr>
                <w:sz w:val="18"/>
                <w:szCs w:val="16"/>
              </w:rPr>
              <w:t>LIABILITIES AND EQUITY</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Current liabilities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Accounts payable</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Trade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$140</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258</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Accrued taxes other than income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91</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r w:rsidRPr="00BA220B">
              <w:rPr>
                <w:sz w:val="18"/>
                <w:szCs w:val="16"/>
              </w:rPr>
              <w:t>Total current liabilities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532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589</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Long-term debt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851</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Non-current note payable to unconsolidated affiliate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Other long-term liabilities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73</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Asset retirement obligations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148</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291</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47</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1,381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280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1,410</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Commitments and contingencies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Stockholder’s equity</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Common stock, par value $1 per share; 1,000 shares authorized and outstanding</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Preferred stock</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Additional paid-in capital</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4,580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4,580</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Accumulated deficit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(1,476)</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Accumulated other comprehensive loss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r w:rsidRPr="00BA220B">
              <w:rPr>
                <w:sz w:val="18"/>
                <w:szCs w:val="16"/>
              </w:rPr>
              <w:t>Total stockholder’s equity</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3,100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3,100</w:t>
            </w:r>
          </w:p>
        </w:tc>
      </w:tr>
      <w:tr w:rsidR="003C03D9" w:rsidRPr="00CF1EFE">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before="20" w:after="40"/>
              <w:ind w:left="600" w:hanging="200"/>
              <w:rPr>
                <w:sz w:val="18"/>
                <w:szCs w:val="16"/>
              </w:rPr>
            </w:pPr>
            <w:r w:rsidRPr="00BA220B">
              <w:rPr>
                <w:sz w:val="18"/>
                <w:szCs w:val="16"/>
              </w:rPr>
              <w:t>Total liabilities and equity</w:t>
            </w:r>
            <w:r w:rsidRPr="00BA220B">
              <w:rPr>
                <w:sz w:val="18"/>
                <w:szCs w:val="16"/>
              </w:rPr>
              <w:tab/>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$5,013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$339</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$5,099</w:t>
            </w:r>
          </w:p>
        </w:tc>
      </w:tr>
    </w:tbl>
    <w:p w:rsidR="003C03D9" w:rsidRDefault="003C03D9" w:rsidP="00A426DF">
      <w:pPr>
        <w:keepNext/>
        <w:keepLines/>
        <w:widowControl/>
        <w:tabs>
          <w:tab w:val="left" w:pos="720"/>
          <w:tab w:val="left" w:pos="1440"/>
          <w:tab w:val="center" w:pos="5400"/>
        </w:tabs>
        <w:suppressAutoHyphens/>
        <w:jc w:val="center"/>
      </w:pPr>
      <w:r>
        <w:lastRenderedPageBreak/>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PERIOD FROM MARCH 23, 2012 (INCEPTION) TO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067"/>
        <w:gridCol w:w="783"/>
        <w:gridCol w:w="1094"/>
        <w:gridCol w:w="1094"/>
        <w:gridCol w:w="1094"/>
        <w:gridCol w:w="1092"/>
      </w:tblGrid>
      <w:tr w:rsidR="003C03D9" w:rsidRPr="009F52A3">
        <w:trPr>
          <w:cantSplit/>
          <w:jc w:val="center"/>
        </w:trPr>
        <w:tc>
          <w:tcPr>
            <w:tcW w:w="2478" w:type="pct"/>
            <w:tcBorders>
              <w:top w:val="nil"/>
              <w:left w:val="nil"/>
              <w:bottom w:val="nil"/>
              <w:right w:val="nil"/>
            </w:tcBorders>
            <w:vAlign w:val="bottom"/>
          </w:tcPr>
          <w:p w:rsidR="003C03D9" w:rsidRPr="009F52A3" w:rsidRDefault="003C03D9" w:rsidP="003C03D9">
            <w:pPr>
              <w:widowControl/>
              <w:tabs>
                <w:tab w:val="right" w:leader="dot" w:pos="4923"/>
              </w:tabs>
              <w:suppressAutoHyphens/>
              <w:spacing w:after="20"/>
              <w:jc w:val="center"/>
              <w:rPr>
                <w:b/>
                <w:bCs/>
                <w:sz w:val="16"/>
                <w:szCs w:val="16"/>
              </w:rPr>
            </w:pPr>
          </w:p>
        </w:tc>
        <w:tc>
          <w:tcPr>
            <w:tcW w:w="2522" w:type="pct"/>
            <w:gridSpan w:val="5"/>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Successor</w:t>
            </w:r>
          </w:p>
        </w:tc>
      </w:tr>
      <w:tr w:rsidR="003C03D9" w:rsidRPr="009F52A3">
        <w:trPr>
          <w:cantSplit/>
          <w:jc w:val="center"/>
        </w:trPr>
        <w:tc>
          <w:tcPr>
            <w:tcW w:w="2478" w:type="pct"/>
            <w:tcBorders>
              <w:top w:val="nil"/>
              <w:left w:val="nil"/>
              <w:bottom w:val="nil"/>
              <w:right w:val="nil"/>
            </w:tcBorders>
            <w:vAlign w:val="bottom"/>
          </w:tcPr>
          <w:p w:rsidR="003C03D9" w:rsidRPr="009F52A3" w:rsidRDefault="003C03D9" w:rsidP="003C03D9">
            <w:pPr>
              <w:widowControl/>
              <w:tabs>
                <w:tab w:val="right" w:leader="dot" w:pos="4923"/>
              </w:tabs>
              <w:suppressAutoHyphens/>
              <w:spacing w:after="20"/>
              <w:jc w:val="center"/>
              <w:rPr>
                <w:b/>
                <w:bCs/>
                <w:sz w:val="16"/>
                <w:szCs w:val="16"/>
              </w:rPr>
            </w:pPr>
          </w:p>
        </w:tc>
        <w:tc>
          <w:tcPr>
            <w:tcW w:w="383"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Issuer</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Guarantor</w:t>
            </w:r>
            <w:r w:rsidRPr="009F52A3">
              <w:rPr>
                <w:b/>
                <w:bCs/>
                <w:sz w:val="16"/>
                <w:szCs w:val="16"/>
              </w:rPr>
              <w:br/>
              <w:t>Subsidiaries</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Non-</w:t>
            </w:r>
            <w:r w:rsidRPr="009F52A3">
              <w:rPr>
                <w:b/>
                <w:bCs/>
                <w:sz w:val="16"/>
                <w:szCs w:val="16"/>
              </w:rPr>
              <w:br/>
              <w:t>Guarantor</w:t>
            </w:r>
            <w:r w:rsidRPr="009F52A3">
              <w:rPr>
                <w:b/>
                <w:bCs/>
                <w:sz w:val="16"/>
                <w:szCs w:val="16"/>
              </w:rPr>
              <w:br/>
              <w:t>Subsidiaries</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Eliminations</w:t>
            </w:r>
          </w:p>
        </w:tc>
        <w:tc>
          <w:tcPr>
            <w:tcW w:w="536"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Consolidated</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operating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Net (loss) income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$59</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$(65)</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Adjustments to reconcile net (loss) income to net cash from operating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Depreciation, depletion and amortization</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Deferred income tax expense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Loss from unconsolidated affiliates, adjusted for cash distributions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Earnings from consolidated affiliates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(59)</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65</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Impairments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Amortization of equity compensation expense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Other non-cash income items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Asset and liability changes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Accounts receivable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Accounts payable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Derivatives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Accrued interest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Other asset changes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600" w:hanging="200"/>
              <w:rPr>
                <w:sz w:val="18"/>
                <w:szCs w:val="16"/>
              </w:rPr>
            </w:pPr>
            <w:r w:rsidRPr="00BA220B">
              <w:rPr>
                <w:sz w:val="18"/>
                <w:szCs w:val="16"/>
              </w:rPr>
              <w:t>Other liability changes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(used in) provided by operating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(188)</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96</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investing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Capital expenditures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Net proceeds from the sale of assets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Cash paid for acquisitions, net of cash acquired</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(7,213)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(7,126)</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(used in) provided by investing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(7,213)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(128)</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(7,254)</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financing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Proceeds from long term debt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4,323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4,323</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Repayment of long term debt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(80)</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Contributed member equity</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3,300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3,300</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Debt issuance costs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(142)</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(142)</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provided by financing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7,401</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7,401</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Change in cash and cash equivalents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55</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and cash equivalents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Beginning of period</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75</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r>
      <w:tr w:rsidR="003C03D9" w:rsidRPr="009F52A3">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before="20" w:after="40"/>
              <w:ind w:left="400" w:hanging="200"/>
              <w:rPr>
                <w:sz w:val="18"/>
                <w:szCs w:val="16"/>
              </w:rPr>
            </w:pPr>
            <w:r w:rsidRPr="00BA220B">
              <w:rPr>
                <w:sz w:val="18"/>
                <w:szCs w:val="16"/>
              </w:rPr>
              <w:t>End of period</w:t>
            </w:r>
            <w:r w:rsidRPr="00BA220B">
              <w:rPr>
                <w:sz w:val="18"/>
                <w:szCs w:val="16"/>
              </w:rPr>
              <w:tab/>
            </w:r>
          </w:p>
        </w:tc>
        <w:tc>
          <w:tcPr>
            <w:tcW w:w="383"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$43</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$55</w:t>
            </w:r>
          </w:p>
        </w:tc>
      </w:tr>
    </w:tbl>
    <w:p w:rsidR="003C03D9" w:rsidRDefault="003C03D9" w:rsidP="00A426DF">
      <w:pPr>
        <w:keepNext/>
        <w:keepLines/>
        <w:widowControl/>
        <w:tabs>
          <w:tab w:val="left" w:pos="720"/>
          <w:tab w:val="left" w:pos="1440"/>
          <w:tab w:val="center" w:pos="5400"/>
        </w:tabs>
        <w:suppressAutoHyphens/>
        <w:spacing w:before="240"/>
        <w:jc w:val="center"/>
        <w:rPr>
          <w:b/>
          <w:bCs/>
        </w:rP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PERIOD FROM JANUARY 1, 2012 TO MAY 24,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626"/>
        <w:gridCol w:w="1149"/>
        <w:gridCol w:w="1149"/>
        <w:gridCol w:w="1149"/>
        <w:gridCol w:w="1151"/>
      </w:tblGrid>
      <w:tr w:rsidR="003C03D9" w:rsidRPr="00A73EF3">
        <w:trPr>
          <w:cantSplit/>
          <w:jc w:val="center"/>
        </w:trPr>
        <w:tc>
          <w:tcPr>
            <w:tcW w:w="2751" w:type="pct"/>
            <w:tcBorders>
              <w:top w:val="nil"/>
              <w:left w:val="nil"/>
              <w:bottom w:val="nil"/>
              <w:right w:val="nil"/>
            </w:tcBorders>
            <w:vAlign w:val="bottom"/>
          </w:tcPr>
          <w:p w:rsidR="003C03D9" w:rsidRPr="00A73EF3" w:rsidRDefault="003C03D9" w:rsidP="003C03D9">
            <w:pPr>
              <w:widowControl/>
              <w:tabs>
                <w:tab w:val="right" w:leader="dot" w:pos="5482"/>
              </w:tabs>
              <w:suppressAutoHyphens/>
              <w:spacing w:after="20"/>
              <w:jc w:val="center"/>
              <w:rPr>
                <w:b/>
                <w:bCs/>
                <w:sz w:val="16"/>
                <w:szCs w:val="16"/>
              </w:rPr>
            </w:pPr>
          </w:p>
        </w:tc>
        <w:tc>
          <w:tcPr>
            <w:tcW w:w="2249" w:type="pct"/>
            <w:gridSpan w:val="4"/>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Predecessor</w:t>
            </w:r>
          </w:p>
        </w:tc>
      </w:tr>
      <w:tr w:rsidR="003C03D9" w:rsidRPr="00A73EF3">
        <w:trPr>
          <w:cantSplit/>
          <w:jc w:val="center"/>
        </w:trPr>
        <w:tc>
          <w:tcPr>
            <w:tcW w:w="2751" w:type="pct"/>
            <w:tcBorders>
              <w:top w:val="nil"/>
              <w:left w:val="nil"/>
              <w:bottom w:val="nil"/>
              <w:right w:val="nil"/>
            </w:tcBorders>
            <w:vAlign w:val="bottom"/>
          </w:tcPr>
          <w:p w:rsidR="003C03D9" w:rsidRPr="00A73EF3" w:rsidRDefault="003C03D9" w:rsidP="003C03D9">
            <w:pPr>
              <w:widowControl/>
              <w:tabs>
                <w:tab w:val="right" w:leader="dot" w:pos="5482"/>
              </w:tabs>
              <w:suppressAutoHyphens/>
              <w:spacing w:after="20"/>
              <w:jc w:val="center"/>
              <w:rPr>
                <w:b/>
                <w:bCs/>
                <w:sz w:val="16"/>
                <w:szCs w:val="16"/>
              </w:rPr>
            </w:pP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Guarantor</w:t>
            </w:r>
            <w:r w:rsidRPr="00A73EF3">
              <w:rPr>
                <w:b/>
                <w:bCs/>
                <w:sz w:val="16"/>
                <w:szCs w:val="16"/>
              </w:rPr>
              <w:br/>
              <w:t>Subsidiaries</w:t>
            </w: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Non-</w:t>
            </w:r>
            <w:r w:rsidRPr="00A73EF3">
              <w:rPr>
                <w:b/>
                <w:bCs/>
                <w:sz w:val="16"/>
                <w:szCs w:val="16"/>
              </w:rPr>
              <w:br/>
              <w:t>Guarantor</w:t>
            </w:r>
            <w:r w:rsidRPr="00A73EF3">
              <w:rPr>
                <w:b/>
                <w:bCs/>
                <w:sz w:val="16"/>
                <w:szCs w:val="16"/>
              </w:rPr>
              <w:br/>
              <w:t>Subsidiaries</w:t>
            </w: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Eliminations</w:t>
            </w:r>
          </w:p>
        </w:tc>
        <w:tc>
          <w:tcPr>
            <w:tcW w:w="561"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Consolidated</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operating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Net income (loss)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$178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$178</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Adjustments to reconcile net income (loss) to net cash from operating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Depreciation, depletion and amortization</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307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319</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Deferred income tax expense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199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199</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Loss from unconsolidated affiliates, adjusted for cash distributions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Earnings from consolidated affiliates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Ceiling test charges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Other non-cash income items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Asset and liability changes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Accounts receivable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132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132</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Accounts payable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(54)</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(4)</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(56)</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Affiliate income taxes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4</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Derivatives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(201)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(201)</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Accrued interest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Other asset changes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600" w:hanging="200"/>
              <w:rPr>
                <w:sz w:val="18"/>
                <w:szCs w:val="16"/>
              </w:rPr>
            </w:pPr>
            <w:r w:rsidRPr="005D71B2">
              <w:rPr>
                <w:sz w:val="18"/>
                <w:szCs w:val="16"/>
              </w:rPr>
              <w:t>Other liability changes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(66)</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(2)</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(68)</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operating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580</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580</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investing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Capital expenditures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(636)</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Net proceeds from the sale of assets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Change in note receivable with affiliates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Cash paid for acquisitions, net of cash acquired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(used in) investing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(621)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(8)</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(628)</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financing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Proceeds from long term debt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215</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215</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Repayment of long term debt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(1,065)</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(1,065)</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Contribution from El Paso Corporation</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960</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960</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Change in note payable with affiliate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(used in) financing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110</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110</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Change in cash and cash equivalents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and cash equivalents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Beginning of period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19</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25</w:t>
            </w:r>
          </w:p>
        </w:tc>
      </w:tr>
      <w:tr w:rsidR="003C03D9" w:rsidRPr="00A73EF3">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40"/>
              <w:ind w:left="400" w:hanging="200"/>
              <w:rPr>
                <w:sz w:val="18"/>
                <w:szCs w:val="16"/>
              </w:rPr>
            </w:pPr>
            <w:r w:rsidRPr="005D71B2">
              <w:rPr>
                <w:sz w:val="18"/>
                <w:szCs w:val="16"/>
              </w:rPr>
              <w:t>End of period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$75</w:t>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$87</w:t>
            </w:r>
          </w:p>
        </w:tc>
      </w:tr>
    </w:tbl>
    <w:p w:rsidR="003C03D9" w:rsidRDefault="003C03D9" w:rsidP="003C03D9">
      <w:pPr>
        <w:jc w:val="cente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SIX MONTHS ENDED JUNE 30,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61"/>
        <w:gridCol w:w="1117"/>
        <w:gridCol w:w="1116"/>
        <w:gridCol w:w="1116"/>
        <w:gridCol w:w="1114"/>
      </w:tblGrid>
      <w:tr w:rsidR="003C03D9" w:rsidRPr="00A426DF">
        <w:trPr>
          <w:cantSplit/>
          <w:jc w:val="center"/>
        </w:trPr>
        <w:tc>
          <w:tcPr>
            <w:tcW w:w="2817" w:type="pct"/>
            <w:tcBorders>
              <w:top w:val="nil"/>
              <w:left w:val="nil"/>
              <w:bottom w:val="nil"/>
              <w:right w:val="nil"/>
            </w:tcBorders>
            <w:vAlign w:val="bottom"/>
          </w:tcPr>
          <w:p w:rsidR="003C03D9" w:rsidRPr="00A426DF" w:rsidRDefault="003C03D9" w:rsidP="003C03D9">
            <w:pPr>
              <w:widowControl/>
              <w:tabs>
                <w:tab w:val="right" w:leader="dot" w:pos="5617"/>
              </w:tabs>
              <w:suppressAutoHyphens/>
              <w:spacing w:after="20"/>
              <w:jc w:val="center"/>
              <w:rPr>
                <w:b/>
                <w:bCs/>
                <w:sz w:val="18"/>
                <w:szCs w:val="18"/>
              </w:rPr>
            </w:pPr>
          </w:p>
        </w:tc>
        <w:tc>
          <w:tcPr>
            <w:tcW w:w="2183"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rPr>
          <w:cantSplit/>
          <w:jc w:val="center"/>
        </w:trPr>
        <w:tc>
          <w:tcPr>
            <w:tcW w:w="2817" w:type="pct"/>
            <w:tcBorders>
              <w:top w:val="nil"/>
              <w:left w:val="nil"/>
              <w:bottom w:val="nil"/>
              <w:right w:val="nil"/>
            </w:tcBorders>
            <w:vAlign w:val="bottom"/>
          </w:tcPr>
          <w:p w:rsidR="003C03D9" w:rsidRPr="00A426DF" w:rsidRDefault="003C03D9" w:rsidP="003C03D9">
            <w:pPr>
              <w:widowControl/>
              <w:tabs>
                <w:tab w:val="right" w:leader="dot" w:pos="5617"/>
              </w:tabs>
              <w:suppressAutoHyphens/>
              <w:spacing w:after="20"/>
              <w:jc w:val="center"/>
              <w:rPr>
                <w:b/>
                <w:bCs/>
                <w:sz w:val="18"/>
                <w:szCs w:val="18"/>
              </w:rPr>
            </w:pP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operating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Net income (loss)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$152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$152</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Adjustments to reconcile net income (loss) to net cash from operating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Depreciation, depletion and amortization</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266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280</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Deferred income tax expense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58</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58</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 xml:space="preserve">Earnings from unconsolidated affiliates, adjusted for </w:t>
            </w:r>
            <w:r>
              <w:rPr>
                <w:sz w:val="18"/>
                <w:szCs w:val="18"/>
              </w:rPr>
              <w:br/>
            </w:r>
            <w:r w:rsidRPr="00B074C2">
              <w:rPr>
                <w:sz w:val="18"/>
                <w:szCs w:val="18"/>
              </w:rPr>
              <w:t>cash distributions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27</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Loss from consolidated affiliates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Other non-cash income items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3</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Asset and liability changes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Accounts receivable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(28)</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Accounts payable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25</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Income taxes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Derivatives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117</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Other asset changes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600" w:hanging="200"/>
              <w:rPr>
                <w:sz w:val="18"/>
                <w:szCs w:val="18"/>
              </w:rPr>
            </w:pPr>
            <w:r w:rsidRPr="00B074C2">
              <w:rPr>
                <w:sz w:val="18"/>
                <w:szCs w:val="18"/>
              </w:rPr>
              <w:t>Other liability changes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2</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operating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644</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19</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663</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investing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Capital expenditures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(661)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(675)</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Net proceeds from the sale of assets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Cash paid for acquisitions, net of cash acquired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Investment in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Change in note receivable with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investing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(649)</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(652)</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financing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Proceeds from borrowing under revolving credit facility</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925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925</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Repayment of amounts borrowed under revolving credit facility</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(825)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(825)</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Change in note payable with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(145)</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Contribution from parent</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Other</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financing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(51)</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Change in cash and cash equivalents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(40)</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and cash equivalents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Beginning of period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74</w:t>
            </w:r>
          </w:p>
        </w:tc>
      </w:tr>
      <w:tr w:rsidR="003C03D9" w:rsidRPr="00A426DF">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40"/>
              <w:ind w:left="400" w:hanging="200"/>
              <w:rPr>
                <w:sz w:val="18"/>
                <w:szCs w:val="18"/>
              </w:rPr>
            </w:pPr>
            <w:r w:rsidRPr="00B074C2">
              <w:rPr>
                <w:sz w:val="18"/>
                <w:szCs w:val="18"/>
              </w:rPr>
              <w:t>End of period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$23</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$34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The Board of Managers of</w:t>
      </w:r>
    </w:p>
    <w:p w:rsidR="003C03D9" w:rsidRPr="00A426DF" w:rsidRDefault="003C03D9" w:rsidP="00A426DF">
      <w:pPr>
        <w:widowControl/>
        <w:tabs>
          <w:tab w:val="left" w:pos="-720"/>
        </w:tabs>
        <w:suppressAutoHyphens/>
        <w:spacing w:after="240"/>
      </w:pPr>
      <w:r w:rsidRPr="00A426DF">
        <w:t>Everest Acquisition LLC:</w:t>
      </w:r>
    </w:p>
    <w:p w:rsidR="003C03D9" w:rsidRPr="00A426DF" w:rsidRDefault="003C03D9" w:rsidP="00A426DF">
      <w:pPr>
        <w:widowControl/>
        <w:tabs>
          <w:tab w:val="left" w:pos="-720"/>
        </w:tabs>
        <w:suppressAutoHyphens/>
        <w:spacing w:after="240"/>
        <w:ind w:firstLine="720"/>
      </w:pPr>
      <w:r w:rsidRPr="00A426DF">
        <w:t>We have audited the accompanying balance sheet of Everest Acquisition LLC as of April 30, 2012, and the related statements of income (loss) and cash flows for the period March 23, 2012 (inception) to April 30, 2012. These financial statements are the responsibility of the Company</w:t>
      </w:r>
      <w:r>
        <w:t>’</w:t>
      </w:r>
      <w:r w:rsidRPr="00A426DF">
        <w:t>s management. Our responsibility is to express an opinion on these financial statements based on our audit.</w:t>
      </w:r>
    </w:p>
    <w:p w:rsidR="003C03D9" w:rsidRPr="00A426DF" w:rsidRDefault="003C03D9" w:rsidP="00A426DF">
      <w:pPr>
        <w:widowControl/>
        <w:tabs>
          <w:tab w:val="left" w:pos="-720"/>
        </w:tabs>
        <w:suppressAutoHyphens/>
        <w:spacing w:after="240"/>
        <w:ind w:firstLine="720"/>
      </w:pPr>
      <w:r w:rsidRPr="00A426DF">
        <w:t>We conducted our audit in accordance with the standards of the Public Company Accounting Oversight Board (United States). Those standards require that we plan and perform the audit to obtain reasonable assurance about whether the financial statements are free of material misstatement. We were not engaged to perform an audit of the Company</w:t>
      </w:r>
      <w:r>
        <w:t>’</w:t>
      </w:r>
      <w:r w:rsidRPr="00A426DF">
        <w:t>s internal control over financial reporting. Our audit included consideration of internal control over financial reporting as a basis for designing audit procedures that are appropriate in the circumstances, but not for the purpose of expressing an opinion on the effectiveness of the Company</w:t>
      </w:r>
      <w:r>
        <w:t>’</w:t>
      </w:r>
      <w:r w:rsidRPr="00A426DF">
        <w:t>s internal control over financial reporting. Accordingly, we express no such opinion. An audit also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 provides a reasonable basis for our opinion.</w:t>
      </w:r>
    </w:p>
    <w:p w:rsidR="003C03D9" w:rsidRPr="00A426DF" w:rsidRDefault="003C03D9" w:rsidP="00A426DF">
      <w:pPr>
        <w:widowControl/>
        <w:tabs>
          <w:tab w:val="left" w:pos="-720"/>
        </w:tabs>
        <w:suppressAutoHyphens/>
        <w:spacing w:after="240"/>
        <w:ind w:firstLine="720"/>
      </w:pPr>
      <w:r w:rsidRPr="00A426DF">
        <w:t>In our opinion, the financial statements referred to above present fairly, in all material respects, the financial position of Everest Acquisition LLC as of April 30, 2012, and the results of its operations and its cash flows for the period March 23, 2012 (inception) to April 30, 2012, in conformity with U.S. generally accepted accounting principles.</w:t>
      </w:r>
    </w:p>
    <w:p w:rsidR="003C03D9" w:rsidRPr="00A426DF" w:rsidRDefault="003C03D9" w:rsidP="003C03D9">
      <w:pPr>
        <w:widowControl/>
        <w:tabs>
          <w:tab w:val="left" w:pos="-720"/>
          <w:tab w:val="left" w:pos="0"/>
        </w:tabs>
        <w:suppressAutoHyphens/>
        <w:spacing w:after="240"/>
        <w:ind w:left="5040"/>
      </w:pPr>
      <w:r w:rsidRPr="00A426DF">
        <w:t>/s/ Ernst &amp; Young LLP</w:t>
      </w:r>
    </w:p>
    <w:p w:rsidR="003C03D9" w:rsidRPr="00A426DF" w:rsidRDefault="003C03D9" w:rsidP="00A426DF">
      <w:pPr>
        <w:widowControl/>
        <w:tabs>
          <w:tab w:val="left" w:pos="-720"/>
        </w:tabs>
        <w:suppressAutoHyphens/>
      </w:pPr>
      <w:r w:rsidRPr="00A426DF">
        <w:t>Houston, Texas</w:t>
      </w:r>
    </w:p>
    <w:p w:rsidR="003C03D9" w:rsidRPr="00A426DF" w:rsidRDefault="003C03D9" w:rsidP="00A426DF">
      <w:pPr>
        <w:widowControl/>
        <w:tabs>
          <w:tab w:val="left" w:pos="-720"/>
        </w:tabs>
        <w:suppressAutoHyphens/>
        <w:spacing w:after="240"/>
      </w:pPr>
      <w:r w:rsidRPr="00A426DF">
        <w:t>September 11, 2012</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BALANCE SHEET</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919"/>
        <w:gridCol w:w="1305"/>
      </w:tblGrid>
      <w:tr w:rsidR="003C03D9" w:rsidRPr="00A426DF">
        <w:trPr>
          <w:cantSplit/>
          <w:jc w:val="center"/>
        </w:trPr>
        <w:tc>
          <w:tcPr>
            <w:tcW w:w="4362" w:type="pct"/>
            <w:tcBorders>
              <w:top w:val="nil"/>
              <w:left w:val="nil"/>
              <w:bottom w:val="nil"/>
              <w:right w:val="nil"/>
            </w:tcBorders>
            <w:vAlign w:val="bottom"/>
          </w:tcPr>
          <w:p w:rsidR="003C03D9" w:rsidRPr="00A426DF" w:rsidRDefault="003C03D9" w:rsidP="003C03D9">
            <w:pPr>
              <w:widowControl/>
              <w:tabs>
                <w:tab w:val="right" w:leader="dot" w:pos="8775"/>
              </w:tabs>
              <w:suppressAutoHyphens/>
              <w:spacing w:after="20"/>
              <w:jc w:val="center"/>
              <w:rPr>
                <w:b/>
                <w:bCs/>
                <w:sz w:val="18"/>
                <w:szCs w:val="18"/>
              </w:rPr>
            </w:pP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April 30, 2012</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jc w:val="center"/>
            </w:pPr>
            <w:r w:rsidRPr="00A426DF">
              <w:t>ASSETS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Current assets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400" w:hanging="200"/>
            </w:pPr>
            <w:r w:rsidRPr="00A426DF">
              <w:t>Cash</w:t>
            </w:r>
            <w:r w:rsidRPr="00A426DF">
              <w:tab/>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$5,864</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400" w:hanging="200"/>
            </w:pPr>
            <w:r w:rsidRPr="00A426DF">
              <w:t>Restricted cash</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800" w:hanging="200"/>
            </w:pPr>
            <w:r w:rsidRPr="00A426DF">
              <w:t>Total current assets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2,884,820</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40"/>
              <w:ind w:left="1000" w:hanging="200"/>
            </w:pPr>
            <w:r w:rsidRPr="00A426DF">
              <w:t>Total assets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$2,884,820</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jc w:val="center"/>
            </w:pPr>
            <w:r w:rsidRPr="00A426DF">
              <w:t>LIABILITIES AND MEMBERS</w:t>
            </w:r>
            <w:r>
              <w:t>’</w:t>
            </w:r>
            <w:r w:rsidRPr="00A426DF">
              <w:t xml:space="preserve"> EQUITY</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Current liabilities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400" w:hanging="200"/>
            </w:pPr>
            <w:r w:rsidRPr="00A426DF">
              <w:t>Accrued liabilities</w:t>
            </w:r>
            <w:r w:rsidRPr="00A426DF">
              <w:tab/>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400" w:hanging="200"/>
            </w:pPr>
            <w:r w:rsidRPr="00A426DF">
              <w:t>Interest payable</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600" w:hanging="200"/>
            </w:pPr>
            <w:r w:rsidRPr="00A426DF">
              <w:t>Total current liabilities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29,845</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200" w:hanging="200"/>
            </w:pPr>
            <w:r w:rsidRPr="00A426DF">
              <w:t>Long</w:t>
            </w:r>
            <w:r>
              <w:t>-</w:t>
            </w:r>
            <w:r w:rsidRPr="00A426DF">
              <w:t>term debt obligations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2,750,000</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Commitments and contingencies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200" w:hanging="200"/>
            </w:pPr>
            <w:r w:rsidRPr="00A426DF">
              <w:t>Members</w:t>
            </w:r>
            <w:r>
              <w:t>’</w:t>
            </w:r>
            <w:r w:rsidRPr="00A426DF">
              <w:t xml:space="preserve"> Equity</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104,975</w:t>
            </w:r>
          </w:p>
        </w:tc>
      </w:tr>
      <w:tr w:rsidR="003C03D9" w:rsidRPr="00A426DF">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40"/>
              <w:ind w:left="400" w:hanging="200"/>
            </w:pPr>
            <w:r w:rsidRPr="00A426DF">
              <w:t>Total liabilities and members</w:t>
            </w:r>
            <w:r>
              <w:t>’</w:t>
            </w:r>
            <w:r w:rsidRPr="00A426DF">
              <w:t xml:space="preserve"> equity</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$2,884,820</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STATEMENT OF INCOME (LOSS)</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964"/>
        <w:gridCol w:w="1260"/>
      </w:tblGrid>
      <w:tr w:rsidR="003C03D9" w:rsidRPr="00A426DF">
        <w:trPr>
          <w:cantSplit/>
          <w:jc w:val="center"/>
        </w:trPr>
        <w:tc>
          <w:tcPr>
            <w:tcW w:w="4384" w:type="pct"/>
            <w:tcBorders>
              <w:top w:val="nil"/>
              <w:left w:val="nil"/>
              <w:bottom w:val="nil"/>
              <w:right w:val="nil"/>
            </w:tcBorders>
            <w:vAlign w:val="bottom"/>
          </w:tcPr>
          <w:p w:rsidR="003C03D9" w:rsidRPr="00A426DF" w:rsidRDefault="003C03D9" w:rsidP="003C03D9">
            <w:pPr>
              <w:widowControl/>
              <w:tabs>
                <w:tab w:val="right" w:leader="dot" w:pos="8820"/>
              </w:tabs>
              <w:suppressAutoHyphens/>
              <w:spacing w:after="20"/>
              <w:jc w:val="center"/>
              <w:rPr>
                <w:b/>
                <w:bCs/>
                <w:sz w:val="18"/>
                <w:szCs w:val="18"/>
              </w:rPr>
            </w:pP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 2012</w:t>
            </w:r>
            <w:r w:rsidRPr="00A426DF">
              <w:rPr>
                <w:b/>
                <w:bCs/>
                <w:sz w:val="16"/>
                <w:szCs w:val="18"/>
              </w:rPr>
              <w:br/>
              <w:t>(inception) to</w:t>
            </w:r>
            <w:r w:rsidRPr="00A426DF">
              <w:rPr>
                <w:b/>
                <w:bCs/>
                <w:sz w:val="16"/>
                <w:szCs w:val="18"/>
              </w:rPr>
              <w:br/>
              <w:t>April 30, 2012</w:t>
            </w:r>
          </w:p>
        </w:tc>
      </w:tr>
      <w:tr w:rsidR="003C03D9" w:rsidRPr="00A426DF">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ind w:left="200" w:hanging="200"/>
            </w:pPr>
            <w:r w:rsidRPr="00A426DF">
              <w:t>Costs and expenses:</w:t>
            </w:r>
          </w:p>
        </w:tc>
        <w:tc>
          <w:tcPr>
            <w:tcW w:w="6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ind w:left="400" w:hanging="200"/>
            </w:pPr>
            <w:r w:rsidRPr="00A426DF">
              <w:t>General and administrative expenses</w:t>
            </w:r>
            <w:r w:rsidRPr="00A426DF">
              <w:tab/>
            </w:r>
          </w:p>
        </w:tc>
        <w:tc>
          <w:tcPr>
            <w:tcW w:w="6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20"/>
              <w:ind w:left="400" w:hanging="200"/>
            </w:pPr>
            <w:r w:rsidRPr="00A426DF">
              <w:t>Interest expense</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20"/>
              <w:ind w:left="400" w:hanging="200"/>
            </w:pPr>
            <w:r w:rsidRPr="00A426DF">
              <w:t>Operating loss</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29,845</w:t>
            </w:r>
          </w:p>
        </w:tc>
      </w:tr>
      <w:tr w:rsidR="003C03D9" w:rsidRPr="00A426DF">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40"/>
              <w:ind w:left="400" w:hanging="200"/>
            </w:pPr>
            <w:r w:rsidRPr="00A426DF">
              <w:t>Net loss</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$29,845</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STATEMENT OF CASH FLOWS</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713"/>
        <w:gridCol w:w="1511"/>
      </w:tblGrid>
      <w:tr w:rsidR="003C03D9" w:rsidRPr="00A426DF">
        <w:trPr>
          <w:cantSplit/>
          <w:jc w:val="center"/>
        </w:trPr>
        <w:tc>
          <w:tcPr>
            <w:tcW w:w="4261" w:type="pct"/>
            <w:tcBorders>
              <w:top w:val="nil"/>
              <w:left w:val="nil"/>
              <w:bottom w:val="nil"/>
              <w:right w:val="nil"/>
            </w:tcBorders>
            <w:vAlign w:val="bottom"/>
          </w:tcPr>
          <w:p w:rsidR="003C03D9" w:rsidRPr="00A426DF" w:rsidRDefault="003C03D9" w:rsidP="003C03D9">
            <w:pPr>
              <w:widowControl/>
              <w:tabs>
                <w:tab w:val="right" w:leader="dot" w:pos="8569"/>
              </w:tabs>
              <w:suppressAutoHyphens/>
              <w:spacing w:after="20"/>
              <w:jc w:val="center"/>
              <w:rPr>
                <w:b/>
                <w:bCs/>
                <w:sz w:val="18"/>
                <w:szCs w:val="18"/>
              </w:rPr>
            </w:pP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 2012</w:t>
            </w:r>
            <w:r w:rsidRPr="00A426DF">
              <w:rPr>
                <w:b/>
                <w:bCs/>
                <w:sz w:val="16"/>
                <w:szCs w:val="18"/>
              </w:rPr>
              <w:br/>
              <w:t>(inception)</w:t>
            </w:r>
            <w:r w:rsidRPr="00A426DF">
              <w:rPr>
                <w:b/>
                <w:bCs/>
                <w:sz w:val="16"/>
                <w:szCs w:val="18"/>
              </w:rPr>
              <w:br/>
              <w:t>to</w:t>
            </w:r>
            <w:r w:rsidRPr="00A426DF">
              <w:rPr>
                <w:b/>
                <w:bCs/>
                <w:sz w:val="16"/>
                <w:szCs w:val="18"/>
              </w:rPr>
              <w:br/>
              <w:t>April 30, 2012</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operating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Net (loss)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$(29,845)</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Adjustments to reconcile net loss to net cash from operating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600" w:hanging="200"/>
            </w:pPr>
            <w:r w:rsidRPr="00A426DF">
              <w:t>Changes in operating assets and liabilities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800" w:hanging="200"/>
            </w:pPr>
            <w:r w:rsidRPr="00A426DF">
              <w:t>Accrued liabilities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800" w:hanging="200"/>
            </w:pPr>
            <w:r w:rsidRPr="00A426DF">
              <w:t>Interest payable</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operating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investing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800" w:hanging="200"/>
            </w:pPr>
            <w:r w:rsidRPr="00A426DF">
              <w:t>Increase in restricted cash</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investing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financing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Proceeds from debt borrowings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2,750,000</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400" w:hanging="200"/>
            </w:pPr>
            <w:r w:rsidRPr="00A426DF">
              <w:t>Proceeds from members</w:t>
            </w:r>
            <w:r>
              <w:t>’</w:t>
            </w:r>
            <w:r w:rsidRPr="00A426DF">
              <w:t xml:space="preserve"> contributions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134,820</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financing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2,884,820</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Change in cash</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5,864</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400" w:hanging="200"/>
            </w:pPr>
            <w:r w:rsidRPr="00A426DF">
              <w:t>Beginning of period</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40"/>
              <w:ind w:left="400" w:hanging="200"/>
            </w:pPr>
            <w:r w:rsidRPr="00A426DF">
              <w:t>End of period</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$5,864</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spacing w:after="240"/>
        <w:jc w:val="center"/>
        <w:rPr>
          <w:b/>
          <w:bCs/>
        </w:rPr>
      </w:pPr>
      <w:r w:rsidRPr="00A426DF">
        <w:rPr>
          <w:b/>
          <w:bCs/>
        </w:rPr>
        <w:t>NOTES TO FINANCIAL STATEMENTS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Basis of Presentation and Description of the Company</w:t>
      </w:r>
    </w:p>
    <w:p w:rsidR="003C03D9" w:rsidRPr="00A426DF" w:rsidRDefault="003C03D9" w:rsidP="00A426DF">
      <w:pPr>
        <w:widowControl/>
        <w:tabs>
          <w:tab w:val="left" w:pos="-720"/>
        </w:tabs>
        <w:suppressAutoHyphens/>
        <w:spacing w:after="240"/>
        <w:ind w:firstLine="720"/>
      </w:pPr>
      <w:r w:rsidRPr="00A426DF">
        <w:t xml:space="preserve">Everest Acquisition LLC (the </w:t>
      </w:r>
      <w:r>
        <w:t>“</w:t>
      </w:r>
      <w:r w:rsidRPr="00A426DF">
        <w:t>Company,</w:t>
      </w:r>
      <w:r>
        <w:t>”</w:t>
      </w:r>
      <w:r w:rsidRPr="00A426DF">
        <w:t xml:space="preserve"> </w:t>
      </w:r>
      <w:r>
        <w:t>“</w:t>
      </w:r>
      <w:r w:rsidRPr="00A426DF">
        <w:t>we,</w:t>
      </w:r>
      <w:r>
        <w:t>”</w:t>
      </w:r>
      <w:r w:rsidRPr="00A426DF">
        <w:t xml:space="preserve"> </w:t>
      </w:r>
      <w:r>
        <w:t>“</w:t>
      </w:r>
      <w:r w:rsidRPr="00A426DF">
        <w:t>our</w:t>
      </w:r>
      <w:r>
        <w:t>”</w:t>
      </w:r>
      <w:r w:rsidRPr="00A426DF">
        <w:t>) was formed as a Delaware limited liability company on March 23, 2012 by Apollo Global Management, LLC (</w:t>
      </w:r>
      <w:r>
        <w:t>“</w:t>
      </w:r>
      <w:r w:rsidRPr="00A426DF">
        <w:t>Apollo</w:t>
      </w:r>
      <w:r>
        <w:t>”</w:t>
      </w:r>
      <w:r w:rsidRPr="00A426DF">
        <w:t xml:space="preserve">) and other private equity investors (collectively, the </w:t>
      </w:r>
      <w:r>
        <w:t>“</w:t>
      </w:r>
      <w:r w:rsidRPr="00A426DF">
        <w:t>Sponsors</w:t>
      </w:r>
      <w:r>
        <w:t>”</w:t>
      </w:r>
      <w:r w:rsidRPr="00A426DF">
        <w:t>). The company was established along with Everest Acquisition Finance, Inc. On April 24, 2012, we and Everest Acquisition Finance, Inc. co</w:t>
      </w:r>
      <w:r>
        <w:t>-</w:t>
      </w:r>
      <w:r w:rsidRPr="00A426DF">
        <w:t>issued approximately $2.75 billion in private placement notes.</w:t>
      </w:r>
    </w:p>
    <w:p w:rsidR="003C03D9" w:rsidRPr="00A426DF" w:rsidRDefault="003C03D9" w:rsidP="00A426DF">
      <w:pPr>
        <w:widowControl/>
        <w:tabs>
          <w:tab w:val="left" w:pos="-720"/>
        </w:tabs>
        <w:suppressAutoHyphens/>
        <w:spacing w:after="240"/>
        <w:ind w:firstLine="720"/>
      </w:pPr>
      <w:r w:rsidRPr="00A426DF">
        <w:t>On May 24, 2012, the Sponsors acquired EP Energy Global LLC, (formerly known as EP Energy Corporation and EP Energy, L.L.C. after its conversion into a Delaware limited liability company) and subsidiaries for approximately $7.2 billion in cash (exclusive of approximately $330 million of transaction fees and expenses) using the $2.75 billion in private placement notes noted above, $750 million borrowed pursuant to a reserve based lending facility (</w:t>
      </w:r>
      <w:r>
        <w:t>“</w:t>
      </w:r>
      <w:r w:rsidRPr="00A426DF">
        <w:t>RBL Facility</w:t>
      </w:r>
      <w:r>
        <w:t>”</w:t>
      </w:r>
      <w:r w:rsidRPr="00A426DF">
        <w:t>) entered into in May 2012, proceeds from a $743 million senior secured term loan and approximately $3.3 billion provided by the Sponsors. Following these transactions, Everest Acquisition LLC was renamed EP Energy LLC. As a result of the acquisition, EP Energy LLC owns 100% in each of EP Energy Global LLC and Everest Acquisition Finance, Inc.</w:t>
      </w:r>
    </w:p>
    <w:p w:rsidR="003C03D9" w:rsidRPr="00A426DF" w:rsidRDefault="003C03D9" w:rsidP="00A426DF">
      <w:pPr>
        <w:widowControl/>
        <w:tabs>
          <w:tab w:val="left" w:pos="-720"/>
        </w:tabs>
        <w:suppressAutoHyphens/>
        <w:spacing w:after="240"/>
        <w:ind w:firstLine="720"/>
      </w:pPr>
      <w:r w:rsidRPr="00A426DF">
        <w:t>Our financial statements are prepared in accordance with United States generally accepted accounting principles. We have evaluated subsequent events through September 11, 2012, the date of issuance of our financial statements.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Cash and Restricted Cash</w:t>
      </w:r>
    </w:p>
    <w:p w:rsidR="003C03D9" w:rsidRPr="00A426DF" w:rsidRDefault="003C03D9" w:rsidP="00A426DF">
      <w:pPr>
        <w:widowControl/>
        <w:tabs>
          <w:tab w:val="left" w:pos="-720"/>
        </w:tabs>
        <w:suppressAutoHyphens/>
        <w:spacing w:after="240"/>
        <w:ind w:firstLine="720"/>
      </w:pPr>
      <w:r w:rsidRPr="00A426DF">
        <w:t>We consider short</w:t>
      </w:r>
      <w:r>
        <w:t>-</w:t>
      </w:r>
      <w:r w:rsidRPr="00A426DF">
        <w:t>term investments with an original maturity of less than three months to be cash equivalents. As of April 30, 2012 we had approximately $2.88 billion of restricted cash held in escrow to fund the acquisition of EP Energy Global LLC (classified as current assets on our balance sheet). These amounts consisted of $2.75 billion in proceeds received from debt borrowings and approximately $130 million contributed by the members (see Note 4).</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2. Long</w:t>
      </w:r>
      <w:r>
        <w:rPr>
          <w:b/>
          <w:bCs/>
        </w:rPr>
        <w:t>-</w:t>
      </w:r>
      <w:r w:rsidRPr="00A426DF">
        <w:rPr>
          <w:b/>
          <w:bCs/>
        </w:rPr>
        <w:t>Term Debt</w:t>
      </w:r>
    </w:p>
    <w:p w:rsidR="003C03D9" w:rsidRPr="00A426DF" w:rsidRDefault="003C03D9" w:rsidP="00A426DF">
      <w:pPr>
        <w:widowControl/>
        <w:tabs>
          <w:tab w:val="left" w:pos="-720"/>
        </w:tabs>
        <w:suppressAutoHyphens/>
        <w:spacing w:after="240"/>
        <w:ind w:firstLine="720"/>
      </w:pPr>
      <w:r w:rsidRPr="00A426DF">
        <w:t>On April 24, 2012, we issued long</w:t>
      </w:r>
      <w:r>
        <w:t>-</w:t>
      </w:r>
      <w:r w:rsidRPr="00A426DF">
        <w:t>term debt as follows:</w:t>
      </w:r>
    </w:p>
    <w:tbl>
      <w:tblPr>
        <w:tblW w:w="3750" w:type="pct"/>
        <w:jc w:val="center"/>
        <w:tblLayout w:type="fixed"/>
        <w:tblCellMar>
          <w:left w:w="72" w:type="dxa"/>
          <w:right w:w="72" w:type="dxa"/>
        </w:tblCellMar>
        <w:tblLook w:val="0000"/>
      </w:tblPr>
      <w:tblGrid>
        <w:gridCol w:w="5436"/>
        <w:gridCol w:w="1081"/>
        <w:gridCol w:w="1151"/>
      </w:tblGrid>
      <w:tr w:rsidR="003C03D9" w:rsidRPr="00A426DF">
        <w:trPr>
          <w:cantSplit/>
          <w:jc w:val="center"/>
        </w:trPr>
        <w:tc>
          <w:tcPr>
            <w:tcW w:w="5436" w:type="dxa"/>
            <w:tcBorders>
              <w:top w:val="nil"/>
              <w:left w:val="nil"/>
              <w:bottom w:val="nil"/>
              <w:right w:val="nil"/>
            </w:tcBorders>
            <w:vAlign w:val="bottom"/>
          </w:tcPr>
          <w:p w:rsidR="003C03D9" w:rsidRPr="00A426DF" w:rsidRDefault="003C03D9" w:rsidP="003C03D9">
            <w:pPr>
              <w:widowControl/>
              <w:tabs>
                <w:tab w:val="right" w:leader="dot" w:pos="5292"/>
              </w:tabs>
              <w:suppressAutoHyphens/>
              <w:spacing w:after="20"/>
              <w:jc w:val="center"/>
              <w:rPr>
                <w:b/>
                <w:bCs/>
                <w:sz w:val="18"/>
                <w:szCs w:val="18"/>
              </w:rPr>
            </w:pPr>
          </w:p>
        </w:tc>
        <w:tc>
          <w:tcPr>
            <w:tcW w:w="10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r>
      <w:tr w:rsidR="003C03D9" w:rsidRPr="00A426DF">
        <w:trPr>
          <w:cantSplit/>
          <w:jc w:val="center"/>
        </w:trPr>
        <w:tc>
          <w:tcPr>
            <w:tcW w:w="5436" w:type="dxa"/>
            <w:tcBorders>
              <w:top w:val="nil"/>
              <w:left w:val="nil"/>
              <w:bottom w:val="nil"/>
              <w:right w:val="nil"/>
            </w:tcBorders>
            <w:vAlign w:val="bottom"/>
          </w:tcPr>
          <w:p w:rsidR="003C03D9" w:rsidRPr="00A426DF" w:rsidRDefault="003C03D9" w:rsidP="003C03D9">
            <w:pPr>
              <w:widowControl/>
              <w:tabs>
                <w:tab w:val="right" w:leader="dot" w:pos="5292"/>
              </w:tabs>
              <w:suppressAutoHyphens/>
              <w:jc w:val="center"/>
              <w:rPr>
                <w:b/>
                <w:bCs/>
                <w:sz w:val="18"/>
                <w:szCs w:val="18"/>
              </w:rPr>
            </w:pP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15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ind w:left="200" w:hanging="200"/>
            </w:pPr>
            <w:r w:rsidRPr="00A426DF">
              <w:t>$750 million senior secured note</w:t>
            </w:r>
            <w:r>
              <w:t>—</w:t>
            </w:r>
            <w:r w:rsidRPr="00A426DF">
              <w:t>due May 1, 2019</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6.875%</w:t>
            </w:r>
          </w:p>
        </w:tc>
        <w:tc>
          <w:tcPr>
            <w:tcW w:w="115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3C03D9" w:rsidRPr="00A426DF">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spacing w:after="20"/>
              <w:ind w:left="200" w:hanging="200"/>
            </w:pPr>
            <w:r w:rsidRPr="00A426DF">
              <w:t>$2 billion senior secured note</w:t>
            </w:r>
            <w:r>
              <w:t>—</w:t>
            </w:r>
            <w:r w:rsidRPr="00A426DF">
              <w:t>due May 1, 2020</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9.375%</w:t>
            </w: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2,000</w:t>
            </w:r>
          </w:p>
        </w:tc>
      </w:tr>
      <w:tr w:rsidR="003C03D9" w:rsidRPr="00A426DF">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spacing w:after="20"/>
              <w:ind w:left="400" w:hanging="200"/>
            </w:pPr>
            <w:r w:rsidRPr="00A426DF">
              <w:t>Total</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$2,750</w:t>
            </w:r>
          </w:p>
        </w:tc>
      </w:tr>
    </w:tbl>
    <w:p w:rsidR="003C03D9" w:rsidRPr="00A426DF" w:rsidRDefault="003C03D9" w:rsidP="00A426DF">
      <w:pPr>
        <w:widowControl/>
        <w:tabs>
          <w:tab w:val="left" w:pos="-720"/>
        </w:tabs>
        <w:suppressAutoHyphens/>
        <w:spacing w:before="240" w:after="240"/>
        <w:ind w:firstLine="720"/>
      </w:pPr>
      <w:r w:rsidRPr="00A426DF">
        <w:t>Pursuant to the terms of the note agreements, the proceeds from these borrowings were required to be placed into escrow and subject to certain call features in the event the acquisition were not to occur. As a result of the acquisition discussed above closing on May 24, 2012, the proceeds were released from escrow and as such we have reflected this borrowing as long</w:t>
      </w:r>
      <w:r w:rsidRPr="00A426DF">
        <w:noBreakHyphen/>
        <w:t>term debt in our balance sheet.</w:t>
      </w:r>
    </w:p>
    <w:p w:rsidR="003C03D9" w:rsidRPr="00A426DF" w:rsidRDefault="003C03D9" w:rsidP="00A426DF">
      <w:pPr>
        <w:widowControl/>
        <w:tabs>
          <w:tab w:val="left" w:pos="-720"/>
        </w:tabs>
        <w:suppressAutoHyphens/>
        <w:spacing w:after="240"/>
        <w:ind w:firstLine="720"/>
      </w:pPr>
      <w:r w:rsidRPr="00A426DF">
        <w:t>As of April 30, the fair value of our debt obligations approximates their carrying value. We estimated the fair value of debt (representing a Level 2 fair value measurement) primarily based on quoted market prices for the same or similar issuances, including consideration of our credit risk related to those instruments. Level 2 instruments are based on pricing data representative of quoted prices for similiar assets and liabilities in active markets (or identical assets and liabilities in less active markets).</w:t>
      </w:r>
    </w:p>
    <w:p w:rsidR="003C03D9" w:rsidRPr="00A426DF" w:rsidRDefault="003C03D9" w:rsidP="00A426DF">
      <w:pPr>
        <w:widowControl/>
        <w:tabs>
          <w:tab w:val="left" w:pos="-720"/>
        </w:tabs>
        <w:suppressAutoHyphens/>
        <w:spacing w:after="240"/>
        <w:ind w:firstLine="720"/>
      </w:pPr>
      <w:r w:rsidRPr="00A426DF">
        <w:t>Our ability to incur additional indebtedness is subject to various covenants and restrictions. Certain of these covenants and restrictions, among other things, limit our ability to incur or guarantee additional indebtedness; make any restricted payments or pay any dividends on equity interests or redeem, repurchase or retire parent entities</w:t>
      </w:r>
      <w:r>
        <w:t>’</w:t>
      </w:r>
      <w:r w:rsidRPr="00A426DF">
        <w:t xml:space="preserve"> equity interests or subordinated indebtedness; sell assets; make investments; create certain liens; prepay debt obligations; engage in transactions with affiliates; and enter into certain hedge agreements. As of April 30, 2012, we were in compliance with all of our debt covenants.</w:t>
      </w:r>
    </w:p>
    <w:p w:rsidR="003C03D9" w:rsidRPr="00A426DF" w:rsidRDefault="003C03D9" w:rsidP="00A426DF">
      <w:pPr>
        <w:widowControl/>
        <w:tabs>
          <w:tab w:val="left" w:pos="-720"/>
        </w:tabs>
        <w:suppressAutoHyphens/>
        <w:spacing w:after="240"/>
        <w:ind w:firstLine="720"/>
      </w:pPr>
      <w:r w:rsidRPr="00A426DF">
        <w:lastRenderedPageBreak/>
        <w:t>During the period from March 23, 2012 (inception) through April 30, 2012, we accrued interest expense of $4.8 million on our senior notes issued in late April 2012. Interest is payable semi</w:t>
      </w:r>
      <w:r w:rsidRPr="00A426DF">
        <w:noBreakHyphen/>
        <w:t>annually on May 1 and November 1 of each year.</w:t>
      </w:r>
    </w:p>
    <w:p w:rsidR="003C03D9" w:rsidRPr="00A426DF" w:rsidRDefault="003C03D9" w:rsidP="00A426DF">
      <w:pPr>
        <w:widowControl/>
        <w:tabs>
          <w:tab w:val="left" w:pos="-720"/>
        </w:tabs>
        <w:suppressAutoHyphens/>
        <w:spacing w:after="240"/>
        <w:ind w:firstLine="720"/>
      </w:pPr>
      <w:r w:rsidRPr="00A426DF">
        <w:t>In May 2012, in conjunction with the acquisition, we entered into a $750 million term loan</w:t>
      </w:r>
      <w:r>
        <w:t>—</w:t>
      </w:r>
      <w:r w:rsidRPr="00A426DF">
        <w:t>due April 24, 2018, and a $2 billion reserve based lending (RBL) credit facility due May 24, 2017. In August 2012, we issued $350 million of additional senior unsecured notes, which are set to mature September 1, 2022. The notes were issued at par, with a 7.75% coupon and the proceeds were used primarily to repay a portion of our RBL facility. In addition, in August 2012 we re</w:t>
      </w:r>
      <w:r>
        <w:t>-</w:t>
      </w:r>
      <w:r w:rsidRPr="00A426DF">
        <w:t>priced our $750 million term loan from 6.5% to 5.0%.</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Transaction Fees</w:t>
      </w:r>
    </w:p>
    <w:p w:rsidR="003C03D9" w:rsidRPr="00A426DF" w:rsidRDefault="003C03D9" w:rsidP="00A426DF">
      <w:pPr>
        <w:widowControl/>
        <w:tabs>
          <w:tab w:val="left" w:pos="-720"/>
        </w:tabs>
        <w:suppressAutoHyphens/>
        <w:spacing w:after="240"/>
        <w:ind w:firstLine="720"/>
      </w:pPr>
      <w:r w:rsidRPr="00A426DF">
        <w:t>During the period from March 23, 2012 (inception) to April 30, 2012, we accrued approximately $25 million in certain initial legal and advisory, rating, printing and other expenses associated with the acquisition of EP Energy Global LLC and the related financing transactions. In conjunction with and prior to the acquisition of EP Energy Global LLC and the related financing transactions, we incurred certain legal and advisory, rating agency, printing, and other fees totaling approximately $330 million, of which approximately $173 million was not capitalizable. During the period from March 23, 2012 (our inception) to April 30, 2012, we had accrued approximately $25 million of these costs which had been incurred as of April 30, 2012 and which were not contingent on the closing of the acquisition.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4. Members</w:t>
      </w:r>
      <w:r>
        <w:rPr>
          <w:b/>
          <w:bCs/>
        </w:rPr>
        <w:t>’</w:t>
      </w:r>
      <w:r w:rsidRPr="00A426DF">
        <w:rPr>
          <w:b/>
          <w:bCs/>
        </w:rPr>
        <w:t xml:space="preserve"> Equity</w:t>
      </w:r>
    </w:p>
    <w:p w:rsidR="003C03D9" w:rsidRPr="00A426DF" w:rsidRDefault="003C03D9" w:rsidP="00A426DF">
      <w:pPr>
        <w:widowControl/>
        <w:tabs>
          <w:tab w:val="left" w:pos="-720"/>
        </w:tabs>
        <w:suppressAutoHyphens/>
        <w:spacing w:after="240"/>
        <w:ind w:firstLine="720"/>
      </w:pPr>
      <w:r w:rsidRPr="00A426DF">
        <w:t>In April 2012, our members contributed approximately $134.8 million, of which approximately $130 million was maintained in an escrow account prior to the May 24, 2012 acquisition of EP Energy Global LLC as further described in Note 1. In May 2012, these amounts in escrow were released to our members at which time they contributed a total of $3.3 billion to complete the acquisition of EP Energy Global LLC. During the periods from March 23, 2012 (inception) to April 30, 2012 we recorded a net loss of approximately $29.8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Acquisition of EP Energy Global LLC</w:t>
      </w:r>
    </w:p>
    <w:p w:rsidR="003C03D9" w:rsidRPr="00A426DF" w:rsidRDefault="003C03D9" w:rsidP="00A426DF">
      <w:pPr>
        <w:widowControl/>
        <w:tabs>
          <w:tab w:val="left" w:pos="-720"/>
        </w:tabs>
        <w:suppressAutoHyphens/>
        <w:spacing w:after="240"/>
        <w:ind w:firstLine="720"/>
      </w:pPr>
      <w:r w:rsidRPr="00A426DF">
        <w:t>The purchase transaction described in Note 1 was accounted for as a business combination under the acquisition method of accounting which requires, among other items, that assets and liabilities acquired and assumed be recognized on the balance sheet at their fair values as of the acquisition date. The following is the allocation of the adjusted purchase to specific assets and liabilities assumed based on estimates of fair values and costs. There was no goodwill associated with the transaction.</w:t>
      </w:r>
    </w:p>
    <w:tbl>
      <w:tblPr>
        <w:tblW w:w="3750" w:type="pct"/>
        <w:jc w:val="center"/>
        <w:tblLayout w:type="fixed"/>
        <w:tblCellMar>
          <w:left w:w="72" w:type="dxa"/>
          <w:right w:w="72" w:type="dxa"/>
        </w:tblCellMar>
        <w:tblLook w:val="0000"/>
      </w:tblPr>
      <w:tblGrid>
        <w:gridCol w:w="2106"/>
        <w:gridCol w:w="4007"/>
        <w:gridCol w:w="1555"/>
      </w:tblGrid>
      <w:tr w:rsidR="003C03D9" w:rsidRPr="00A426DF">
        <w:trPr>
          <w:cantSplit/>
          <w:jc w:val="center"/>
        </w:trPr>
        <w:tc>
          <w:tcPr>
            <w:tcW w:w="2106"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5969"/>
              </w:tabs>
              <w:suppressAutoHyphens/>
              <w:spacing w:after="20"/>
              <w:rPr>
                <w:b/>
                <w:bCs/>
                <w:sz w:val="18"/>
                <w:szCs w:val="18"/>
              </w:rPr>
            </w:pPr>
            <w:r w:rsidRPr="00A426DF">
              <w:rPr>
                <w:b/>
                <w:bCs/>
                <w:sz w:val="16"/>
                <w:szCs w:val="18"/>
              </w:rPr>
              <w:t>Allocation of purchase price</w:t>
            </w:r>
          </w:p>
        </w:tc>
        <w:tc>
          <w:tcPr>
            <w:tcW w:w="4007" w:type="dxa"/>
            <w:tcBorders>
              <w:top w:val="nil"/>
              <w:left w:val="nil"/>
              <w:bottom w:val="nil"/>
              <w:right w:val="nil"/>
            </w:tcBorders>
            <w:shd w:val="clear" w:color="auto" w:fill="auto"/>
            <w:vAlign w:val="bottom"/>
          </w:tcPr>
          <w:p w:rsidR="003C03D9" w:rsidRPr="00A426DF" w:rsidRDefault="003C03D9" w:rsidP="003C03D9">
            <w:pPr>
              <w:widowControl/>
              <w:tabs>
                <w:tab w:val="right" w:leader="dot" w:pos="5969"/>
              </w:tabs>
              <w:suppressAutoHyphens/>
              <w:spacing w:after="20"/>
              <w:rPr>
                <w:b/>
                <w:bCs/>
                <w:sz w:val="18"/>
                <w:szCs w:val="18"/>
              </w:rPr>
            </w:pP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rPr>
          <w:cantSplit/>
          <w:jc w:val="center"/>
        </w:trPr>
        <w:tc>
          <w:tcPr>
            <w:tcW w:w="6113" w:type="dxa"/>
            <w:gridSpan w:val="2"/>
            <w:tcBorders>
              <w:top w:val="nil"/>
              <w:left w:val="nil"/>
              <w:bottom w:val="nil"/>
              <w:right w:val="nil"/>
            </w:tcBorders>
            <w:vAlign w:val="bottom"/>
          </w:tcPr>
          <w:p w:rsidR="003C03D9" w:rsidRPr="00A426DF" w:rsidRDefault="003C03D9" w:rsidP="003C03D9">
            <w:pPr>
              <w:widowControl/>
              <w:tabs>
                <w:tab w:val="right" w:leader="dot" w:pos="5969"/>
              </w:tabs>
              <w:suppressAutoHyphens/>
              <w:jc w:val="center"/>
              <w:rPr>
                <w:b/>
                <w:bCs/>
                <w:sz w:val="18"/>
                <w:szCs w:val="18"/>
              </w:rPr>
            </w:pP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Current assets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Non</w:t>
            </w:r>
            <w:r>
              <w:t>-</w:t>
            </w:r>
            <w:r w:rsidRPr="00A426DF">
              <w:t>current assets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444</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Property, plant and equipment</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6,887</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Current liabilities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(420)</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spacing w:after="20"/>
              <w:ind w:left="200" w:hanging="200"/>
            </w:pPr>
            <w:r w:rsidRPr="00A426DF">
              <w:t>Non</w:t>
            </w:r>
            <w:r>
              <w:t>-</w:t>
            </w:r>
            <w:r w:rsidRPr="00A426DF">
              <w:t>current liabilities</w:t>
            </w:r>
            <w:r w:rsidRPr="00A426DF">
              <w:tab/>
            </w:r>
          </w:p>
        </w:tc>
        <w:tc>
          <w:tcPr>
            <w:tcW w:w="1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(284)</w:t>
            </w:r>
          </w:p>
        </w:tc>
      </w:tr>
      <w:tr w:rsidR="003C03D9" w:rsidRPr="00A426DF">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spacing w:after="40"/>
              <w:ind w:left="400" w:hanging="200"/>
            </w:pPr>
            <w:r w:rsidRPr="00A426DF">
              <w:t>Total purchase price</w:t>
            </w:r>
            <w:r w:rsidRPr="00A426DF">
              <w:tab/>
            </w:r>
          </w:p>
        </w:tc>
        <w:tc>
          <w:tcPr>
            <w:tcW w:w="1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$7,213</w:t>
            </w:r>
          </w:p>
        </w:tc>
      </w:tr>
    </w:tbl>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The Board of Directors and Stockholder of</w:t>
      </w:r>
    </w:p>
    <w:p w:rsidR="003C03D9" w:rsidRPr="00A426DF" w:rsidRDefault="003C03D9" w:rsidP="00A426DF">
      <w:pPr>
        <w:widowControl/>
        <w:tabs>
          <w:tab w:val="left" w:pos="-720"/>
        </w:tabs>
        <w:suppressAutoHyphens/>
        <w:spacing w:after="240"/>
      </w:pPr>
      <w:r w:rsidRPr="00A426DF">
        <w:t>EP Energy Corporation:</w:t>
      </w:r>
    </w:p>
    <w:p w:rsidR="003C03D9" w:rsidRPr="00A426DF" w:rsidRDefault="003C03D9" w:rsidP="00A426DF">
      <w:pPr>
        <w:widowControl/>
        <w:tabs>
          <w:tab w:val="left" w:pos="-720"/>
        </w:tabs>
        <w:suppressAutoHyphens/>
        <w:spacing w:after="240"/>
        <w:ind w:firstLine="720"/>
      </w:pPr>
      <w:r w:rsidRPr="00A426DF">
        <w:t>We have audited the accompanying consolidated balance sheets of EP Energy Corporation (the Company) as of December 31, 2011 and 2010, and the related consolidated statements of income, comprehensive income, cash flows, and stockholder</w:t>
      </w:r>
      <w:r>
        <w:t>’</w:t>
      </w:r>
      <w:r w:rsidRPr="00A426DF">
        <w:t>s equity for each of the three years in the period ended December 31, 2011. Our audits also included the financial statement schedule listed in the Index to Consolidated Financial Statements. These financial statements and schedule are the responsibility of the Company</w:t>
      </w:r>
      <w:r>
        <w:t>’</w:t>
      </w:r>
      <w:r w:rsidRPr="00A426DF">
        <w:t>s management. Our responsibility is to express an opinion on these financial statements and schedule based on our audits. The financial statements of Four Star Oil &amp; Gas Company (a corporation in which the Company has a 49 percent interest), have been audited by other auditors whose report has been furnished to us, and our opinion on the consolidated financial statements, insofar as it relates to the amounts included from Four Star Oil &amp; Gas Company, is based solely on the report of other auditors. In the consolidated financial statements, the Company</w:t>
      </w:r>
      <w:r>
        <w:t>’</w:t>
      </w:r>
      <w:r w:rsidRPr="00A426DF">
        <w:t>s investments in unconsolidated affiliates includes approximately $70 million from Four Star Oil &amp; Gas Company as of December 31, 2011, and the Company</w:t>
      </w:r>
      <w:r>
        <w:t>’</w:t>
      </w:r>
      <w:r w:rsidRPr="00A426DF">
        <w:t>s earnings from unconsolidated affiliates includes approximately $29 million for the year ended December 31, 2011, from Four Star Oil &amp; Gas Company.</w:t>
      </w:r>
    </w:p>
    <w:p w:rsidR="003C03D9" w:rsidRPr="00A426DF" w:rsidRDefault="003C03D9" w:rsidP="00A426DF">
      <w:pPr>
        <w:widowControl/>
        <w:tabs>
          <w:tab w:val="left" w:pos="-720"/>
        </w:tabs>
        <w:suppressAutoHyphens/>
        <w:spacing w:after="240"/>
        <w:ind w:firstLine="720"/>
      </w:pPr>
      <w:r w:rsidRPr="00A426DF">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We were not engaged to perform an audit of the Company</w:t>
      </w:r>
      <w:r>
        <w:t>’</w:t>
      </w:r>
      <w:r w:rsidRPr="00A426DF">
        <w:t>s internal control over financial reporting. Our audits included consideration of internal control over financial reporting as a basis for designing audit procedures that are appropriate in the circumstances, but not for the purpose of expressing an opinion on the effectiveness of the Company</w:t>
      </w:r>
      <w:r>
        <w:t>’</w:t>
      </w:r>
      <w:r w:rsidRPr="00A426DF">
        <w:t>s internal control over financial reporting. Accordingly, we express no such opinion. An audit also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audits provide a reasonable basis for our opinion.</w:t>
      </w:r>
    </w:p>
    <w:p w:rsidR="003C03D9" w:rsidRPr="00A426DF" w:rsidRDefault="003C03D9" w:rsidP="00A426DF">
      <w:pPr>
        <w:widowControl/>
        <w:tabs>
          <w:tab w:val="left" w:pos="-720"/>
        </w:tabs>
        <w:suppressAutoHyphens/>
        <w:spacing w:after="240"/>
        <w:ind w:firstLine="720"/>
      </w:pPr>
      <w:r w:rsidRPr="00A426DF">
        <w:t>In our opinion, based on our audits and the report of other auditors, the financial statements referred to above present fairly, in all material respects, the consolidated financial position of EP Energy Corporation at December 31, 2011 and 2010, and the consolidated results of its operations and its cash flows for each of the three years in the period ended December 31, 2011, in conformity with U.S. generally accepted accounting principles. Also in our opinion, the related financial statement schedule, when considered in relation to the basic financial statements taken as a whole, presents fairly in all material respects the information set forth therein.</w:t>
      </w:r>
    </w:p>
    <w:p w:rsidR="003C03D9" w:rsidRPr="00A426DF" w:rsidRDefault="003C03D9" w:rsidP="00A426DF">
      <w:pPr>
        <w:widowControl/>
        <w:tabs>
          <w:tab w:val="left" w:pos="-720"/>
        </w:tabs>
        <w:suppressAutoHyphens/>
        <w:spacing w:after="240"/>
        <w:ind w:firstLine="720"/>
      </w:pPr>
      <w:r w:rsidRPr="00A426DF">
        <w:t>As discussed in Note 1 to the consolidated financial statements, effective December 31, 2009 the Company has changed its reserve estimates and related disclosures as a result of adopting new oil and gas reserve estimation and disclosure requirements.</w:t>
      </w:r>
    </w:p>
    <w:p w:rsidR="003C03D9" w:rsidRPr="00A426DF" w:rsidRDefault="003C03D9" w:rsidP="003C03D9">
      <w:pPr>
        <w:widowControl/>
        <w:tabs>
          <w:tab w:val="left" w:pos="-720"/>
          <w:tab w:val="left" w:pos="0"/>
        </w:tabs>
        <w:suppressAutoHyphens/>
        <w:spacing w:after="240"/>
        <w:ind w:left="5040"/>
      </w:pPr>
      <w:r w:rsidRPr="00A426DF">
        <w:t>/s/ Ernst &amp; Young LLP</w:t>
      </w:r>
    </w:p>
    <w:p w:rsidR="003C03D9" w:rsidRPr="00A426DF" w:rsidRDefault="003C03D9" w:rsidP="00A426DF">
      <w:pPr>
        <w:widowControl/>
        <w:tabs>
          <w:tab w:val="left" w:pos="-720"/>
        </w:tabs>
        <w:suppressAutoHyphens/>
      </w:pPr>
      <w:r w:rsidRPr="00A426DF">
        <w:t>Houston, Texas</w:t>
      </w:r>
    </w:p>
    <w:p w:rsidR="003C03D9" w:rsidRPr="00A426DF" w:rsidRDefault="003C03D9" w:rsidP="00A426DF">
      <w:pPr>
        <w:widowControl/>
        <w:tabs>
          <w:tab w:val="left" w:pos="-720"/>
        </w:tabs>
        <w:suppressAutoHyphens/>
      </w:pPr>
      <w:r w:rsidRPr="00A426DF">
        <w:t>March 7, 2012,</w:t>
      </w:r>
    </w:p>
    <w:p w:rsidR="003C03D9" w:rsidRPr="00A426DF" w:rsidRDefault="003C03D9" w:rsidP="00A426DF">
      <w:pPr>
        <w:widowControl/>
        <w:tabs>
          <w:tab w:val="left" w:pos="-720"/>
        </w:tabs>
        <w:suppressAutoHyphens/>
      </w:pPr>
      <w:r w:rsidRPr="00A426DF">
        <w:t>except for Note 12, as to which the date is</w:t>
      </w:r>
    </w:p>
    <w:p w:rsidR="003C03D9" w:rsidRPr="00A426DF" w:rsidRDefault="003C03D9" w:rsidP="00A426DF">
      <w:pPr>
        <w:widowControl/>
        <w:tabs>
          <w:tab w:val="left" w:pos="-720"/>
        </w:tabs>
        <w:suppressAutoHyphens/>
        <w:spacing w:after="240"/>
      </w:pPr>
      <w:r w:rsidRPr="00A426DF">
        <w:t>September 11, 2012</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To the Board of Directors and the Stockholders of</w:t>
      </w:r>
    </w:p>
    <w:p w:rsidR="003C03D9" w:rsidRPr="00A426DF" w:rsidRDefault="003C03D9" w:rsidP="00A426DF">
      <w:pPr>
        <w:widowControl/>
        <w:tabs>
          <w:tab w:val="left" w:pos="-720"/>
        </w:tabs>
        <w:suppressAutoHyphens/>
        <w:spacing w:after="240"/>
      </w:pPr>
      <w:r w:rsidRPr="00A426DF">
        <w:t>Four Star Oil &amp; Gas Company:</w:t>
      </w:r>
    </w:p>
    <w:p w:rsidR="003C03D9" w:rsidRPr="00A426DF" w:rsidRDefault="003C03D9" w:rsidP="00A426DF">
      <w:pPr>
        <w:widowControl/>
        <w:tabs>
          <w:tab w:val="left" w:pos="-720"/>
        </w:tabs>
        <w:suppressAutoHyphens/>
        <w:spacing w:after="240"/>
        <w:ind w:firstLine="720"/>
      </w:pPr>
      <w:r w:rsidRPr="00A426DF">
        <w:t>In our opinion, the consolidated balance sheet and the related consolidated statements of income, of stockholders</w:t>
      </w:r>
      <w:r>
        <w:t>’</w:t>
      </w:r>
      <w:r w:rsidRPr="00A426DF">
        <w:t xml:space="preserve"> equity and of cash flows (not presented separately herein) present fairly, in all material respects, the financial position of Four Star Oil &amp; Gas Company and its subsidiary (the </w:t>
      </w:r>
      <w:r>
        <w:t>“</w:t>
      </w:r>
      <w:r w:rsidRPr="00A426DF">
        <w:t>Company</w:t>
      </w:r>
      <w:r>
        <w:t>”</w:t>
      </w:r>
      <w:r w:rsidRPr="00A426DF">
        <w:t>) at December 31, 2011, and the results of their operations and their cash flows for the year then ended in conformity with accounting principles generally accepted in the United States of America. These financial statements are the responsibility of the Company</w:t>
      </w:r>
      <w:r>
        <w:t>’</w:t>
      </w:r>
      <w:r w:rsidRPr="00A426DF">
        <w:t>s management. Our responsibility is to express an opinion on these financial statements based on our audit. We conducted our audit of these statements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 provides a reasonable basis for our opinion.</w:t>
      </w:r>
    </w:p>
    <w:p w:rsidR="003C03D9" w:rsidRPr="00A426DF" w:rsidRDefault="003C03D9" w:rsidP="00A426DF">
      <w:pPr>
        <w:widowControl/>
        <w:tabs>
          <w:tab w:val="left" w:pos="-720"/>
        </w:tabs>
        <w:suppressAutoHyphens/>
        <w:spacing w:after="240"/>
        <w:ind w:firstLine="720"/>
      </w:pPr>
      <w:r w:rsidRPr="00A426DF">
        <w:t>As described in Notes 4 and 5 to the consolidated financial statements, the Company has significant transactions with affiliated companies. Because of these relationships, it is possible that the terms of these transactions are not the same as those that would result from transactions among wholly unrelated parties.</w:t>
      </w:r>
    </w:p>
    <w:p w:rsidR="003C03D9" w:rsidRPr="00A426DF" w:rsidRDefault="003C03D9" w:rsidP="00A426DF">
      <w:pPr>
        <w:widowControl/>
        <w:tabs>
          <w:tab w:val="left" w:pos="-720"/>
        </w:tabs>
        <w:suppressAutoHyphens/>
        <w:spacing w:after="240"/>
      </w:pPr>
      <w:r w:rsidRPr="00A426DF">
        <w:t>/s/PricewaterhouseCoopers LLP</w:t>
      </w:r>
    </w:p>
    <w:p w:rsidR="003C03D9" w:rsidRPr="00A426DF" w:rsidRDefault="003C03D9" w:rsidP="00A426DF">
      <w:pPr>
        <w:widowControl/>
        <w:tabs>
          <w:tab w:val="left" w:pos="-720"/>
        </w:tabs>
        <w:suppressAutoHyphens/>
      </w:pPr>
      <w:r w:rsidRPr="00A426DF">
        <w:t>February 24, 2012</w:t>
      </w:r>
    </w:p>
    <w:p w:rsidR="003C03D9" w:rsidRPr="00A426DF" w:rsidRDefault="003C03D9" w:rsidP="00A426DF">
      <w:pPr>
        <w:widowControl/>
        <w:tabs>
          <w:tab w:val="left" w:pos="-720"/>
        </w:tabs>
        <w:suppressAutoHyphens/>
        <w:spacing w:after="240"/>
      </w:pPr>
      <w:r w:rsidRPr="00A426DF">
        <w:t>Houston, Texas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INCOME</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477"/>
        <w:gridCol w:w="845"/>
        <w:gridCol w:w="845"/>
        <w:gridCol w:w="1057"/>
      </w:tblGrid>
      <w:tr w:rsidR="003C03D9" w:rsidRPr="00A426DF">
        <w:trPr>
          <w:cantSplit/>
          <w:jc w:val="center"/>
        </w:trPr>
        <w:tc>
          <w:tcPr>
            <w:tcW w:w="365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rPr>
          <w:cantSplit/>
          <w:jc w:val="center"/>
        </w:trPr>
        <w:tc>
          <w:tcPr>
            <w:tcW w:w="365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Operating revenues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sales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Third parties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Affiliates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Realized and unrealized gains on financial derivatives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400" w:hanging="200"/>
            </w:pPr>
            <w:r w:rsidRPr="00A426DF">
              <w:t>Other</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Operating expenses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Cost of products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Transportation costs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Operation and maintenance</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392</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Depreciation, depletion and amortization</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Ceiling test charges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Impairment of inventory and other assets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400" w:hanging="200"/>
            </w:pPr>
            <w:r w:rsidRPr="00A426DF">
              <w:t>Taxes, other than income taxes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Operating income (loss)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Loss from unconsolidated affiliates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Other (expense) income</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Interest expense, net of capitalized interest of $13 in 2011, $9 in 2010 and $7 in 2009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Third parties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600" w:hanging="200"/>
            </w:pPr>
            <w:r w:rsidRPr="00A426DF">
              <w:t>Affiliates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Income (loss) before income taxes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200" w:hanging="200"/>
            </w:pPr>
            <w:r w:rsidRPr="00A426DF">
              <w:t>Income tax expense (benefit)</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3C03D9" w:rsidRPr="00A426DF">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40"/>
              <w:ind w:left="200" w:hanging="200"/>
            </w:pPr>
            <w:r w:rsidRPr="00A426DF">
              <w:t>Net income (loss)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COMPREHENSIVE INCOME</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901"/>
        <w:gridCol w:w="634"/>
        <w:gridCol w:w="634"/>
        <w:gridCol w:w="1055"/>
      </w:tblGrid>
      <w:tr w:rsidR="003C03D9" w:rsidRPr="00A426DF">
        <w:trPr>
          <w:cantSplit/>
          <w:jc w:val="center"/>
        </w:trPr>
        <w:tc>
          <w:tcPr>
            <w:tcW w:w="386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rPr>
          <w:cantSplit/>
          <w:jc w:val="center"/>
        </w:trPr>
        <w:tc>
          <w:tcPr>
            <w:tcW w:w="386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200" w:hanging="200"/>
            </w:pPr>
            <w:r w:rsidRPr="00A426DF">
              <w:t>Net income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rPr>
          <w:cantSplit/>
          <w:jc w:val="center"/>
        </w:trPr>
        <w:tc>
          <w:tcPr>
            <w:tcW w:w="386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Net gains (losses) from cash flow hedging activities:</w:t>
            </w:r>
          </w:p>
        </w:tc>
        <w:tc>
          <w:tcPr>
            <w:tcW w:w="31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400" w:hanging="200"/>
            </w:pPr>
            <w:r w:rsidRPr="00A426DF">
              <w:t xml:space="preserve">Reclassification adjustments for amounts recognized during the period </w:t>
            </w:r>
            <w:r>
              <w:br/>
            </w:r>
            <w:r w:rsidRPr="00A426DF">
              <w:t>(net of income taxes of $4 in 2011 and 2010 and $147 in 2009)</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200" w:hanging="200"/>
            </w:pPr>
            <w:r w:rsidRPr="00A426DF">
              <w:t>Other comprehensive gain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40"/>
              <w:ind w:left="200" w:hanging="200"/>
            </w:pPr>
            <w:r w:rsidRPr="00A426DF">
              <w:t>Comprehensive income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$269</w:t>
            </w:r>
          </w:p>
        </w:tc>
        <w:tc>
          <w:tcPr>
            <w:tcW w:w="31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$450</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$(1,170)</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BALANCE SHEETS</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8334"/>
        <w:gridCol w:w="945"/>
        <w:gridCol w:w="945"/>
      </w:tblGrid>
      <w:tr w:rsidR="003C03D9" w:rsidRPr="00A426DF">
        <w:trPr>
          <w:cantSplit/>
          <w:jc w:val="center"/>
        </w:trPr>
        <w:tc>
          <w:tcPr>
            <w:tcW w:w="40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rPr>
          <w:cantSplit/>
          <w:jc w:val="center"/>
        </w:trPr>
        <w:tc>
          <w:tcPr>
            <w:tcW w:w="40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Current 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Cash and cash equivalents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Accounts receivable</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Customer, net of allowance of less than $1 in 2011 and 2010</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170</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Other, net of allowance of $7 in 2011 and 2010</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Materials and supplies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Income tax receivable from 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Assets from price risk management activities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800" w:hanging="200"/>
            </w:pPr>
            <w:r w:rsidRPr="00A426DF">
              <w:t>Total current assets</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658</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760</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Property, plant and equipment, at cost</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Oil and natural gas properties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Proved properties</w:t>
            </w:r>
            <w:r>
              <w:t>-</w:t>
            </w:r>
            <w:r w:rsidRPr="00A426DF">
              <w:t>full cost method</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21,442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20,771</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Unevaluated costs excluded from amortization</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2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22,070</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21,692</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Less accumulated depreciation, depletion and amortization</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18,003</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17,968</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800" w:hanging="200"/>
            </w:pPr>
            <w:r w:rsidRPr="00A426DF">
              <w:t>Total property, plant and equipment, net</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4,067</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3,724</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Other 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Investments in unconsolidated 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346</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399</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Assets from price risk management activities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Deferred income taxes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374</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458</w:t>
            </w:r>
          </w:p>
        </w:tc>
      </w:tr>
      <w:tr w:rsidR="003C03D9" w:rsidRPr="00A426DF">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40"/>
              <w:ind w:left="800" w:hanging="200"/>
            </w:pPr>
            <w:r w:rsidRPr="00A426DF">
              <w:t>Total assets</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$5,099</w:t>
            </w:r>
          </w:p>
        </w:tc>
        <w:tc>
          <w:tcPr>
            <w:tcW w:w="46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$4,942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BALANCE SHEETS</w:t>
      </w:r>
      <w:r>
        <w:rPr>
          <w:b/>
          <w:bCs/>
        </w:rPr>
        <w:t xml:space="preserve"> (Continued)</w:t>
      </w:r>
    </w:p>
    <w:p w:rsidR="003C03D9" w:rsidRPr="00A426DF" w:rsidRDefault="003C03D9" w:rsidP="00A426DF">
      <w:pPr>
        <w:widowControl/>
        <w:tabs>
          <w:tab w:val="center" w:pos="5400"/>
        </w:tabs>
        <w:suppressAutoHyphens/>
        <w:spacing w:after="240"/>
        <w:jc w:val="center"/>
        <w:rPr>
          <w:b/>
          <w:bCs/>
        </w:rPr>
      </w:pPr>
      <w:r w:rsidRPr="00A426DF">
        <w:rPr>
          <w:b/>
          <w:bCs/>
        </w:rPr>
        <w:t>(In millions, except share amounts)</w:t>
      </w:r>
    </w:p>
    <w:tbl>
      <w:tblPr>
        <w:tblW w:w="5000" w:type="pct"/>
        <w:jc w:val="center"/>
        <w:tblCellMar>
          <w:left w:w="72" w:type="dxa"/>
          <w:right w:w="72" w:type="dxa"/>
        </w:tblCellMar>
        <w:tblLook w:val="0000"/>
      </w:tblPr>
      <w:tblGrid>
        <w:gridCol w:w="8112"/>
        <w:gridCol w:w="1057"/>
        <w:gridCol w:w="1055"/>
      </w:tblGrid>
      <w:tr w:rsidR="003C03D9" w:rsidRPr="00A426DF">
        <w:trPr>
          <w:cantSplit/>
          <w:jc w:val="center"/>
        </w:trPr>
        <w:tc>
          <w:tcPr>
            <w:tcW w:w="39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rPr>
          <w:cantSplit/>
          <w:jc w:val="center"/>
        </w:trPr>
        <w:tc>
          <w:tcPr>
            <w:tcW w:w="39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LIABILITIES AND EQUITY</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Current liabilities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Accounts payable</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Trade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Affiliates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139</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187</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Income tax payable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Liabilities from price risk management activities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Asset retirement obligations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Deferred 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current liabilities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589</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562</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200" w:hanging="200"/>
            </w:pPr>
            <w:r w:rsidRPr="00A426DF">
              <w:t>Long</w:t>
            </w:r>
            <w:r>
              <w:t>-</w:t>
            </w:r>
            <w:r w:rsidRPr="00A426DF">
              <w:t>term debt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200" w:hanging="200"/>
            </w:pPr>
            <w:r w:rsidRPr="00A426DF">
              <w:t>Note payable to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Other long</w:t>
            </w:r>
            <w:r>
              <w:t>-</w:t>
            </w:r>
            <w:r w:rsidRPr="00A426DF">
              <w:t>term liabilities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Liabilities from price risk management activities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Asset retirement obligations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Deferred 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non</w:t>
            </w:r>
            <w:r w:rsidRPr="00A426DF">
              <w:noBreakHyphen/>
              <w:t>current liabilities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1,313</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Commitments and contingencies (Note 8)</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Stockholder</w:t>
            </w:r>
            <w:r>
              <w:t>’</w:t>
            </w:r>
            <w:r w:rsidRPr="00A426DF">
              <w:t>s equity</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Common stock, par value $1 per share; 1,000 shares authorized and outstanding</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Additional paid</w:t>
            </w:r>
            <w:r>
              <w:t>-</w:t>
            </w:r>
            <w:r w:rsidRPr="00A426DF">
              <w:t>in capital</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4,816</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Accumulated deficit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(1,476)</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600" w:hanging="200"/>
            </w:pPr>
            <w:r w:rsidRPr="00A426DF">
              <w:t>Accumulated other comprehensive loss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stockholder</w:t>
            </w:r>
            <w:r>
              <w:t>’</w:t>
            </w:r>
            <w:r w:rsidRPr="00A426DF">
              <w:t>s equity</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3,100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3,067</w:t>
            </w:r>
          </w:p>
        </w:tc>
      </w:tr>
      <w:tr w:rsidR="003C03D9" w:rsidRPr="00A426DF">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40"/>
              <w:ind w:left="800" w:hanging="200"/>
            </w:pPr>
            <w:r w:rsidRPr="00A426DF">
              <w:t>Total liabilities and equity</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$5,099</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$4,942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CASH FLOWS</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055"/>
        <w:gridCol w:w="1057"/>
        <w:gridCol w:w="1057"/>
        <w:gridCol w:w="1055"/>
      </w:tblGrid>
      <w:tr w:rsidR="003C03D9" w:rsidRPr="00A426DF">
        <w:trPr>
          <w:cantSplit/>
          <w:jc w:val="center"/>
        </w:trPr>
        <w:tc>
          <w:tcPr>
            <w:tcW w:w="34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rPr>
          <w:cantSplit/>
          <w:jc w:val="center"/>
        </w:trPr>
        <w:tc>
          <w:tcPr>
            <w:tcW w:w="34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operating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Net income (loss)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Adjustments to reconcile net income (loss) to net cash from operating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Depreciation, depletion and amortization</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Ceiling test charges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Deferred income tax expense (benefit)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Loss from unconsolidated affiliates, adjusted for cash distributions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Other non</w:t>
            </w:r>
            <w:r>
              <w:t>-</w:t>
            </w:r>
            <w:r w:rsidRPr="00A426DF">
              <w:t>cash income items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600" w:hanging="200"/>
            </w:pPr>
            <w:r w:rsidRPr="00A426DF">
              <w:t>Asset and liability changes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Accounts receivable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Materials and supplies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Change in price risk management activities, net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Accounts payable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(172)</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Other asset changes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800" w:hanging="200"/>
            </w:pPr>
            <w:r w:rsidRPr="00A426DF">
              <w:t>Other liability changes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provided by operating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1,426</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1,067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1,573</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investing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Capital expenditures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(1,115)</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Cash paid for acquisitions, net of cash acquired</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Net proceeds from the sale of assets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Increase in note receivable with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used in investing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(1,237)</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(1,156)</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financing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Proceeds from borrowings under revolving credit facility</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Repayment of amounts borrowed under revolving credit facility</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(Decrease) increase in note payable with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used in financing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(238)</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(336)</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200" w:hanging="200"/>
            </w:pPr>
            <w:r w:rsidRPr="00A426DF">
              <w:t>Change in cash and cash equivalents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and cash equivalents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Beginning of period</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183</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102</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End of period</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w:t>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$183</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Supplemental cash flow information</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Interest paid, net of amounts capitalized</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3C03D9" w:rsidRPr="00A426DF">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Income tax (refunds) payments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EQUITY</w:t>
      </w:r>
    </w:p>
    <w:p w:rsidR="003C03D9" w:rsidRPr="00A426DF" w:rsidRDefault="003C03D9" w:rsidP="00A426DF">
      <w:pPr>
        <w:widowControl/>
        <w:tabs>
          <w:tab w:val="center" w:pos="5400"/>
        </w:tabs>
        <w:suppressAutoHyphens/>
        <w:spacing w:after="240"/>
        <w:jc w:val="center"/>
        <w:rPr>
          <w:b/>
          <w:bCs/>
        </w:rPr>
      </w:pPr>
      <w:r w:rsidRPr="00A426DF">
        <w:rPr>
          <w:b/>
          <w:bCs/>
        </w:rPr>
        <w:t>(In millions, except share amounts)</w:t>
      </w:r>
    </w:p>
    <w:tbl>
      <w:tblPr>
        <w:tblW w:w="5000" w:type="pct"/>
        <w:jc w:val="center"/>
        <w:tblCellMar>
          <w:left w:w="72" w:type="dxa"/>
          <w:right w:w="72" w:type="dxa"/>
        </w:tblCellMar>
        <w:tblLook w:val="0000"/>
      </w:tblPr>
      <w:tblGrid>
        <w:gridCol w:w="5040"/>
        <w:gridCol w:w="769"/>
        <w:gridCol w:w="959"/>
        <w:gridCol w:w="769"/>
        <w:gridCol w:w="959"/>
        <w:gridCol w:w="769"/>
        <w:gridCol w:w="959"/>
      </w:tblGrid>
      <w:tr w:rsidR="003C03D9" w:rsidRPr="00A426DF">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2535" w:type="pct"/>
            <w:gridSpan w:val="6"/>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200" w:hanging="200"/>
            </w:pPr>
            <w:r w:rsidRPr="00A426DF">
              <w:t>Common stock, $1.00 par value:</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4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Additional paid</w:t>
            </w:r>
            <w:r>
              <w:t>-</w:t>
            </w:r>
            <w:r w:rsidRPr="00A426DF">
              <w:t>in capital:</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4,725</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4,723</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Contribution from parent</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Distribution to parent</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4,580</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4,816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4,725</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Retained earnings (accumulated deficit)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(1,267)</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Other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Net income (loss)</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(2,178)</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Accumulated other comprehensive (loss) income:</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241</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Other comprehensive income (loss)</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r>
      <w:tr w:rsidR="003C03D9" w:rsidRPr="00A426DF">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40"/>
              <w:ind w:left="800" w:hanging="200"/>
            </w:pPr>
            <w:r w:rsidRPr="00A426DF">
              <w:t>Total equity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$3,100</w:t>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$3,067</w:t>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$2,529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A426DF">
      <w:pPr>
        <w:widowControl/>
        <w:tabs>
          <w:tab w:val="center" w:pos="5400"/>
        </w:tabs>
        <w:suppressAutoHyphens/>
        <w:spacing w:after="240"/>
        <w:jc w:val="center"/>
        <w:rPr>
          <w:b/>
          <w:bCs/>
        </w:rPr>
      </w:pPr>
      <w:r w:rsidRPr="00A426DF">
        <w:rPr>
          <w:b/>
          <w:bCs/>
        </w:rPr>
        <w:t>NOTES TO CONSOLIDATED FINANCIAL STATEMENTS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Basis of Presentation and Consolidation</w:t>
      </w:r>
    </w:p>
    <w:p w:rsidR="003C03D9" w:rsidRPr="00A426DF" w:rsidRDefault="003C03D9" w:rsidP="00A426DF">
      <w:pPr>
        <w:widowControl/>
        <w:tabs>
          <w:tab w:val="left" w:pos="-720"/>
        </w:tabs>
        <w:suppressAutoHyphens/>
        <w:spacing w:after="240"/>
        <w:ind w:firstLine="720"/>
      </w:pPr>
      <w:r w:rsidRPr="00A426DF">
        <w:t>We are a Delaware corporation formed in 1999 as a wholly</w:t>
      </w:r>
      <w:r w:rsidRPr="00A426DF">
        <w:noBreakHyphen/>
        <w:t>owned direct subsidiary of El Paso Corporation (El Paso). We engage in the exploration for and the acquisition, development, and production of oil, natural gas and NGLs in the United States, Brazil and Egypt. During 2011, we changed our name to EP Energy Corporation from El Paso Exploration and Production Company.</w:t>
      </w:r>
    </w:p>
    <w:p w:rsidR="003C03D9" w:rsidRPr="00A426DF" w:rsidRDefault="003C03D9" w:rsidP="00A426DF">
      <w:pPr>
        <w:widowControl/>
        <w:tabs>
          <w:tab w:val="left" w:pos="-720"/>
        </w:tabs>
        <w:suppressAutoHyphens/>
        <w:spacing w:after="240"/>
        <w:ind w:firstLine="720"/>
      </w:pPr>
      <w:r w:rsidRPr="00A426DF">
        <w:t>Our consolidated financial statements are prepared in accordance with United States generally accepted accounting principles and include the accounts of all consolidated subsidiaries after the elimination of all significant intercompany accounts and transactions. We have evaluated subsequent events through March 7, 2012, the date of issuance of our financial statements.</w:t>
      </w:r>
    </w:p>
    <w:p w:rsidR="003C03D9" w:rsidRPr="00A426DF" w:rsidRDefault="003C03D9" w:rsidP="00A426DF">
      <w:pPr>
        <w:widowControl/>
        <w:tabs>
          <w:tab w:val="left" w:pos="-720"/>
        </w:tabs>
        <w:suppressAutoHyphens/>
        <w:spacing w:after="240"/>
        <w:ind w:firstLine="720"/>
      </w:pPr>
      <w:r w:rsidRPr="00A426DF">
        <w:t>On October 16, 2011, El Paso announced a definitive merger agreement with Kinder Morgan, Inc. (KMI) whereby KMI will acquire El Paso in a transaction that valued El Paso at approximately $38 billion (based on the KMI stock price at that date), including the assumption of debt. In conjunction with the merger, KMI has announced that they intend to sell our assets. The merger agreement has been approved by El Paso</w:t>
      </w:r>
      <w:r>
        <w:t>’</w:t>
      </w:r>
      <w:r w:rsidRPr="00A426DF">
        <w:t>s and KMI</w:t>
      </w:r>
      <w:r>
        <w:t>’</w:t>
      </w:r>
      <w:r w:rsidRPr="00A426DF">
        <w:t>s board of directors. The completion of the merger is subject to satisfaction or waiver of certain closing conditions including, among others, customary regulatory approvals, approval by El Paso</w:t>
      </w:r>
      <w:r>
        <w:t>’</w:t>
      </w:r>
      <w:r w:rsidRPr="00A426DF">
        <w:t>s stockholders and approval of the issuance of KMI stock and warrants by KMI</w:t>
      </w:r>
      <w:r>
        <w:t>’</w:t>
      </w:r>
      <w:r w:rsidRPr="00A426DF">
        <w:t>s stockholders. A voting agreement has been executed by certain stockholders of KMI, holding approximately 75 percent of the voting power of KMI, in which such stockholders have agreed to vote in favor of the merger and issuance of KMI stock and warrants. The completion of the merger will constitute a change of control for El Paso that may trigger change in control provisions in certain agreements including those related to (i) debt and other financing agreements, (ii) severance agreements and (iii) incentive compensation plan agreements that will result in an immediate acceleration of all unvested stock based compensation awards upon closing of the merger. We have obtained consent that the KMI acquisition does not trigger a change in control for our revolving credit facility covenants, however when our assets are sold, we will need to either amend our debt agreements or obtain waivers of those covenants at that time.</w:t>
      </w:r>
    </w:p>
    <w:p w:rsidR="003C03D9" w:rsidRPr="00A426DF" w:rsidRDefault="003C03D9" w:rsidP="00A426DF">
      <w:pPr>
        <w:widowControl/>
        <w:tabs>
          <w:tab w:val="left" w:pos="-720"/>
        </w:tabs>
        <w:suppressAutoHyphens/>
        <w:spacing w:after="240"/>
        <w:ind w:firstLine="720"/>
      </w:pPr>
      <w:r w:rsidRPr="00A426DF">
        <w:t>On February 24, 2012, we entered into a purchase and sale agreement to sell all of our assets to an affiliate of Apollo Global Management, LLC (Apollo) and certain other parties for $7.15 billion subject to certain adjustments for items such as contributions or distributions, incurrence of debt and title defects. The sale is contemplated by the merger agreement with KMI. The closing of the sale is conditioned upon the closing of the transactions contemplated by the merger agreement with KMI. Both transactions are expected to be completed in the second quarter of 2012. The purchase and sale agreement contains customary representations and warranties relating to our assets and operations. Additionally, El Paso has entered into a performance guarantee in favor of Apollo, under which El Paso guarantees the performance of all of our obligations under the purchase and sale agreement. Pursuant to the merger agreement with KMI, KMI is required to indemnify El Paso from any and all costs incurred by El Paso arising from or relating to the sale of our assets.</w:t>
      </w:r>
    </w:p>
    <w:p w:rsidR="003C03D9" w:rsidRPr="00A426DF" w:rsidRDefault="003C03D9" w:rsidP="00A426DF">
      <w:pPr>
        <w:widowControl/>
        <w:tabs>
          <w:tab w:val="left" w:pos="-720"/>
        </w:tabs>
        <w:suppressAutoHyphens/>
        <w:spacing w:after="240"/>
        <w:ind w:firstLine="720"/>
      </w:pPr>
      <w:r w:rsidRPr="00A426DF">
        <w:t>We consolidate entities when we have the ability to control the operating and financial decisions of the entity or when we have a significant interest in the entity that gives us the ability to direct the activities that are significant to that entity. The determination of our ability to control, direct or exert significant influence over an entity involves the use of judgment. We apply the equity method of accounting where we can exert significant influence over, but do not control or direct the policies, decisions and activities of an entity. We use the cost method of accounting where we are unable to exert significant influence over the entity.</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Use of Estimates</w:t>
      </w:r>
    </w:p>
    <w:p w:rsidR="003C03D9" w:rsidRPr="00A426DF" w:rsidRDefault="003C03D9" w:rsidP="00A426DF">
      <w:pPr>
        <w:widowControl/>
        <w:tabs>
          <w:tab w:val="left" w:pos="-720"/>
        </w:tabs>
        <w:suppressAutoHyphens/>
        <w:spacing w:after="240"/>
        <w:ind w:firstLine="720"/>
      </w:pPr>
      <w:r w:rsidRPr="00A426DF">
        <w:t>The preparation of our financial statements requires the use of estimates and assumptions that affect the amounts we report as assets, liabilities, revenues and expenses and our disclosures in these financial statements. Actual results can, and often do, differ from those estimates.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Revenue Recognition</w:t>
      </w:r>
    </w:p>
    <w:p w:rsidR="003C03D9" w:rsidRPr="00A426DF" w:rsidRDefault="003C03D9" w:rsidP="00A426DF">
      <w:pPr>
        <w:widowControl/>
        <w:tabs>
          <w:tab w:val="left" w:pos="-720"/>
        </w:tabs>
        <w:suppressAutoHyphens/>
        <w:spacing w:after="240"/>
        <w:ind w:firstLine="720"/>
      </w:pPr>
      <w:r w:rsidRPr="00A426DF">
        <w:t>Our revenues are derived primarily through the physical sale of oil, condensate, natural gas and NGLs. Revenues from sales of these products are recorded upon delivery and the passage of title using the sales method, net of any royalty interests or other profit interests in the produced product. Revenues related to products delivered, but not yet billed, are estimated each month. These estimates are based on contract data, commodity prices and preliminary throughput and allocation measurements. When actual sales volumes exceed our entitled share of sales volumes, an overproduced imbalance occurs. To the extent the overproduced imbalance exceeds our share of the remaining estimated proved natural gas reserves for a given property, we record a liability. Costs associated with the transportation and delivery of production are included in transportation costs. Our revenue from El Paso Marketing, L.P. (El Paso Marketing) represents 34 percent, 41 percent and 30 percent of our total revenues in 2011, 2010 and 2009, respectively. We have no other customers whose revenue exceeds 10 percent of our total revenues in 2011, 2010 and 2009.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Cash and Cash Equivalents</w:t>
      </w:r>
    </w:p>
    <w:p w:rsidR="003C03D9" w:rsidRPr="00A426DF" w:rsidRDefault="003C03D9" w:rsidP="00A426DF">
      <w:pPr>
        <w:widowControl/>
        <w:tabs>
          <w:tab w:val="left" w:pos="-720"/>
        </w:tabs>
        <w:suppressAutoHyphens/>
        <w:spacing w:after="240"/>
        <w:ind w:firstLine="720"/>
      </w:pPr>
      <w:r w:rsidRPr="00A426DF">
        <w:t>We consider short</w:t>
      </w:r>
      <w:r>
        <w:t>-</w:t>
      </w:r>
      <w:r w:rsidRPr="00A426DF">
        <w:t>term investments with an original maturity of less than three months to be cash equivalents. As of December 31, 2011 and 2010, we had less than $1 million of restricted cash in other current assets to cover escrow amounts required for leasehold agreements in our domestic operations.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Allowance for Doubtful Accounts</w:t>
      </w:r>
    </w:p>
    <w:p w:rsidR="003C03D9" w:rsidRPr="00A426DF" w:rsidRDefault="003C03D9" w:rsidP="00A426DF">
      <w:pPr>
        <w:widowControl/>
        <w:tabs>
          <w:tab w:val="left" w:pos="-720"/>
        </w:tabs>
        <w:suppressAutoHyphens/>
        <w:spacing w:after="240"/>
        <w:ind w:firstLine="720"/>
      </w:pPr>
      <w:r w:rsidRPr="00A426DF">
        <w:t>We establish provisions for losses on accounts receivable and for natural gas imbalances with other parties if we determine that we will not collect all or part of the outstanding balance. We regularly review collectibility and establish or adjust our allowance as necessary using the specific identification method.</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Oil and Natural Gas Properties</w:t>
      </w:r>
    </w:p>
    <w:p w:rsidR="003C03D9" w:rsidRPr="00A426DF" w:rsidRDefault="003C03D9" w:rsidP="00A426DF">
      <w:pPr>
        <w:widowControl/>
        <w:tabs>
          <w:tab w:val="left" w:pos="-720"/>
        </w:tabs>
        <w:suppressAutoHyphens/>
        <w:spacing w:after="240"/>
        <w:ind w:firstLine="720"/>
      </w:pPr>
      <w:r w:rsidRPr="00A426DF">
        <w:t>We use the full cost method to account for our oil and natural gas properties. Under the full cost method, substantially all costs incurred in connection with the acquisition, development and exploration of oil and natural gas reserves are capitalized on a country</w:t>
      </w:r>
      <w:r>
        <w:t>-</w:t>
      </w:r>
      <w:r w:rsidRPr="00A426DF">
        <w:t>by</w:t>
      </w:r>
      <w:r>
        <w:t>-</w:t>
      </w:r>
      <w:r w:rsidRPr="00A426DF">
        <w:t>country basis. These capitalized amounts include the costs of unproved properties, internal costs directly related to acquisition, development and exploration activities, asset retirement costs and capitalized interest. Under the full cost method, both dry hole costs and geological and geophysical costs are capitalized into the full cost pool, which is subject to amortization and periodically assessed for impairment through a ceiling test calculation discussed below.</w:t>
      </w:r>
    </w:p>
    <w:p w:rsidR="003C03D9" w:rsidRPr="00A426DF" w:rsidRDefault="003C03D9" w:rsidP="00A426DF">
      <w:pPr>
        <w:widowControl/>
        <w:tabs>
          <w:tab w:val="left" w:pos="-720"/>
        </w:tabs>
        <w:suppressAutoHyphens/>
        <w:spacing w:after="240"/>
        <w:ind w:firstLine="720"/>
      </w:pPr>
      <w:r w:rsidRPr="00A426DF">
        <w:t>Capitalized costs associated with proved reserves are amortized over the life of the proved reserves using the unit of production method. Conversely, capitalized costs associated with unproved properties are excluded from the amortizable base until these properties are evaluated or it is determined that the costs are impaired. On a quarterly basis, we transfer unproved property costs into the amortizable base when properties are determined to have proved reserves. If costs are determined to be impaired, the amount of any impairment is transferred to the full cost pool if an oil or natural gas reserve base exists, or is expensed if a reserve base has not yet been created. The amortizable base includes future development costs; dismantlement, restoration and abandonment costs, net of estimated salvage values; and geological and geophysical costs incurred that cannot be associated with specific unevaluated properties or prospects in which we own a direct interest.</w:t>
      </w:r>
    </w:p>
    <w:p w:rsidR="003C03D9" w:rsidRPr="00A426DF" w:rsidRDefault="003C03D9" w:rsidP="00A426DF">
      <w:pPr>
        <w:widowControl/>
        <w:tabs>
          <w:tab w:val="left" w:pos="-720"/>
        </w:tabs>
        <w:suppressAutoHyphens/>
        <w:spacing w:after="240"/>
        <w:ind w:firstLine="720"/>
      </w:pPr>
      <w:r w:rsidRPr="00A426DF">
        <w:t>Our capitalized costs in each country, net of related deferred income taxes, are limited to a ceiling based on the present value of future net revenues from proved reserves less estimated future capital expenditures, discounted at 10 percent, plus the cost of unproved oil and natural gas properties not being amortized, less related income tax effects. We perform this ceiling test calculation each quarter. Prior to December 31, 2009, we utilized end of period spot prices to determine future net revenues. As a result of our adoption of the Securities and Exchange Commission (SEC)</w:t>
      </w:r>
      <w:r>
        <w:t>’</w:t>
      </w:r>
      <w:r w:rsidRPr="00A426DF">
        <w:t>s final rule on the Modernization of Oil and Gas Reporting, effective December 31, 2009, we utilize a 12</w:t>
      </w:r>
      <w:r>
        <w:t>-</w:t>
      </w:r>
      <w:r w:rsidRPr="00A426DF">
        <w:t>month average price (calculated as the unweighted arithmetic average of the price on the first day of each month within the 12</w:t>
      </w:r>
      <w:r>
        <w:t>-</w:t>
      </w:r>
      <w:r w:rsidRPr="00A426DF">
        <w:t>month period prior to the end of the reporting period) when performing the ceiling test. We are also required to hold prices constant over the life of the reserves, even though actual prices of oil and natural gas are volatile and change from period to period. If total capitalized costs exceed the ceiling, we are required to writedown our capitalized costs to the ceiling. Any required write</w:t>
      </w:r>
      <w:r>
        <w:t>-</w:t>
      </w:r>
      <w:r w:rsidRPr="00A426DF">
        <w:t>down is included as a ceiling test charge on our income statement and as an increase to accumulated depreciation, depletion and amortization on our balance sheet. The present value of future net revenues used for our ceiling test calculations excludes the impact of derivatives and the estimated future cash outflows associated with asset retirement liabilities related to proved developed reserves.</w:t>
      </w:r>
    </w:p>
    <w:p w:rsidR="003C03D9" w:rsidRPr="00A426DF" w:rsidRDefault="003C03D9" w:rsidP="00A426DF">
      <w:pPr>
        <w:widowControl/>
        <w:tabs>
          <w:tab w:val="left" w:pos="-720"/>
        </w:tabs>
        <w:suppressAutoHyphens/>
        <w:spacing w:after="240"/>
        <w:ind w:firstLine="720"/>
      </w:pPr>
      <w:r w:rsidRPr="00A426DF">
        <w:lastRenderedPageBreak/>
        <w:t>When we sell or convey interests in our oil and natural gas properties, we reduce our oil and natural gas reserves for the amount attributable to the sold or conveyed interest. We do not recognize a gain or loss on sales of our oil and natural gas properties, unless those sales would significantly alter the relationship between capitalized costs and proved reserves. We treat sales proceeds on non</w:t>
      </w:r>
      <w:r>
        <w:t>-</w:t>
      </w:r>
      <w:r w:rsidRPr="00A426DF">
        <w:t>significant sales as an adjustment to the cost of our properties.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Property, Plant and Equipment (Other than Oil and Natural Gas Properties)</w:t>
      </w:r>
    </w:p>
    <w:p w:rsidR="003C03D9" w:rsidRPr="00A426DF" w:rsidRDefault="003C03D9" w:rsidP="00A426DF">
      <w:pPr>
        <w:widowControl/>
        <w:tabs>
          <w:tab w:val="left" w:pos="-720"/>
        </w:tabs>
        <w:suppressAutoHyphens/>
        <w:spacing w:after="240"/>
        <w:ind w:firstLine="720"/>
      </w:pPr>
      <w:r w:rsidRPr="00A426DF">
        <w:t>Our property, plant and equipment, other than our assets accounted for under the full cost method, is recorded at its original cost of construction or, upon acquisition, at the fair value of the assets acquired. We capitalize the major units of property replacements or improvements and expense minor items. We depreciate our property, plant and equipment using the straight</w:t>
      </w:r>
      <w:r>
        <w:t>-</w:t>
      </w:r>
      <w:r w:rsidRPr="00A426DF">
        <w:t>line method over the useful lives of the assets which range from three to 15 years.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Accounting for Asset Retirement Obligations</w:t>
      </w:r>
    </w:p>
    <w:p w:rsidR="003C03D9" w:rsidRPr="00A426DF" w:rsidRDefault="003C03D9" w:rsidP="00A426DF">
      <w:pPr>
        <w:widowControl/>
        <w:tabs>
          <w:tab w:val="left" w:pos="-720"/>
        </w:tabs>
        <w:suppressAutoHyphens/>
        <w:spacing w:after="240"/>
        <w:ind w:firstLine="720"/>
      </w:pPr>
      <w:r w:rsidRPr="00A426DF">
        <w:t>We record a liability for legal obligations associated with the replacement, removal or retirement of our long</w:t>
      </w:r>
      <w:r>
        <w:t>-</w:t>
      </w:r>
      <w:r w:rsidRPr="00A426DF">
        <w:t>lived assets in the period the obligation is incurred and estimable. Our asset retirement liabilities are initially recorded at their estimated fair value with a corresponding increase to property, plant and equipment. This increase in property, plant and equipment is then depreciated over the useful life of the asset to which that liability relates. An ongoing expense is recognized for changes in the value of the liability as a result of the passage of time, which we record as depreciation, depletion and amortization expense in our income statement.</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Accounting for Stock</w:t>
      </w:r>
      <w:r w:rsidRPr="00A426DF">
        <w:rPr>
          <w:b/>
          <w:bCs/>
          <w:i/>
          <w:iCs/>
        </w:rPr>
        <w:noBreakHyphen/>
        <w:t>Based Compensation</w:t>
      </w:r>
    </w:p>
    <w:p w:rsidR="003C03D9" w:rsidRPr="00A426DF" w:rsidRDefault="003C03D9" w:rsidP="00A426DF">
      <w:pPr>
        <w:widowControl/>
        <w:tabs>
          <w:tab w:val="left" w:pos="-720"/>
        </w:tabs>
        <w:suppressAutoHyphens/>
        <w:spacing w:after="240"/>
        <w:ind w:firstLine="720"/>
      </w:pPr>
      <w:r w:rsidRPr="00A426DF">
        <w:t>We measure all employee stock</w:t>
      </w:r>
      <w:r w:rsidRPr="00A426DF">
        <w:noBreakHyphen/>
        <w:t>based compensation awards at fair value on the date the awards are granted to employees and recognized compensation cost in our financial statements over the requisite service period. For a further discussion of our stock</w:t>
      </w:r>
      <w:r w:rsidRPr="00A426DF">
        <w:noBreakHyphen/>
        <w:t>based compensation awards, see Note 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Environmental Costs and Other Contingencies</w:t>
      </w:r>
    </w:p>
    <w:p w:rsidR="003C03D9" w:rsidRPr="00A426DF" w:rsidRDefault="003C03D9" w:rsidP="00A426DF">
      <w:pPr>
        <w:widowControl/>
        <w:tabs>
          <w:tab w:val="left" w:pos="-720"/>
        </w:tabs>
        <w:suppressAutoHyphens/>
        <w:spacing w:after="240"/>
        <w:ind w:firstLine="720"/>
      </w:pPr>
      <w:r w:rsidRPr="00A426DF">
        <w:rPr>
          <w:i/>
          <w:iCs/>
        </w:rPr>
        <w:t>Environmental Costs.</w:t>
      </w:r>
      <w:r w:rsidRPr="00A426DF">
        <w:t xml:space="preserve">  We record environmental liabilities at their undiscounted amounts on our balance sheet in other current and long</w:t>
      </w:r>
      <w:r>
        <w:t>-</w:t>
      </w:r>
      <w:r w:rsidRPr="00A426DF">
        <w:t>term liabilities when our environmental assessments indicate that remediation efforts are probable and the costs can be reasonably estimated. Estimates of our environmental liabilities are based on current available facts, existing technology and presently enacted laws and regulations, taking into consideration the likely effects of other societal and economic factors, and include estimates of associated legal costs. These amounts also consider prior experience in remediating contaminated sites, other companies</w:t>
      </w:r>
      <w:r>
        <w:t>’</w:t>
      </w:r>
      <w:r w:rsidRPr="00A426DF">
        <w:t xml:space="preserve"> clean</w:t>
      </w:r>
      <w:r>
        <w:t>-</w:t>
      </w:r>
      <w:r w:rsidRPr="00A426DF">
        <w:t>up experience and data released by the Environmental Protection Agency (EPA) or other organizations. Our estimates are subject to revision in future periods based on actual costs or new circumstances. We capitalize costs that benefit future periods and we recognize a current period charge in operation and maintenance expense when clean</w:t>
      </w:r>
      <w:r>
        <w:t>-</w:t>
      </w:r>
      <w:r w:rsidRPr="00A426DF">
        <w:t>up efforts do not benefit future periods.</w:t>
      </w:r>
    </w:p>
    <w:p w:rsidR="003C03D9" w:rsidRPr="00A426DF" w:rsidRDefault="003C03D9" w:rsidP="00A426DF">
      <w:pPr>
        <w:widowControl/>
        <w:tabs>
          <w:tab w:val="left" w:pos="-720"/>
        </w:tabs>
        <w:suppressAutoHyphens/>
        <w:spacing w:after="240"/>
        <w:ind w:firstLine="720"/>
      </w:pPr>
      <w:r w:rsidRPr="00A426DF">
        <w:t>We evaluate any amounts paid directly or reimbursed by government sponsored programs and potential recoveries or reimbursements of remediation costs from third parties, including insurance coverage, separately from our liability. Recovery is evaluated based on the creditworthiness or solvency of the third party, among other factors. When recovery is assured, we record and report an asset separately from the associated liability on our balance sheet.</w:t>
      </w:r>
    </w:p>
    <w:p w:rsidR="003C03D9" w:rsidRPr="00A426DF" w:rsidRDefault="003C03D9" w:rsidP="00A426DF">
      <w:pPr>
        <w:widowControl/>
        <w:tabs>
          <w:tab w:val="left" w:pos="-720"/>
        </w:tabs>
        <w:suppressAutoHyphens/>
        <w:spacing w:after="240"/>
        <w:ind w:firstLine="720"/>
      </w:pPr>
      <w:r w:rsidRPr="00A426DF">
        <w:rPr>
          <w:i/>
          <w:iCs/>
        </w:rPr>
        <w:t>Other Contingencies.</w:t>
      </w:r>
      <w:r w:rsidRPr="00A426DF">
        <w:t xml:space="preserve">  We recognize liabilities for other contingencies when we have an exposure that indicates it is both probable that a liability has been incurred and the amount of the loss can be reasonably estimated. Where the most likely outcome of a contingency can be reasonably estimated, we accrue a liability for that amount. Where the most likely outcome cannot be estimated, a range of potential losses is established and if no one amount in that range is more likely than any other to occur, the low end of the range is accrued.</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Price Risk Management Activities</w:t>
      </w:r>
    </w:p>
    <w:p w:rsidR="003C03D9" w:rsidRPr="00A426DF" w:rsidRDefault="003C03D9" w:rsidP="00A426DF">
      <w:pPr>
        <w:widowControl/>
        <w:tabs>
          <w:tab w:val="left" w:pos="-720"/>
        </w:tabs>
        <w:suppressAutoHyphens/>
        <w:spacing w:after="240"/>
        <w:ind w:firstLine="720"/>
      </w:pPr>
      <w:r w:rsidRPr="00A426DF">
        <w:t>We enter into derivative contracts on our oil and natural gas products primarily to stabilize cash flows and reduce the risk and financial impact of downward commodity price movements on commodity sales.</w:t>
      </w:r>
    </w:p>
    <w:p w:rsidR="003C03D9" w:rsidRPr="00A426DF" w:rsidRDefault="003C03D9" w:rsidP="00A426DF">
      <w:pPr>
        <w:widowControl/>
        <w:tabs>
          <w:tab w:val="left" w:pos="-720"/>
        </w:tabs>
        <w:suppressAutoHyphens/>
        <w:spacing w:after="240"/>
        <w:ind w:firstLine="720"/>
      </w:pPr>
      <w:r w:rsidRPr="00A426DF">
        <w:t>Our derivatives are reflected on our balance sheet at their fair value as assets and liabilities from price risk management activities. We classify our derivatives as either current or non</w:t>
      </w:r>
      <w:r>
        <w:t>-</w:t>
      </w:r>
      <w:r w:rsidRPr="00A426DF">
        <w:t>current assets or liabilities based on their anticipated settlement date. We net derivative assets and liabilities on counterparties where we have a legal right of offset.</w:t>
      </w:r>
    </w:p>
    <w:p w:rsidR="003C03D9" w:rsidRPr="00A426DF" w:rsidRDefault="003C03D9" w:rsidP="00A426DF">
      <w:pPr>
        <w:widowControl/>
        <w:tabs>
          <w:tab w:val="left" w:pos="-720"/>
        </w:tabs>
        <w:suppressAutoHyphens/>
        <w:spacing w:after="240"/>
        <w:ind w:firstLine="720"/>
      </w:pPr>
      <w:r w:rsidRPr="00A426DF">
        <w:lastRenderedPageBreak/>
        <w:t>All of our derivatives are marked</w:t>
      </w:r>
      <w:r>
        <w:t>-</w:t>
      </w:r>
      <w:r w:rsidRPr="00A426DF">
        <w:t>to</w:t>
      </w:r>
      <w:r>
        <w:t>-</w:t>
      </w:r>
      <w:r w:rsidRPr="00A426DF">
        <w:t>market each period and changes in their fair value, as well as any realized amounts, are reflected as operating revenues.</w:t>
      </w:r>
    </w:p>
    <w:p w:rsidR="003C03D9" w:rsidRPr="00A426DF" w:rsidRDefault="003C03D9" w:rsidP="00A426DF">
      <w:pPr>
        <w:widowControl/>
        <w:tabs>
          <w:tab w:val="left" w:pos="-720"/>
        </w:tabs>
        <w:suppressAutoHyphens/>
        <w:spacing w:after="240"/>
        <w:ind w:firstLine="720"/>
      </w:pPr>
      <w:r w:rsidRPr="00A426DF">
        <w:t>In our cash flow statement, cash inflows and outflows associated with the settlement of our derivative instruments are recognized in operating cash flows. In our balance sheet, receivables and payables resulting from the settlement of our derivative instruments are reported as either trade or affiliate receivables and payables. See Note 5 for a further discussion of our price risk management activities.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Income Taxes</w:t>
      </w:r>
    </w:p>
    <w:p w:rsidR="003C03D9" w:rsidRPr="00A426DF" w:rsidRDefault="003C03D9" w:rsidP="00A426DF">
      <w:pPr>
        <w:widowControl/>
        <w:tabs>
          <w:tab w:val="left" w:pos="-720"/>
        </w:tabs>
        <w:suppressAutoHyphens/>
        <w:spacing w:after="240"/>
        <w:ind w:firstLine="720"/>
      </w:pPr>
      <w:r w:rsidRPr="00A426DF">
        <w:t>Our operations have been included in El Paso</w:t>
      </w:r>
      <w:r>
        <w:t>’</w:t>
      </w:r>
      <w:r w:rsidRPr="00A426DF">
        <w:t>s U.S. federal and certain state returns. We record income taxes on a separate return basis as if we had filed separate income tax returns under our existing structure for the periods presented in accordance with the tax sharing agreement between us and El Paso. El Paso maintains a tax accrual policy to record both regular and alternative minimum taxes for companies included in its consolidated federal and state income tax returns. The policy provides, among other things, that (i) each company in a taxable income position will accrue a current expense equivalent to its federal and state income taxes, and (ii) each company in a tax loss position will accrue a benefit to the extent that its deductions, including general business credits, can be utilized in El Paso</w:t>
      </w:r>
      <w:r>
        <w:t>’</w:t>
      </w:r>
      <w:r w:rsidRPr="00A426DF">
        <w:t>s consolidated returns. In certain states, we file and pay directly to the state taxing authorities. El Paso pays all consolidated U.S. federal and state income tax directly to the appropriate taxing jurisdictions and, under a separate tax billing agreement, El Paso bills or refunds us for our portion of these income taxes.</w:t>
      </w:r>
    </w:p>
    <w:p w:rsidR="003C03D9" w:rsidRPr="00A426DF" w:rsidRDefault="003C03D9" w:rsidP="00A426DF">
      <w:pPr>
        <w:widowControl/>
        <w:tabs>
          <w:tab w:val="left" w:pos="-720"/>
        </w:tabs>
        <w:suppressAutoHyphens/>
        <w:spacing w:after="240"/>
        <w:ind w:firstLine="720"/>
      </w:pPr>
      <w:r w:rsidRPr="00A426DF">
        <w:t>We record current income taxes based on our current taxable income and provide for deferred income taxes to reflect estimated future tax payments and receipts. Deferred taxes represent the tax impacts of differences between the financial statement and tax bases of assets and liabilities and carryovers at each year end. We account for tax credits under the flow</w:t>
      </w:r>
      <w:r>
        <w:t>-</w:t>
      </w:r>
      <w:r w:rsidRPr="00A426DF">
        <w:t>through method, which reduces the provision for income taxes in the year the tax credits first become available.</w:t>
      </w:r>
    </w:p>
    <w:p w:rsidR="003C03D9" w:rsidRPr="00A426DF" w:rsidRDefault="003C03D9" w:rsidP="00A426DF">
      <w:pPr>
        <w:widowControl/>
        <w:tabs>
          <w:tab w:val="left" w:pos="-720"/>
        </w:tabs>
        <w:suppressAutoHyphens/>
        <w:spacing w:after="240"/>
        <w:ind w:firstLine="720"/>
      </w:pPr>
      <w:r w:rsidRPr="00A426DF">
        <w:t>The realization of our deferred tax assets depends on recognition of sufficient future taxable income in specific tax jurisdictions during periods in which those temporary differences are deductible. We reduce deferred tax assets by a valuation allowance when, based on our estimates, it is more likely than not that a portion of those assets will not be realized in a future period. The estimates utilized in recognition of deferred tax assets are subject to revision, either up or down, in future periods based on new facts or circumstances. Under the tax sharing agreement, in evaluating our valuation allowances, we consider the reversal of existing temporary differences, the existence of taxable income in prior carryback years, tax</w:t>
      </w:r>
      <w:r>
        <w:t>-</w:t>
      </w:r>
      <w:r w:rsidRPr="00A426DF">
        <w:t>planning strategies and future taxable income for each of our taxable jurisdictions, the latter two of which involve the exercise of significant judgment. Changes to our valuation allowances could materially impact our results of operations.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2. Acquisitions and Divestitures</w:t>
      </w:r>
    </w:p>
    <w:p w:rsidR="003C03D9" w:rsidRPr="00A426DF" w:rsidRDefault="003C03D9" w:rsidP="00A426DF">
      <w:pPr>
        <w:widowControl/>
        <w:tabs>
          <w:tab w:val="left" w:pos="-720"/>
        </w:tabs>
        <w:suppressAutoHyphens/>
        <w:spacing w:after="240"/>
        <w:ind w:firstLine="720"/>
      </w:pPr>
      <w:r w:rsidRPr="00A426DF">
        <w:rPr>
          <w:i/>
          <w:iCs/>
        </w:rPr>
        <w:t>Acquisitions.</w:t>
      </w:r>
      <w:r w:rsidRPr="00A426DF">
        <w:t xml:space="preserve">  During 2011, 2010 and 2009, we acquired the following assets:</w:t>
      </w:r>
    </w:p>
    <w:tbl>
      <w:tblPr>
        <w:tblW w:w="3750" w:type="pct"/>
        <w:jc w:val="center"/>
        <w:tblLayout w:type="fixed"/>
        <w:tblCellMar>
          <w:left w:w="72" w:type="dxa"/>
          <w:right w:w="72" w:type="dxa"/>
        </w:tblCellMar>
        <w:tblLook w:val="0000"/>
      </w:tblPr>
      <w:tblGrid>
        <w:gridCol w:w="5883"/>
        <w:gridCol w:w="595"/>
        <w:gridCol w:w="595"/>
        <w:gridCol w:w="595"/>
      </w:tblGrid>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ind w:left="200" w:hanging="200"/>
            </w:pPr>
            <w:r w:rsidRPr="00A426DF">
              <w:t>Domestic oil and natural gas properties(1)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20"/>
              <w:ind w:left="200" w:hanging="200"/>
            </w:pPr>
            <w:r w:rsidRPr="00A426DF">
              <w:t>Other</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40"/>
              <w:ind w:left="4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w:t>
            </w:r>
          </w:p>
        </w:tc>
      </w:tr>
    </w:tbl>
    <w:p w:rsidR="003C03D9" w:rsidRDefault="00955435" w:rsidP="003C03D9">
      <w:pPr>
        <w:ind w:left="1224"/>
      </w:pPr>
      <w:r>
        <w:pict>
          <v:rect id="_x0000_i1030"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Includes producing properties of approximately $87 million located primarily in Utah during 2009.</w:t>
      </w:r>
    </w:p>
    <w:p w:rsidR="003C03D9" w:rsidRPr="00A426DF" w:rsidRDefault="003C03D9" w:rsidP="00A426DF">
      <w:pPr>
        <w:widowControl/>
        <w:tabs>
          <w:tab w:val="left" w:pos="-720"/>
        </w:tabs>
        <w:suppressAutoHyphens/>
        <w:spacing w:after="240"/>
        <w:ind w:firstLine="720"/>
      </w:pPr>
      <w:r w:rsidRPr="00A426DF">
        <w:rPr>
          <w:i/>
          <w:iCs/>
        </w:rPr>
        <w:t>Divestitures.</w:t>
      </w:r>
      <w:r w:rsidRPr="00A426DF">
        <w:t xml:space="preserve">  During 2011, 2010 and 2009, we sold assets receiving proceeds as follows:</w:t>
      </w:r>
    </w:p>
    <w:tbl>
      <w:tblPr>
        <w:tblW w:w="3750" w:type="pct"/>
        <w:jc w:val="center"/>
        <w:tblLayout w:type="fixed"/>
        <w:tblCellMar>
          <w:left w:w="72" w:type="dxa"/>
          <w:right w:w="72" w:type="dxa"/>
        </w:tblCellMar>
        <w:tblLook w:val="0000"/>
      </w:tblPr>
      <w:tblGrid>
        <w:gridCol w:w="5883"/>
        <w:gridCol w:w="595"/>
        <w:gridCol w:w="595"/>
        <w:gridCol w:w="595"/>
      </w:tblGrid>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ind w:left="200" w:hanging="200"/>
            </w:pPr>
            <w:r w:rsidRPr="00A426DF">
              <w:t>Domestic oil and natural gas properties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20"/>
              <w:ind w:left="200" w:hanging="200"/>
            </w:pPr>
            <w:r w:rsidRPr="00A426DF">
              <w:t>Processing plants, dehydration facility and gathering systems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126</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40"/>
              <w:ind w:left="4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$155</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$93</w:t>
            </w:r>
          </w:p>
        </w:tc>
      </w:tr>
    </w:tbl>
    <w:p w:rsidR="003C03D9" w:rsidRPr="00A426DF" w:rsidRDefault="003C03D9" w:rsidP="003C03D9">
      <w:pPr>
        <w:keepNext/>
        <w:keepLines/>
        <w:widowControl/>
        <w:tabs>
          <w:tab w:val="left" w:pos="-720"/>
        </w:tabs>
        <w:suppressAutoHyphens/>
        <w:spacing w:before="240" w:after="240"/>
        <w:ind w:firstLine="720"/>
      </w:pPr>
      <w:r w:rsidRPr="00A426DF">
        <w:lastRenderedPageBreak/>
        <w:t>In 2011, we sold non</w:t>
      </w:r>
      <w:r>
        <w:t>-</w:t>
      </w:r>
      <w:r w:rsidRPr="00A426DF">
        <w:t>core oil and natural gas properties located in Alabama, Texas and Wyoming in several transactions from which we received proceeds that totaled approximately $596 million. In addition, we received approximately $16 million for the sale of oil and natural gas properties located primarily in Utah that closed in December of 2010. In 2010, we sold our Altamont and Bluebell processing plants and related gathering systems in Utah and our Crystal Gas gathering system, Holly dehydration facility in North Louisiana, and our Camino Real gathering system under construction in Texas to a Midstream affiliate for cash proceeds of approximately $126 million. These properties had a net asset book value of approximately $48 million, estimated asset retirement obligations of approximately $5 million and environmental remediation liabilities of approximately $4 million. Due to the affiliated nature of the sale, no gain or loss was recognized and the difference was reflected as an additional paid</w:t>
      </w:r>
      <w:r>
        <w:t>-</w:t>
      </w:r>
      <w:r w:rsidRPr="00A426DF">
        <w:t>in capital of $91 million. In 2011, we reacquired the Crystal Gas gathering system and the Holly dehydration facility in north Louisiana from the Midstream affiliate for approximately $22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Ceiling Test Charges</w:t>
      </w:r>
    </w:p>
    <w:p w:rsidR="003C03D9" w:rsidRPr="00A426DF" w:rsidRDefault="003C03D9" w:rsidP="00A426DF">
      <w:pPr>
        <w:widowControl/>
        <w:tabs>
          <w:tab w:val="left" w:pos="-720"/>
        </w:tabs>
        <w:suppressAutoHyphens/>
        <w:spacing w:after="240"/>
        <w:ind w:firstLine="720"/>
      </w:pPr>
      <w:r w:rsidRPr="00A426DF">
        <w:t>We are required to conduct quarterly ceiling tests of our capitalized costs in each of our full cost pools. During the years ended December 31, 2011, 2010, and 2009, we recorded the following ceiling test charges:</w:t>
      </w:r>
    </w:p>
    <w:tbl>
      <w:tblPr>
        <w:tblW w:w="3750" w:type="pct"/>
        <w:jc w:val="center"/>
        <w:tblLayout w:type="fixed"/>
        <w:tblCellMar>
          <w:left w:w="72" w:type="dxa"/>
          <w:right w:w="72" w:type="dxa"/>
        </w:tblCellMar>
        <w:tblLook w:val="0000"/>
      </w:tblPr>
      <w:tblGrid>
        <w:gridCol w:w="5693"/>
        <w:gridCol w:w="595"/>
        <w:gridCol w:w="595"/>
        <w:gridCol w:w="785"/>
      </w:tblGrid>
      <w:tr w:rsidR="003C03D9" w:rsidRPr="00A426DF">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Full cost pool:</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U.S.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$2,031</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Brazil</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20"/>
              <w:ind w:left="400" w:hanging="200"/>
            </w:pPr>
            <w:r w:rsidRPr="00A426DF">
              <w:t>Egypt</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6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$2,123</w:t>
            </w:r>
          </w:p>
        </w:tc>
      </w:tr>
    </w:tbl>
    <w:p w:rsidR="003C03D9" w:rsidRDefault="003C03D9" w:rsidP="003C03D9">
      <w:pPr>
        <w:jc w:val="center"/>
      </w:pPr>
    </w:p>
    <w:p w:rsidR="003C03D9" w:rsidRPr="00A426DF" w:rsidRDefault="003C03D9" w:rsidP="00A426DF">
      <w:pPr>
        <w:widowControl/>
        <w:tabs>
          <w:tab w:val="left" w:pos="-720"/>
        </w:tabs>
        <w:suppressAutoHyphens/>
        <w:spacing w:after="240"/>
        <w:ind w:firstLine="720"/>
      </w:pPr>
      <w:r w:rsidRPr="00A426DF">
        <w:t>During 2011, our non</w:t>
      </w:r>
      <w:r>
        <w:t>-</w:t>
      </w:r>
      <w:r w:rsidRPr="00A426DF">
        <w:t>cash Brazilian ceiling test charge was driven, in part, by the release of certain unevaluated costs into the Brazilian full cost pool primarily as a result of the denial of a necessary environmental permit and the completion of our evaluation of two exploratory wells drilled in 2009 and 2010 without any additions to our proved reserves. See Note 6 for further discussion. We may incur additional ceiling test charges in Brazil in the future depending on the value of our proved reserves, which are subject to change as a result of factors such as prices, costs and well performance. In the future, we may incur ceiling test charges in Egypt depending on the results of our activities and political unrest in that country. We continue to evaluate the commerciality of these areas. The non</w:t>
      </w:r>
      <w:r>
        <w:t>-</w:t>
      </w:r>
      <w:r w:rsidRPr="00A426DF">
        <w:t>cash ceiling test charges recorded in 2009 were primarily due to a decline in commodity prices.</w:t>
      </w:r>
    </w:p>
    <w:p w:rsidR="003C03D9" w:rsidRPr="00A426DF" w:rsidRDefault="003C03D9" w:rsidP="00A426DF">
      <w:pPr>
        <w:widowControl/>
        <w:tabs>
          <w:tab w:val="left" w:pos="-720"/>
        </w:tabs>
        <w:suppressAutoHyphens/>
        <w:spacing w:after="240"/>
        <w:ind w:firstLine="720"/>
      </w:pPr>
      <w:r w:rsidRPr="00A426DF">
        <w:t>Current natural gas prices are significantly below the 12</w:t>
      </w:r>
      <w:r>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 which could result in ceiling test charges on our domestic full cost pool.</w:t>
      </w:r>
    </w:p>
    <w:p w:rsidR="003C03D9" w:rsidRPr="00A426DF" w:rsidRDefault="003C03D9" w:rsidP="003C03D9">
      <w:pPr>
        <w:pageBreakBefore/>
        <w:widowControl/>
        <w:tabs>
          <w:tab w:val="left" w:pos="-720"/>
          <w:tab w:val="left" w:pos="720"/>
          <w:tab w:val="left" w:pos="1440"/>
        </w:tabs>
        <w:suppressAutoHyphens/>
        <w:spacing w:after="240"/>
        <w:rPr>
          <w:b/>
          <w:bCs/>
        </w:rPr>
      </w:pPr>
      <w:r w:rsidRPr="00A426DF">
        <w:rPr>
          <w:b/>
          <w:bCs/>
        </w:rPr>
        <w:lastRenderedPageBreak/>
        <w:t>4. Income Taxes</w:t>
      </w:r>
    </w:p>
    <w:p w:rsidR="003C03D9" w:rsidRPr="00A426DF" w:rsidRDefault="003C03D9" w:rsidP="00A426DF">
      <w:pPr>
        <w:widowControl/>
        <w:tabs>
          <w:tab w:val="left" w:pos="-720"/>
        </w:tabs>
        <w:suppressAutoHyphens/>
        <w:spacing w:after="240"/>
        <w:ind w:firstLine="720"/>
      </w:pPr>
      <w:r w:rsidRPr="00A426DF">
        <w:rPr>
          <w:i/>
          <w:iCs/>
        </w:rPr>
        <w:t>Pretax Income (Loss) and Income Tax Expense (Benefit).</w:t>
      </w:r>
      <w:r w:rsidRPr="00A426DF">
        <w:t xml:space="preserve">  The tables below show our pretax income (loss) and the components of income tax expense (benefit) for each of the three years ended December 31:</w:t>
      </w:r>
    </w:p>
    <w:tbl>
      <w:tblPr>
        <w:tblW w:w="3750" w:type="pct"/>
        <w:jc w:val="center"/>
        <w:tblLayout w:type="fixed"/>
        <w:tblCellMar>
          <w:left w:w="72" w:type="dxa"/>
          <w:right w:w="72" w:type="dxa"/>
        </w:tblCellMar>
        <w:tblLook w:val="0000"/>
      </w:tblPr>
      <w:tblGrid>
        <w:gridCol w:w="5312"/>
        <w:gridCol w:w="785"/>
        <w:gridCol w:w="595"/>
        <w:gridCol w:w="976"/>
      </w:tblGrid>
      <w:tr w:rsidR="003C03D9" w:rsidRPr="00A426DF">
        <w:trPr>
          <w:cantSplit/>
          <w:jc w:val="center"/>
        </w:trPr>
        <w:tc>
          <w:tcPr>
            <w:tcW w:w="6201" w:type="dxa"/>
            <w:tcBorders>
              <w:top w:val="nil"/>
              <w:left w:val="nil"/>
              <w:bottom w:val="nil"/>
              <w:right w:val="nil"/>
            </w:tcBorders>
            <w:vAlign w:val="bottom"/>
          </w:tcPr>
          <w:p w:rsidR="003C03D9" w:rsidRPr="00A426DF" w:rsidRDefault="003C03D9" w:rsidP="003C03D9">
            <w:pPr>
              <w:widowControl/>
              <w:tabs>
                <w:tab w:val="right" w:leader="dot" w:pos="5168"/>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201" w:type="dxa"/>
            <w:tcBorders>
              <w:top w:val="nil"/>
              <w:left w:val="nil"/>
              <w:bottom w:val="nil"/>
              <w:right w:val="nil"/>
            </w:tcBorders>
            <w:vAlign w:val="bottom"/>
          </w:tcPr>
          <w:p w:rsidR="003C03D9" w:rsidRPr="00A426DF" w:rsidRDefault="003C03D9" w:rsidP="003C03D9">
            <w:pPr>
              <w:widowControl/>
              <w:tabs>
                <w:tab w:val="right" w:leader="dot" w:pos="5168"/>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200" w:hanging="200"/>
            </w:pPr>
            <w:r w:rsidRPr="00A426DF">
              <w:rPr>
                <w:i/>
                <w:iCs/>
              </w:rPr>
              <w:t>Pretax Income (Loss)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U.S.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$736</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$(1,260)</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4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(153)</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4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$706</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$(1,373)</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200" w:hanging="200"/>
            </w:pPr>
            <w:r w:rsidRPr="00A426DF">
              <w:rPr>
                <w:i/>
                <w:iCs/>
              </w:rPr>
              <w:t>Components of Income Tax Expense (Benefit)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Current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Federal</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State</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6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(84)</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88</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Deferred</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Federal</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(526)</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State</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6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304</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(550)</w:t>
            </w:r>
          </w:p>
        </w:tc>
      </w:tr>
      <w:tr w:rsidR="003C03D9" w:rsidRPr="00A426DF">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40"/>
              <w:ind w:left="200" w:hanging="200"/>
            </w:pPr>
            <w:r w:rsidRPr="00A426DF">
              <w:t>Total income tax expense (benefit)</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$220</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$263</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$(462)</w:t>
            </w:r>
          </w:p>
        </w:tc>
      </w:tr>
    </w:tbl>
    <w:p w:rsidR="003C03D9" w:rsidRPr="00A426DF" w:rsidRDefault="003C03D9" w:rsidP="00A426DF">
      <w:pPr>
        <w:widowControl/>
        <w:tabs>
          <w:tab w:val="left" w:pos="-720"/>
        </w:tabs>
        <w:suppressAutoHyphens/>
        <w:spacing w:before="240" w:after="240"/>
        <w:ind w:firstLine="720"/>
      </w:pPr>
      <w:r w:rsidRPr="00A426DF">
        <w:rPr>
          <w:i/>
          <w:iCs/>
        </w:rPr>
        <w:t>Effective Tax Rate Reconciliation.</w:t>
      </w:r>
      <w:r w:rsidRPr="00A426DF">
        <w:t xml:space="preserve">  Our income taxes included in net income differs from the amount computed by applying the statutory federal income tax rate of 35 percent for the following reasons for each of the three years ended December 31:</w:t>
      </w:r>
    </w:p>
    <w:tbl>
      <w:tblPr>
        <w:tblW w:w="3750" w:type="pct"/>
        <w:jc w:val="center"/>
        <w:tblLayout w:type="fixed"/>
        <w:tblCellMar>
          <w:left w:w="72" w:type="dxa"/>
          <w:right w:w="72" w:type="dxa"/>
        </w:tblCellMar>
        <w:tblLook w:val="0000"/>
      </w:tblPr>
      <w:tblGrid>
        <w:gridCol w:w="5693"/>
        <w:gridCol w:w="595"/>
        <w:gridCol w:w="595"/>
        <w:gridCol w:w="785"/>
      </w:tblGrid>
      <w:tr w:rsidR="003C03D9" w:rsidRPr="00A426DF">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 except</w:t>
            </w:r>
            <w:r>
              <w:rPr>
                <w:b/>
                <w:bCs/>
                <w:sz w:val="16"/>
                <w:szCs w:val="18"/>
              </w:rPr>
              <w:br/>
            </w:r>
            <w:r w:rsidRPr="00A426DF">
              <w:rPr>
                <w:b/>
                <w:bCs/>
                <w:sz w:val="16"/>
                <w:szCs w:val="18"/>
              </w:rPr>
              <w:t>rates)</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Income taxes at the statutory federal rate of 35%</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Increase (decrease)</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State income taxes, net of federal income tax effect</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Earnings from unconsolidated affiliates where we received or will receive dividends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Valuation allowances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Foreign income (loss) taxed at different rates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20"/>
              <w:ind w:left="400" w:hanging="200"/>
            </w:pPr>
            <w:r w:rsidRPr="00A426DF">
              <w:t>Other</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200" w:hanging="200"/>
            </w:pPr>
            <w:r w:rsidRPr="00A426DF">
              <w:t>Income tax expense (benefit)</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$220</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$263</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$(462)</w:t>
            </w:r>
          </w:p>
        </w:tc>
      </w:tr>
      <w:tr w:rsidR="003C03D9" w:rsidRPr="00A426DF">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200" w:hanging="200"/>
            </w:pPr>
            <w:r w:rsidRPr="00A426DF">
              <w:t>Effective tax rate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34%</w:t>
            </w:r>
          </w:p>
        </w:tc>
      </w:tr>
    </w:tbl>
    <w:p w:rsidR="003C03D9" w:rsidRPr="00A426DF" w:rsidRDefault="003C03D9" w:rsidP="00A426DF">
      <w:pPr>
        <w:widowControl/>
        <w:tabs>
          <w:tab w:val="left" w:pos="-720"/>
        </w:tabs>
        <w:suppressAutoHyphens/>
        <w:spacing w:before="240" w:after="240"/>
        <w:ind w:firstLine="720"/>
      </w:pPr>
      <w:r w:rsidRPr="00A426DF">
        <w:t>In 2011, our effective tax rate was higher than the statutory rate primarily due to the impact of the Brazilian non</w:t>
      </w:r>
      <w:r>
        <w:t>-</w:t>
      </w:r>
      <w:r w:rsidRPr="00A426DF">
        <w:t>cash ceiling test charge without a corresponding U.S. or Brazilian tax benefit offset by dividend exclusions on earnings from unconsolidated affiliates where we received dividends and the favorable resolution of certain tax matters.</w:t>
      </w:r>
    </w:p>
    <w:p w:rsidR="003C03D9" w:rsidRPr="00A426DF" w:rsidRDefault="003C03D9" w:rsidP="003C03D9">
      <w:pPr>
        <w:pageBreakBefore/>
        <w:widowControl/>
        <w:tabs>
          <w:tab w:val="left" w:pos="-720"/>
        </w:tabs>
        <w:suppressAutoHyphens/>
        <w:spacing w:after="240"/>
        <w:ind w:firstLine="720"/>
      </w:pPr>
      <w:r w:rsidRPr="00A426DF">
        <w:rPr>
          <w:i/>
          <w:iCs/>
        </w:rPr>
        <w:lastRenderedPageBreak/>
        <w:t>Deferred Tax Assets and Liabilities.</w:t>
      </w:r>
      <w:r w:rsidRPr="00A426DF">
        <w:t xml:space="preserve">  The following are the components of our net deferred tax liability as of December 31:</w:t>
      </w:r>
    </w:p>
    <w:tbl>
      <w:tblPr>
        <w:tblW w:w="3750" w:type="pct"/>
        <w:jc w:val="center"/>
        <w:tblLayout w:type="fixed"/>
        <w:tblCellMar>
          <w:left w:w="72" w:type="dxa"/>
          <w:right w:w="72" w:type="dxa"/>
        </w:tblCellMar>
        <w:tblLook w:val="0000"/>
      </w:tblPr>
      <w:tblGrid>
        <w:gridCol w:w="6094"/>
        <w:gridCol w:w="787"/>
        <w:gridCol w:w="787"/>
      </w:tblGrid>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t>Deferred tax liabilities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Property, plant and equipment</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$495</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Investments in unconsolidated affiliates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Price risk management activities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55</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deferred tax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635</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213</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t>Deferred tax assets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Net operating loss and tax credit carryovers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328</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Asset retirement obligation, legal and other reserves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112</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Other</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Valuation allowance</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(290)</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deferred tax assets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146</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40"/>
              <w:ind w:left="200" w:hanging="200"/>
            </w:pPr>
            <w:r w:rsidRPr="00A426DF">
              <w:t>Net deferred tax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$375</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w:t>
            </w:r>
          </w:p>
        </w:tc>
      </w:tr>
    </w:tbl>
    <w:p w:rsidR="003C03D9" w:rsidRPr="00A426DF" w:rsidRDefault="003C03D9" w:rsidP="003C03D9">
      <w:pPr>
        <w:widowControl/>
        <w:tabs>
          <w:tab w:val="left" w:pos="-720"/>
        </w:tabs>
        <w:suppressAutoHyphens/>
        <w:spacing w:before="180" w:after="180"/>
        <w:ind w:firstLine="720"/>
      </w:pPr>
      <w:r w:rsidRPr="00A426DF">
        <w:rPr>
          <w:i/>
          <w:iCs/>
        </w:rPr>
        <w:t>Unrecognized Tax Benefits.</w:t>
      </w:r>
      <w:r w:rsidRPr="00A426DF">
        <w:t xml:space="preserve">  We are subject to taxation in the U.S. and various states and foreign jurisdictions. With a few exceptions, we are no longer subject to state, local or foreign income tax examinations by tax authorities for years prior to 2001 and U.S. income tax examinations for years prior to 2007. For years in which our returns are still subject to review, our unrecognized tax benefits could increase or decrease our income tax expense and effective income tax rates as these matters are finalized. We are currently unable to estimate the range of potential impacts the resolution of any contested matters could have on our financial statements. The following table shows the change in our unrecognized tax benefits during the year:</w:t>
      </w:r>
    </w:p>
    <w:tbl>
      <w:tblPr>
        <w:tblW w:w="3750" w:type="pct"/>
        <w:jc w:val="center"/>
        <w:tblLayout w:type="fixed"/>
        <w:tblCellMar>
          <w:left w:w="72" w:type="dxa"/>
          <w:right w:w="72" w:type="dxa"/>
        </w:tblCellMar>
        <w:tblLook w:val="0000"/>
      </w:tblPr>
      <w:tblGrid>
        <w:gridCol w:w="6476"/>
        <w:gridCol w:w="596"/>
        <w:gridCol w:w="596"/>
      </w:tblGrid>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Amount at January 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Tax positions taken in current year</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Foreign currency fluctuations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Settlements with taxing authorities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200" w:hanging="200"/>
            </w:pPr>
            <w:r w:rsidRPr="00A426DF">
              <w:t>Amount at December 31</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r>
    </w:tbl>
    <w:p w:rsidR="003C03D9" w:rsidRPr="00A426DF" w:rsidRDefault="003C03D9" w:rsidP="003C03D9">
      <w:pPr>
        <w:widowControl/>
        <w:tabs>
          <w:tab w:val="left" w:pos="-720"/>
        </w:tabs>
        <w:suppressAutoHyphens/>
        <w:spacing w:before="180" w:after="180"/>
        <w:ind w:firstLine="720"/>
      </w:pPr>
      <w:r w:rsidRPr="00A426DF">
        <w:t>As of December 31, 2011 and 2010, approximately $21 million and $24 million (net of federal tax benefits) of unrecognized tax benefits and associated interest and penalties would affect our income tax expense and our effective income tax rate if recognized in future periods. We believe it is reasonably possible that the total amount of unrecognized tax benefits (including interest and penalty) could decrease by as much as $18 million over the next 12 months as a result of the anticipated favorable resolution of certain tax matters.</w:t>
      </w:r>
    </w:p>
    <w:p w:rsidR="003C03D9" w:rsidRPr="00A426DF" w:rsidRDefault="003C03D9" w:rsidP="003C03D9">
      <w:pPr>
        <w:widowControl/>
        <w:tabs>
          <w:tab w:val="left" w:pos="-720"/>
        </w:tabs>
        <w:suppressAutoHyphens/>
        <w:spacing w:after="180"/>
        <w:ind w:firstLine="720"/>
      </w:pPr>
      <w:r w:rsidRPr="00A426DF">
        <w:t>We classify interest and penalties related to unrecognized tax benefits as income taxes in our financial statements. We recognized in our consolidated statements of income ($7) million for 2011 and less than $1 million in 2010 and 2009 for interest and penalties related to unrecognized tax benefits. As of December 31, 2011 and 2010, we had $2 million and $9 million, respectively, of accrued interest and penalties in our consolidated balance sheets.</w:t>
      </w:r>
    </w:p>
    <w:p w:rsidR="003C03D9" w:rsidRPr="00A426DF" w:rsidRDefault="003C03D9" w:rsidP="00A426DF">
      <w:pPr>
        <w:widowControl/>
        <w:tabs>
          <w:tab w:val="left" w:pos="-720"/>
        </w:tabs>
        <w:suppressAutoHyphens/>
        <w:spacing w:after="240"/>
        <w:ind w:firstLine="720"/>
      </w:pPr>
      <w:r w:rsidRPr="00A426DF">
        <w:rPr>
          <w:i/>
          <w:iCs/>
        </w:rPr>
        <w:t>Net Operating Loss and Tax Credit Carryovers.</w:t>
      </w:r>
      <w:r w:rsidRPr="00A426DF">
        <w:t xml:space="preserve">  The table below presents the details of our federal and state net operating loss carryover periods as of December 31, 2011 (in millions):</w:t>
      </w:r>
    </w:p>
    <w:tbl>
      <w:tblPr>
        <w:tblW w:w="3750" w:type="pct"/>
        <w:jc w:val="center"/>
        <w:tblLayout w:type="fixed"/>
        <w:tblCellMar>
          <w:left w:w="72" w:type="dxa"/>
          <w:right w:w="72" w:type="dxa"/>
        </w:tblCellMar>
        <w:tblLook w:val="0000"/>
      </w:tblPr>
      <w:tblGrid>
        <w:gridCol w:w="4527"/>
        <w:gridCol w:w="1047"/>
        <w:gridCol w:w="1047"/>
        <w:gridCol w:w="1047"/>
      </w:tblGrid>
      <w:tr w:rsidR="003C03D9" w:rsidRPr="00A426DF">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3"/>
              </w:tabs>
              <w:suppressAutoHyphens/>
              <w:spacing w:after="20"/>
              <w:jc w:val="center"/>
              <w:rPr>
                <w:b/>
                <w:bCs/>
                <w:sz w:val="18"/>
                <w:szCs w:val="18"/>
              </w:rPr>
            </w:pPr>
          </w:p>
        </w:tc>
        <w:tc>
          <w:tcPr>
            <w:tcW w:w="3141"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Carryover Period</w:t>
            </w:r>
          </w:p>
        </w:tc>
      </w:tr>
      <w:tr w:rsidR="003C03D9" w:rsidRPr="00A426DF">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3"/>
              </w:tabs>
              <w:suppressAutoHyphens/>
              <w:spacing w:after="20"/>
              <w:jc w:val="center"/>
              <w:rPr>
                <w:b/>
                <w:bCs/>
                <w:sz w:val="18"/>
                <w:szCs w:val="18"/>
              </w:rPr>
            </w:pP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xml:space="preserve">2012 </w:t>
            </w:r>
            <w:r>
              <w:rPr>
                <w:b/>
                <w:bCs/>
                <w:sz w:val="16"/>
                <w:szCs w:val="18"/>
              </w:rPr>
              <w:t>-</w:t>
            </w:r>
            <w:r w:rsidRPr="00A426DF">
              <w:rPr>
                <w:b/>
                <w:bCs/>
                <w:sz w:val="16"/>
                <w:szCs w:val="18"/>
              </w:rPr>
              <w:t xml:space="preserve"> 2024</w:t>
            </w: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xml:space="preserve">2025 </w:t>
            </w:r>
            <w:r>
              <w:rPr>
                <w:b/>
                <w:bCs/>
                <w:sz w:val="16"/>
                <w:szCs w:val="18"/>
              </w:rPr>
              <w:t>-</w:t>
            </w:r>
            <w:r w:rsidRPr="00A426DF">
              <w:rPr>
                <w:b/>
                <w:bCs/>
                <w:sz w:val="16"/>
                <w:szCs w:val="18"/>
              </w:rPr>
              <w:t xml:space="preserve"> 2031</w:t>
            </w: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3C03D9" w:rsidRPr="00A426DF">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3"/>
              </w:tabs>
              <w:suppressAutoHyphens/>
              <w:ind w:left="200" w:hanging="200"/>
            </w:pPr>
            <w:r w:rsidRPr="00A426DF">
              <w:t>U.S. federal net operating loss</w:t>
            </w:r>
            <w:r w:rsidRPr="00A426DF">
              <w:tab/>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$355</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$461</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$816</w:t>
            </w:r>
          </w:p>
        </w:tc>
      </w:tr>
      <w:tr w:rsidR="003C03D9" w:rsidRPr="00A426DF">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3"/>
              </w:tabs>
              <w:suppressAutoHyphens/>
              <w:ind w:left="200" w:hanging="200"/>
            </w:pPr>
            <w:r w:rsidRPr="00A426DF">
              <w:t>State net operating loss</w:t>
            </w:r>
            <w:r w:rsidRPr="00A426DF">
              <w:tab/>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197</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340</w:t>
            </w:r>
          </w:p>
        </w:tc>
      </w:tr>
    </w:tbl>
    <w:p w:rsidR="003C03D9" w:rsidRPr="00A426DF" w:rsidRDefault="003C03D9" w:rsidP="003C03D9">
      <w:pPr>
        <w:widowControl/>
        <w:tabs>
          <w:tab w:val="left" w:pos="-720"/>
        </w:tabs>
        <w:suppressAutoHyphens/>
        <w:spacing w:before="180" w:after="180"/>
        <w:ind w:firstLine="720"/>
      </w:pPr>
      <w:r w:rsidRPr="00A426DF">
        <w:t>We also have U.S. federal alternative minimum tax credits of $26 million that carry over indefinitely. We have foreign net operating loss carryovers of $332 million and capital loss carryovers of $89 million. The losses related to Brazil are carried over indefinitely and can be utilized up to 30 percent of taxable income and the losses related to Egypt will expire after a five</w:t>
      </w:r>
      <w:r>
        <w:t>-</w:t>
      </w:r>
      <w:r w:rsidRPr="00A426DF">
        <w:t>year carryover period following the start of production. Use of our federal carryover is subject to the limitations provided under Sections 382 and 383 of the Internal Revenue Code as well as separate return limitation year rules of IRS regulations.</w:t>
      </w:r>
    </w:p>
    <w:p w:rsidR="003C03D9" w:rsidRPr="00A426DF" w:rsidRDefault="003C03D9" w:rsidP="00A426DF">
      <w:pPr>
        <w:widowControl/>
        <w:tabs>
          <w:tab w:val="left" w:pos="-720"/>
        </w:tabs>
        <w:suppressAutoHyphens/>
        <w:spacing w:after="240"/>
        <w:ind w:firstLine="720"/>
      </w:pPr>
      <w:r w:rsidRPr="00A426DF">
        <w:lastRenderedPageBreak/>
        <w:t>Our intent is to indefinitely reinvest in foreign operations the cumulative undistributed earnings from our foreign subsidiaries. Therefore, we do not record deferred tax liabilities for any U.S. taxes or foreign withholding taxes that may be applicable upon actual or deemed repatriation. At December 31, 2011, we did not have any cumulative undistributed earnings from these investments on which we have not recorded U.S. income taxes.</w:t>
      </w:r>
    </w:p>
    <w:p w:rsidR="003C03D9" w:rsidRPr="00A426DF" w:rsidRDefault="003C03D9" w:rsidP="00A426DF">
      <w:pPr>
        <w:widowControl/>
        <w:tabs>
          <w:tab w:val="left" w:pos="-720"/>
        </w:tabs>
        <w:suppressAutoHyphens/>
        <w:spacing w:after="240"/>
        <w:ind w:firstLine="720"/>
      </w:pPr>
      <w:r w:rsidRPr="00A426DF">
        <w:rPr>
          <w:i/>
          <w:iCs/>
        </w:rPr>
        <w:t>Valuation Allowances.</w:t>
      </w:r>
      <w:r w:rsidRPr="00A426DF">
        <w:t xml:space="preserve">  The realization of our deferred tax assets depends on recognition of sufficient future taxable income in specific tax jurisdictions during periods in which those temporary differences are deductible. Valuation allowances are established when necessary to reduce deferred income tax assets to the amounts we believe are more likely than not to be recovered. In evaluating our valuation allowances, we consider the reversal of existing temporary differences, the existence of taxable income in prior carryback years, tax planning strategies and future taxable income for each of our taxable jurisdictions, the latter two of which involve the exercise of significant judgment. Changes to our valuation allowances could materially impact our results of operations.</w:t>
      </w:r>
    </w:p>
    <w:p w:rsidR="003C03D9" w:rsidRPr="00A426DF" w:rsidRDefault="003C03D9" w:rsidP="00A426DF">
      <w:pPr>
        <w:widowControl/>
        <w:tabs>
          <w:tab w:val="left" w:pos="-720"/>
        </w:tabs>
        <w:suppressAutoHyphens/>
        <w:spacing w:after="240"/>
        <w:ind w:firstLine="720"/>
      </w:pPr>
      <w:r w:rsidRPr="00A426DF">
        <w:t>As of December 31, 2011, our valuation allowance relates to deferred tax assets recorded on foreign net operating losses and temporary differences. The valuation allowance related to our Brazilian and Egyptian net operating losses was initially established primarily as a result of changes in worldwide economic conditions that created uncertainty in our outlook as to future taxable income in those particular tax jurisdictions. In 2011, our valuation allowance increased by $23 million on deferred tax assets associated with Brazil and Egypt net operating losses and ceiling test charges. In 2010, our valuation allowance increased by $6 million on deferred tax assets associated with Brazil and Egypt net operating losses and ceiling test charges. In 2009, we provided a valuation allowance of $75 million on deferred tax assets primarily associated with Brazil net operating losses and ceiling test charges. We believe it is more likely than not that we will realize the benefit of our deferred tax assets, net of existing valuation allowances, after considering the factors discussed above as well as the tax accrual policy with El Paso, as discussed further in Note 1.</w:t>
      </w:r>
    </w:p>
    <w:p w:rsidR="003C03D9" w:rsidRPr="00A426DF" w:rsidRDefault="003C03D9" w:rsidP="00A426DF">
      <w:pPr>
        <w:widowControl/>
        <w:tabs>
          <w:tab w:val="left" w:pos="-720"/>
        </w:tabs>
        <w:suppressAutoHyphens/>
        <w:spacing w:after="240"/>
        <w:ind w:firstLine="720"/>
      </w:pPr>
      <w:r w:rsidRPr="00A426DF">
        <w:rPr>
          <w:i/>
          <w:iCs/>
        </w:rPr>
        <w:t>Affiliated Taxes.</w:t>
      </w:r>
      <w:r w:rsidRPr="00A426DF">
        <w:t xml:space="preserve">  We are a party to a tax accrual policy with El Paso whereby El Paso files U.S. and certain state returns on our behalf. See Note 11 for further discussion.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Financial Instruments</w:t>
      </w:r>
    </w:p>
    <w:p w:rsidR="003C03D9" w:rsidRPr="00A426DF" w:rsidRDefault="003C03D9" w:rsidP="00A426DF">
      <w:pPr>
        <w:widowControl/>
        <w:tabs>
          <w:tab w:val="left" w:pos="-720"/>
        </w:tabs>
        <w:suppressAutoHyphens/>
        <w:spacing w:after="240"/>
        <w:ind w:firstLine="720"/>
      </w:pPr>
      <w:r w:rsidRPr="00A426DF">
        <w:t>The following table presents the carrying amounts and estimated fair values of our financial instruments as of December 31:</w:t>
      </w:r>
    </w:p>
    <w:tbl>
      <w:tblPr>
        <w:tblW w:w="3750" w:type="pct"/>
        <w:jc w:val="center"/>
        <w:tblLayout w:type="fixed"/>
        <w:tblCellMar>
          <w:left w:w="72" w:type="dxa"/>
          <w:right w:w="72" w:type="dxa"/>
        </w:tblCellMar>
        <w:tblLook w:val="0000"/>
      </w:tblPr>
      <w:tblGrid>
        <w:gridCol w:w="4346"/>
        <w:gridCol w:w="973"/>
        <w:gridCol w:w="688"/>
        <w:gridCol w:w="973"/>
        <w:gridCol w:w="688"/>
      </w:tblGrid>
      <w:tr w:rsidR="003C03D9" w:rsidRPr="00A426DF">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spacing w:after="20"/>
              <w:jc w:val="center"/>
              <w:rPr>
                <w:b/>
                <w:bCs/>
                <w:sz w:val="18"/>
                <w:szCs w:val="18"/>
              </w:rPr>
            </w:pP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r>
      <w:tr w:rsidR="003C03D9" w:rsidRPr="00A426DF">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jc w:val="center"/>
              <w:rPr>
                <w:b/>
                <w:bCs/>
                <w:sz w:val="18"/>
                <w:szCs w:val="18"/>
              </w:rPr>
            </w:pPr>
          </w:p>
        </w:tc>
        <w:tc>
          <w:tcPr>
            <w:tcW w:w="1" w:type="dxa"/>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200" w:hanging="200"/>
            </w:pPr>
            <w:r w:rsidRPr="00A426DF">
              <w:t>Long</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$765</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$293</w:t>
            </w: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200" w:hanging="200"/>
            </w:pPr>
            <w:r w:rsidRPr="00A426DF">
              <w:t>Note payable to affiliate</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$781</w:t>
            </w: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ind w:left="200" w:hanging="200"/>
            </w:pPr>
            <w:r w:rsidRPr="00A426DF">
              <w:t>Net assets (liabilities) from price risk management activities</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ind w:left="400" w:hanging="200"/>
            </w:pPr>
            <w:r w:rsidRPr="00A426DF">
              <w:t>Derivatives with third parties</w:t>
            </w:r>
            <w:r w:rsidRPr="00A426DF">
              <w:tab/>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w:t>
            </w: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20"/>
              <w:ind w:left="400" w:hanging="200"/>
            </w:pPr>
            <w:r w:rsidRPr="00A426DF">
              <w:t>Derivatives with affiliate</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r w:rsidR="003C03D9" w:rsidRPr="00A426DF">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600" w:hanging="200"/>
            </w:pPr>
            <w:r w:rsidRPr="00A426DF">
              <w:t>Net assets from price risk management activities</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r>
    </w:tbl>
    <w:p w:rsidR="003C03D9" w:rsidRPr="00A426DF" w:rsidRDefault="003C03D9" w:rsidP="00A426DF">
      <w:pPr>
        <w:widowControl/>
        <w:tabs>
          <w:tab w:val="left" w:pos="-720"/>
        </w:tabs>
        <w:suppressAutoHyphens/>
        <w:spacing w:before="240" w:after="240"/>
        <w:ind w:firstLine="720"/>
      </w:pPr>
      <w:r w:rsidRPr="00A426DF">
        <w:t>For the years ended December 31, 2011 and 2010, the carrying amounts of cash and cash equivalents, accounts receivable and accounts payable represent fair value because of the short</w:t>
      </w:r>
      <w:r>
        <w:t>-</w:t>
      </w:r>
      <w:r w:rsidRPr="00A426DF">
        <w:t>term nature of these instruments. As of December 31, 2011 and 2010, substantially all of the long</w:t>
      </w:r>
      <w:r>
        <w:t>-</w:t>
      </w:r>
      <w:r w:rsidRPr="00A426DF">
        <w:t>term debt balance was attributable to variable rate debt. We estimated the fair value of debt based on quoted market prices for the same or similar issuances, including consideration of our credit risk related to these instruments.</w:t>
      </w:r>
    </w:p>
    <w:p w:rsidR="003C03D9" w:rsidRPr="00A426DF" w:rsidRDefault="003C03D9" w:rsidP="00A426DF">
      <w:pPr>
        <w:widowControl/>
        <w:tabs>
          <w:tab w:val="left" w:pos="-720"/>
        </w:tabs>
        <w:suppressAutoHyphens/>
        <w:spacing w:after="240"/>
        <w:ind w:firstLine="720"/>
      </w:pPr>
      <w:r w:rsidRPr="00A426DF">
        <w:rPr>
          <w:i/>
          <w:iCs/>
        </w:rPr>
        <w:t>Oil and natural gas derivatives.</w:t>
      </w:r>
      <w:r w:rsidRPr="00A426DF">
        <w:t xml:space="preserve">  We attempt to mitigate a portion of our commodity price risk and stabilize cash flows associated with forecasted sales of oil and natural gas production through the use of oil and natural gas swaps, basis swaps and option contracts. As of December 31, 2011 and 2010, we have oil and natural gas derivatives on 14,530 MBbl and 12,240 MBbl of oil and 105 TBtu and 283 TBtu of natural gas, respectively.</w:t>
      </w:r>
    </w:p>
    <w:p w:rsidR="003C03D9" w:rsidRPr="00A426DF" w:rsidRDefault="003C03D9" w:rsidP="003C03D9">
      <w:pPr>
        <w:pageBreakBefore/>
        <w:widowControl/>
        <w:tabs>
          <w:tab w:val="left" w:pos="-720"/>
        </w:tabs>
        <w:suppressAutoHyphens/>
        <w:spacing w:after="240"/>
        <w:ind w:firstLine="720"/>
      </w:pPr>
      <w:r w:rsidRPr="00A426DF">
        <w:lastRenderedPageBreak/>
        <w:t>During February and March of 2012, we entered into the following derivative contracts:</w:t>
      </w:r>
    </w:p>
    <w:tbl>
      <w:tblPr>
        <w:tblW w:w="3750" w:type="pct"/>
        <w:jc w:val="center"/>
        <w:tblCellMar>
          <w:left w:w="72" w:type="dxa"/>
          <w:right w:w="72" w:type="dxa"/>
        </w:tblCellMar>
        <w:tblLook w:val="0000"/>
      </w:tblPr>
      <w:tblGrid>
        <w:gridCol w:w="2086"/>
        <w:gridCol w:w="1040"/>
        <w:gridCol w:w="794"/>
        <w:gridCol w:w="1040"/>
        <w:gridCol w:w="794"/>
        <w:gridCol w:w="1040"/>
        <w:gridCol w:w="874"/>
      </w:tblGrid>
      <w:tr w:rsidR="003C03D9" w:rsidRPr="00A426DF">
        <w:trPr>
          <w:cantSplit/>
          <w:jc w:val="center"/>
        </w:trPr>
        <w:tc>
          <w:tcPr>
            <w:tcW w:w="1376" w:type="pct"/>
            <w:tcBorders>
              <w:top w:val="nil"/>
              <w:left w:val="nil"/>
              <w:bottom w:val="nil"/>
              <w:right w:val="nil"/>
            </w:tcBorders>
            <w:vAlign w:val="bottom"/>
          </w:tcPr>
          <w:p w:rsidR="003C03D9" w:rsidRPr="00A426DF" w:rsidRDefault="003C03D9" w:rsidP="003C03D9">
            <w:pPr>
              <w:widowControl/>
              <w:tabs>
                <w:tab w:val="right" w:leader="dot" w:pos="1942"/>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w:t>
            </w: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2014</w:t>
            </w:r>
          </w:p>
        </w:tc>
      </w:tr>
      <w:tr w:rsidR="003C03D9" w:rsidRPr="00A426DF">
        <w:trPr>
          <w:cantSplit/>
          <w:jc w:val="center"/>
        </w:trPr>
        <w:tc>
          <w:tcPr>
            <w:tcW w:w="1376" w:type="pct"/>
            <w:tcBorders>
              <w:top w:val="nil"/>
              <w:left w:val="nil"/>
              <w:bottom w:val="nil"/>
              <w:right w:val="nil"/>
            </w:tcBorders>
            <w:vAlign w:val="bottom"/>
          </w:tcPr>
          <w:p w:rsidR="003C03D9" w:rsidRPr="00A426DF" w:rsidRDefault="003C03D9" w:rsidP="003C03D9">
            <w:pPr>
              <w:widowControl/>
              <w:tabs>
                <w:tab w:val="right" w:leader="dot" w:pos="1942"/>
              </w:tabs>
              <w:suppressAutoHyphens/>
              <w:spacing w:after="20"/>
              <w:jc w:val="center"/>
              <w:rPr>
                <w:b/>
                <w:bCs/>
                <w:sz w:val="18"/>
                <w:szCs w:val="18"/>
              </w:rPr>
            </w:pP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58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r>
      <w:tr w:rsidR="003C03D9" w:rsidRPr="00A426DF">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rPr>
                <w:i/>
                <w:iCs/>
              </w:rPr>
              <w:t>Natural Gas</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t>Fixed Price Swaps</w:t>
            </w:r>
            <w:r w:rsidRPr="00A426DF">
              <w:tab/>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$2.88</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$3.61</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$3.96</w:t>
            </w:r>
          </w:p>
        </w:tc>
      </w:tr>
      <w:tr w:rsidR="003C03D9" w:rsidRPr="00A426DF">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rPr>
                <w:i/>
                <w:iCs/>
              </w:rPr>
              <w:t>Oil</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t>Fixed Price Swaps</w:t>
            </w:r>
            <w:r w:rsidRPr="00A426DF">
              <w:tab/>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675</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$108.95</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7,429</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$104.83</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4,015</w:t>
            </w: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$98.66</w:t>
            </w:r>
          </w:p>
        </w:tc>
      </w:tr>
    </w:tbl>
    <w:p w:rsidR="003C03D9" w:rsidRDefault="00955435" w:rsidP="003C03D9">
      <w:pPr>
        <w:ind w:left="1224"/>
      </w:pPr>
      <w:r>
        <w:pict>
          <v:rect id="_x0000_i1031"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Volumes presented are TBtu for natural gas and MBbl for oil. Prices presented are per MMBtu of natural gas and per Bbl of oil.</w:t>
      </w:r>
    </w:p>
    <w:p w:rsidR="003C03D9" w:rsidRPr="00A426DF" w:rsidRDefault="003C03D9" w:rsidP="00A426DF">
      <w:pPr>
        <w:widowControl/>
        <w:tabs>
          <w:tab w:val="left" w:pos="-720"/>
        </w:tabs>
        <w:suppressAutoHyphens/>
        <w:spacing w:after="240"/>
        <w:ind w:firstLine="720"/>
      </w:pPr>
      <w:r w:rsidRPr="00A426DF">
        <w:t>We use various methods to determine the fair values of our financial instruments. The fair value of a financial instrument depends on a number of factors, including the availability of observable market data over the contractual term of the underlying instrument.</w:t>
      </w:r>
    </w:p>
    <w:p w:rsidR="003C03D9" w:rsidRPr="00A426DF" w:rsidRDefault="003C03D9" w:rsidP="00A426DF">
      <w:pPr>
        <w:widowControl/>
        <w:tabs>
          <w:tab w:val="left" w:pos="-720"/>
        </w:tabs>
        <w:suppressAutoHyphens/>
        <w:spacing w:after="240"/>
        <w:ind w:firstLine="720"/>
      </w:pPr>
      <w:r w:rsidRPr="00A426DF">
        <w:t>We separate the fair values of our financial instruments into three levels (Levels 1, 2 and 3) based on our assessment of the availability of observable market data and the significance of non</w:t>
      </w:r>
      <w:r>
        <w:t>-</w:t>
      </w:r>
      <w:r w:rsidRPr="00A426DF">
        <w:t>observable data used to determine fair value. As of December 31, 2011 and 2010, all of our financial instruments were classified as Level 2, which are based on pricing data representative of quoted prices for similar assets and liabilities in active markets (or identical assets and liabilities in less active markets).</w:t>
      </w:r>
    </w:p>
    <w:p w:rsidR="003C03D9" w:rsidRPr="00A426DF" w:rsidRDefault="003C03D9" w:rsidP="00A426DF">
      <w:pPr>
        <w:widowControl/>
        <w:tabs>
          <w:tab w:val="left" w:pos="-720"/>
        </w:tabs>
        <w:suppressAutoHyphens/>
        <w:spacing w:after="240"/>
        <w:ind w:firstLine="720"/>
      </w:pPr>
      <w:r w:rsidRPr="00A426DF">
        <w:t>Our assessment of an instrument within a level can change over time based on the maturity or liquidity of the instrument, which could result in a change in the classification of our financial instruments between other levels, which are described below:</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1 instruments</w:t>
      </w:r>
      <w:r>
        <w:t>’</w:t>
      </w:r>
      <w:r w:rsidRPr="00A426DF">
        <w:t xml:space="preserve"> fair values are based on quoted prices in actively traded markets.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3 instruments</w:t>
      </w:r>
      <w:r>
        <w:t>’</w:t>
      </w:r>
      <w:r w:rsidRPr="00A426DF">
        <w:t xml:space="preserve"> fair values are partially calculated using pricing data that is similar to Level 2 instruments, but also reflect adjustments for being in less liquid markets or having longer contractual terms.</w:t>
      </w:r>
    </w:p>
    <w:p w:rsidR="003C03D9" w:rsidRPr="00A426DF" w:rsidRDefault="003C03D9" w:rsidP="00A426DF">
      <w:pPr>
        <w:widowControl/>
        <w:tabs>
          <w:tab w:val="left" w:pos="-720"/>
        </w:tabs>
        <w:suppressAutoHyphens/>
        <w:spacing w:after="240"/>
        <w:ind w:firstLine="720"/>
      </w:pPr>
      <w:r w:rsidRPr="00A426DF">
        <w:rPr>
          <w:i/>
          <w:iCs/>
        </w:rPr>
        <w:t>Financial Statement Presentation.</w:t>
      </w:r>
      <w:r w:rsidRPr="00A426DF">
        <w:t xml:space="preserve">  The following table presents the fair value of our derivative financial instruments at December 31. We net our derivative assets and liabilities for counterparties where we have a legal right of offset and classify our derivatives as either current or non</w:t>
      </w:r>
      <w:r>
        <w:t>-</w:t>
      </w:r>
      <w:r w:rsidRPr="00A426DF">
        <w:t>current assets or liabilities based on their anticipated settlement date.</w:t>
      </w:r>
    </w:p>
    <w:tbl>
      <w:tblPr>
        <w:tblW w:w="3750" w:type="pct"/>
        <w:jc w:val="center"/>
        <w:tblLayout w:type="fixed"/>
        <w:tblCellMar>
          <w:left w:w="72" w:type="dxa"/>
          <w:right w:w="72" w:type="dxa"/>
        </w:tblCellMar>
        <w:tblLook w:val="0000"/>
      </w:tblPr>
      <w:tblGrid>
        <w:gridCol w:w="6094"/>
        <w:gridCol w:w="787"/>
        <w:gridCol w:w="787"/>
      </w:tblGrid>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Level 2</w:t>
            </w:r>
          </w:p>
        </w:tc>
      </w:tr>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rPr>
                <w:i/>
                <w:iCs/>
              </w:rPr>
              <w:t>Assets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Oil and natural gas derivatives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$373</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Impact of master netting arrangements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net assets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rPr>
                <w:i/>
                <w:iCs/>
              </w:rPr>
              <w:t>Liabilities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Oil and natural gas derivatives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Impact of master netting arrangements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net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3C03D9" w:rsidRPr="00A426DF">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40"/>
              <w:ind w:left="200" w:hanging="200"/>
            </w:pPr>
            <w:r w:rsidRPr="00A426DF">
              <w:t>Total</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r>
    </w:tbl>
    <w:p w:rsidR="003C03D9" w:rsidRPr="00A426DF" w:rsidRDefault="003C03D9" w:rsidP="00A426DF">
      <w:pPr>
        <w:widowControl/>
        <w:tabs>
          <w:tab w:val="left" w:pos="-720"/>
        </w:tabs>
        <w:suppressAutoHyphens/>
        <w:spacing w:before="240" w:after="240"/>
        <w:ind w:firstLine="720"/>
      </w:pPr>
      <w:r w:rsidRPr="00A426DF">
        <w:t>For the years ended December 31, 2011, 2010 and 2009, we recognized realized and unrealized net gains on our financial derivatives of $284 million, $390 million and $687 million respectively. As of December 31, 2011, 2010 and 2009, the amount of our previously de</w:t>
      </w:r>
      <w:r>
        <w:t>-</w:t>
      </w:r>
      <w:r w:rsidRPr="00A426DF">
        <w:t>designated cash flow hedges included in accumulated other comprehensive income consisted of unrealized losses of $7 million for each of the years 2011 and 2010 and unrealized gains of $259 million for 2009, net of income taxes.</w:t>
      </w:r>
    </w:p>
    <w:p w:rsidR="003C03D9" w:rsidRPr="00A426DF" w:rsidRDefault="003C03D9" w:rsidP="003C03D9">
      <w:pPr>
        <w:keepNext/>
        <w:keepLines/>
        <w:widowControl/>
        <w:tabs>
          <w:tab w:val="left" w:pos="-720"/>
        </w:tabs>
        <w:suppressAutoHyphens/>
        <w:spacing w:after="240"/>
        <w:ind w:firstLine="720"/>
      </w:pPr>
      <w:r w:rsidRPr="00A426DF">
        <w:rPr>
          <w:i/>
          <w:iCs/>
        </w:rPr>
        <w:lastRenderedPageBreak/>
        <w:t>Credit Risk.</w:t>
      </w:r>
      <w:r w:rsidRPr="00A426DF">
        <w:t xml:space="preserve">  We are subject to the risk of loss on our financial instruments that we would incur as a result of non</w:t>
      </w:r>
      <w:r>
        <w:t>-</w:t>
      </w:r>
      <w:r w:rsidRPr="00A426DF">
        <w:t>performance by counterparties pursuant to the terms of their contractual obligations. We maintain credit policies with regard to our counterparties to minimize overall credit risk. These policies require (i) the evaluation of potential counterparties</w:t>
      </w:r>
      <w:r>
        <w:t>’</w:t>
      </w:r>
      <w:r w:rsidRPr="00A426DF">
        <w:t xml:space="preserve"> financial condition (including credit rating) and (ii) the use of master netting agreements that allow for the netting of positive and negative exposures of various contracts associated with a single counterparty. Our assets from price risk management activities at December 31, 2011 represent derivative instruments from eight counterparties; all of which are financial institutions that have an </w:t>
      </w:r>
      <w:r>
        <w:t>“</w:t>
      </w:r>
      <w:r w:rsidRPr="00A426DF">
        <w:t>investment grade</w:t>
      </w:r>
      <w:r>
        <w:t>”</w:t>
      </w:r>
      <w:r w:rsidRPr="00A426DF">
        <w:t xml:space="preserve"> (minimum Standard &amp; Poor</w:t>
      </w:r>
      <w:r>
        <w:t>’</w:t>
      </w:r>
      <w:r w:rsidRPr="00A426DF">
        <w:t>s rating of A or better) credit rating. We enter into derivatives directly with third parties and are not currently required to post collateral or other security for credit risk. Subject to the terms of our $1 billion revolving credit facility, collateral or other securities are not exchanged in relation to price risk management activities with the parties in the revolving credit facility.</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6. Property, Plant and Equipment</w:t>
      </w:r>
    </w:p>
    <w:p w:rsidR="003C03D9" w:rsidRPr="00A426DF" w:rsidRDefault="003C03D9" w:rsidP="00A426DF">
      <w:pPr>
        <w:widowControl/>
        <w:tabs>
          <w:tab w:val="left" w:pos="-720"/>
        </w:tabs>
        <w:suppressAutoHyphens/>
        <w:spacing w:after="240"/>
        <w:ind w:firstLine="720"/>
      </w:pPr>
      <w:r w:rsidRPr="00A426DF">
        <w:rPr>
          <w:i/>
          <w:iCs/>
        </w:rPr>
        <w:t>Unevaluated Capitalized Costs.</w:t>
      </w:r>
      <w:r w:rsidRPr="00A426DF">
        <w:t xml:space="preserve">  Unevaluated capitalized costs of oil and natural gas properties were as follows:</w:t>
      </w:r>
    </w:p>
    <w:tbl>
      <w:tblPr>
        <w:tblW w:w="3750" w:type="pct"/>
        <w:jc w:val="center"/>
        <w:tblLayout w:type="fixed"/>
        <w:tblCellMar>
          <w:left w:w="72" w:type="dxa"/>
          <w:right w:w="72" w:type="dxa"/>
        </w:tblCellMar>
        <w:tblLook w:val="0000"/>
      </w:tblPr>
      <w:tblGrid>
        <w:gridCol w:w="6476"/>
        <w:gridCol w:w="596"/>
        <w:gridCol w:w="596"/>
      </w:tblGrid>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rPr>
                <w:i/>
                <w:iCs/>
              </w:rPr>
              <w:t>U.S.</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Acquisition</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$407</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Exploration</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130</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600" w:hanging="200"/>
            </w:pPr>
            <w:r w:rsidRPr="00A426DF">
              <w:t>Total U.S.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537</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rPr>
                <w:i/>
                <w:iCs/>
              </w:rPr>
              <w:t>Egypt &amp; Brazil</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Acquisition</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Exploration</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203</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600" w:hanging="200"/>
            </w:pPr>
            <w:r w:rsidRPr="00A426DF">
              <w:t>Total Egypt &amp; Brazil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248</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800" w:hanging="200"/>
            </w:pPr>
            <w:r w:rsidRPr="00A426DF">
              <w:t>Worldwide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$481</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$785</w:t>
            </w:r>
          </w:p>
        </w:tc>
      </w:tr>
    </w:tbl>
    <w:p w:rsidR="003C03D9" w:rsidRPr="00A426DF" w:rsidRDefault="003C03D9" w:rsidP="00A426DF">
      <w:pPr>
        <w:widowControl/>
        <w:tabs>
          <w:tab w:val="left" w:pos="-720"/>
        </w:tabs>
        <w:suppressAutoHyphens/>
        <w:spacing w:before="240" w:after="240"/>
        <w:ind w:firstLine="720"/>
      </w:pPr>
      <w:r w:rsidRPr="00A426DF">
        <w:t>During 2011, we released approximately $86 million of our unevaluated capitalized costs to our Brazilian full cost pool upon completing our evaluation of certain exploratory wells drilled in 2009 and 2010 and also released approximately $94 million related to a Brazilian development project where we were denied a necessary environmental permit. These actions contributed to a ceiling test charge recorded on the Brazilian full cost pool during 2011. See Note 3 for a further discussion. At December 31, 2011, we have total oil and natural gas capitalized costs of approximately $74 million and $205 million in Egypt and Brazil, of which $74 million and $8 million are unevaluated capitalized costs.</w:t>
      </w:r>
    </w:p>
    <w:p w:rsidR="003C03D9" w:rsidRPr="00A426DF" w:rsidRDefault="003C03D9" w:rsidP="00A426DF">
      <w:pPr>
        <w:widowControl/>
        <w:tabs>
          <w:tab w:val="left" w:pos="-720"/>
        </w:tabs>
        <w:suppressAutoHyphens/>
        <w:spacing w:after="240"/>
        <w:ind w:firstLine="720"/>
      </w:pPr>
      <w:r w:rsidRPr="00A426DF">
        <w:rPr>
          <w:i/>
          <w:iCs/>
        </w:rPr>
        <w:t>Asset Retirement Obligations.</w:t>
      </w:r>
      <w:r w:rsidRPr="00A426DF">
        <w:t xml:space="preserve">  We have legal obligations associated with the retirement of our oil and natural gas wells and related infrastructure. We have obligations to plug wells when production on those wells is exhausted, when we no longer plan to use them or when we abandon them. We accrue a liability on those legal obligations when we can estimate the timing and amount of their settlement and include obligations where we will be legally required to replace, remove or retire the associated assets.</w:t>
      </w:r>
    </w:p>
    <w:p w:rsidR="003C03D9" w:rsidRPr="00A426DF" w:rsidRDefault="003C03D9" w:rsidP="00A426DF">
      <w:pPr>
        <w:widowControl/>
        <w:tabs>
          <w:tab w:val="left" w:pos="-720"/>
        </w:tabs>
        <w:suppressAutoHyphens/>
        <w:spacing w:after="240"/>
        <w:ind w:firstLine="720"/>
      </w:pPr>
      <w:r w:rsidRPr="00A426DF">
        <w:t>In estimating the liability associated with our asset retirement obligations, we utilize several assumptions, including credit</w:t>
      </w:r>
      <w:r w:rsidRPr="00A426DF">
        <w:noBreakHyphen/>
        <w:t>adjusted risk</w:t>
      </w:r>
      <w:r>
        <w:t>-</w:t>
      </w:r>
      <w:r w:rsidRPr="00A426DF">
        <w:t>free rates ranging from 5 to 12 percent and a projected inflation rate of 2.5 percent. Changes in estimate represent changes to the expected amount and timing of payments to settle our asset retirement obligations. Typically, these changes primarily result from obtaining new information about the timing of our obligations to plug our oil and natural gas wells and the costs to do so. The net asset retirement liability as of December 31 reported on our balance sheet in other current and non</w:t>
      </w:r>
      <w:r>
        <w:t>-</w:t>
      </w:r>
      <w:r w:rsidRPr="00A426DF">
        <w:t>current liabilities, and the changes in the net liability for the years ended December 31 were as follows:</w:t>
      </w:r>
    </w:p>
    <w:tbl>
      <w:tblPr>
        <w:tblW w:w="3750" w:type="pct"/>
        <w:jc w:val="center"/>
        <w:tblLayout w:type="fixed"/>
        <w:tblCellMar>
          <w:left w:w="72" w:type="dxa"/>
          <w:right w:w="72" w:type="dxa"/>
        </w:tblCellMar>
        <w:tblLook w:val="0000"/>
      </w:tblPr>
      <w:tblGrid>
        <w:gridCol w:w="6476"/>
        <w:gridCol w:w="596"/>
        <w:gridCol w:w="596"/>
      </w:tblGrid>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Net asset retirement liability at January 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settled</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Accretion expense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incurred</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transferred to affiliate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200" w:hanging="200"/>
            </w:pPr>
            <w:r w:rsidRPr="00A426DF">
              <w:t>Changes in estimate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r>
      <w:tr w:rsidR="003C03D9" w:rsidRPr="00A426DF">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200" w:hanging="200"/>
            </w:pPr>
            <w:r w:rsidRPr="00A426DF">
              <w:t>Net asset retirement liability at December 31</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$153</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$135</w:t>
            </w:r>
          </w:p>
        </w:tc>
      </w:tr>
    </w:tbl>
    <w:p w:rsidR="003C03D9" w:rsidRPr="00A426DF" w:rsidRDefault="003C03D9" w:rsidP="00A426DF">
      <w:pPr>
        <w:keepNext/>
        <w:keepLines/>
        <w:widowControl/>
        <w:tabs>
          <w:tab w:val="left" w:pos="-720"/>
          <w:tab w:val="left" w:pos="720"/>
          <w:tab w:val="left" w:pos="1440"/>
        </w:tabs>
        <w:suppressAutoHyphens/>
        <w:spacing w:before="240" w:after="240"/>
        <w:rPr>
          <w:b/>
          <w:bCs/>
        </w:rPr>
      </w:pPr>
      <w:r w:rsidRPr="00A426DF">
        <w:rPr>
          <w:b/>
          <w:bCs/>
        </w:rPr>
        <w:lastRenderedPageBreak/>
        <w:t>7. Debt and Available Credit Facilities</w:t>
      </w:r>
    </w:p>
    <w:p w:rsidR="003C03D9" w:rsidRPr="00A426DF" w:rsidRDefault="003C03D9" w:rsidP="00A426DF">
      <w:pPr>
        <w:widowControl/>
        <w:tabs>
          <w:tab w:val="left" w:pos="-720"/>
        </w:tabs>
        <w:suppressAutoHyphens/>
        <w:spacing w:after="240"/>
        <w:ind w:firstLine="720"/>
      </w:pPr>
      <w:r w:rsidRPr="00A426DF">
        <w:t>Our long</w:t>
      </w:r>
      <w:r>
        <w:t>-</w:t>
      </w:r>
      <w:r w:rsidRPr="00A426DF">
        <w:t>term debt and available credit facilities consisted of the following at December 31:</w:t>
      </w:r>
    </w:p>
    <w:tbl>
      <w:tblPr>
        <w:tblW w:w="3750" w:type="pct"/>
        <w:jc w:val="center"/>
        <w:tblLayout w:type="fixed"/>
        <w:tblCellMar>
          <w:left w:w="72" w:type="dxa"/>
          <w:right w:w="72" w:type="dxa"/>
        </w:tblCellMar>
        <w:tblLook w:val="0000"/>
      </w:tblPr>
      <w:tblGrid>
        <w:gridCol w:w="1017"/>
        <w:gridCol w:w="2546"/>
        <w:gridCol w:w="1332"/>
        <w:gridCol w:w="1681"/>
        <w:gridCol w:w="546"/>
        <w:gridCol w:w="546"/>
      </w:tblGrid>
      <w:tr w:rsidR="003C03D9" w:rsidRPr="00A426DF">
        <w:trPr>
          <w:cantSplit/>
          <w:jc w:val="center"/>
        </w:trPr>
        <w:tc>
          <w:tcPr>
            <w:tcW w:w="3563" w:type="dxa"/>
            <w:gridSpan w:val="2"/>
            <w:tcBorders>
              <w:top w:val="nil"/>
              <w:left w:val="nil"/>
              <w:bottom w:val="nil"/>
              <w:right w:val="nil"/>
            </w:tcBorders>
            <w:vAlign w:val="bottom"/>
          </w:tcPr>
          <w:p w:rsidR="003C03D9" w:rsidRPr="00A426DF" w:rsidRDefault="003C03D9" w:rsidP="003C03D9">
            <w:pPr>
              <w:widowControl/>
              <w:tabs>
                <w:tab w:val="right" w:leader="dot" w:pos="3419"/>
              </w:tabs>
              <w:suppressAutoHyphens/>
              <w:spacing w:after="20"/>
              <w:jc w:val="center"/>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092"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r w:rsidRPr="00A426DF">
              <w:rPr>
                <w:b/>
                <w:bCs/>
                <w:sz w:val="16"/>
                <w:szCs w:val="18"/>
              </w:rPr>
              <w:br/>
              <w:t>Outstanding</w:t>
            </w:r>
          </w:p>
        </w:tc>
      </w:tr>
      <w:tr w:rsidR="003C03D9" w:rsidRPr="00A426DF">
        <w:trPr>
          <w:cantSplit/>
          <w:jc w:val="center"/>
        </w:trPr>
        <w:tc>
          <w:tcPr>
            <w:tcW w:w="1017"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3419"/>
              </w:tabs>
              <w:suppressAutoHyphens/>
              <w:spacing w:after="20"/>
              <w:rPr>
                <w:b/>
                <w:bCs/>
                <w:sz w:val="18"/>
                <w:szCs w:val="18"/>
              </w:rPr>
            </w:pPr>
            <w:r w:rsidRPr="00A426DF">
              <w:rPr>
                <w:b/>
                <w:bCs/>
                <w:sz w:val="16"/>
                <w:szCs w:val="18"/>
              </w:rPr>
              <w:t>Description</w:t>
            </w:r>
          </w:p>
        </w:tc>
        <w:tc>
          <w:tcPr>
            <w:tcW w:w="2546" w:type="dxa"/>
            <w:tcBorders>
              <w:top w:val="nil"/>
              <w:left w:val="nil"/>
              <w:bottom w:val="nil"/>
              <w:right w:val="nil"/>
            </w:tcBorders>
            <w:shd w:val="clear" w:color="auto" w:fill="auto"/>
            <w:vAlign w:val="bottom"/>
          </w:tcPr>
          <w:p w:rsidR="003C03D9" w:rsidRPr="00A426DF" w:rsidRDefault="003C03D9" w:rsidP="003C03D9">
            <w:pPr>
              <w:widowControl/>
              <w:tabs>
                <w:tab w:val="right" w:leader="dot" w:pos="3419"/>
              </w:tabs>
              <w:suppressAutoHyphens/>
              <w:spacing w:after="20"/>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16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Term</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3563" w:type="dxa"/>
            <w:gridSpan w:val="2"/>
            <w:tcBorders>
              <w:top w:val="nil"/>
              <w:left w:val="nil"/>
              <w:bottom w:val="nil"/>
              <w:right w:val="nil"/>
            </w:tcBorders>
            <w:vAlign w:val="bottom"/>
          </w:tcPr>
          <w:p w:rsidR="003C03D9" w:rsidRPr="00A426DF" w:rsidRDefault="003C03D9" w:rsidP="003C03D9">
            <w:pPr>
              <w:widowControl/>
              <w:tabs>
                <w:tab w:val="right" w:leader="dot" w:pos="3419"/>
              </w:tabs>
              <w:suppressAutoHyphens/>
              <w:jc w:val="center"/>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092"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ind w:left="200" w:hanging="200"/>
            </w:pPr>
            <w:r w:rsidRPr="00A426DF">
              <w:t>$1 billion revolving credit facility</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June 2, 2016</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ind w:left="200" w:hanging="200"/>
            </w:pPr>
            <w:r w:rsidRPr="00A426DF">
              <w:t>$1 billion revolving credit facility</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September 7, 2012</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w:t>
            </w:r>
          </w:p>
        </w:tc>
      </w:tr>
      <w:tr w:rsidR="003C03D9" w:rsidRPr="00A426DF">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spacing w:after="20"/>
              <w:ind w:left="200" w:hanging="200"/>
            </w:pPr>
            <w:r w:rsidRPr="00A426DF">
              <w:t>Senior notes</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7.75%</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June 1, 2013</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spacing w:after="40"/>
              <w:ind w:left="400" w:hanging="200"/>
            </w:pPr>
            <w:r w:rsidRPr="00A426DF">
              <w:t>Total</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54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54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$301</w:t>
            </w:r>
          </w:p>
        </w:tc>
      </w:tr>
    </w:tbl>
    <w:p w:rsidR="003C03D9" w:rsidRPr="00A426DF" w:rsidRDefault="003C03D9" w:rsidP="00A426DF">
      <w:pPr>
        <w:widowControl/>
        <w:tabs>
          <w:tab w:val="left" w:pos="-720"/>
        </w:tabs>
        <w:suppressAutoHyphens/>
        <w:spacing w:before="240" w:after="240"/>
        <w:ind w:firstLine="720"/>
      </w:pPr>
      <w:r w:rsidRPr="00A426DF">
        <w:rPr>
          <w:i/>
          <w:iCs/>
        </w:rPr>
        <w:t>$1 Billion Revolving Credit Facility.</w:t>
      </w:r>
      <w:r w:rsidRPr="00A426DF">
        <w:t xml:space="preserve">  As of December 31, 2011, we had $150 million of available capacity under this facility. Based on December 31, 2011 borrowing levels, we pay interest at LIBOR plus 2.25% on our borrowings and a commitment fee of 0.50% on any unused capacity. This facility is collateralized by certain of our oil and natural gas properties. The credit agreement is subject to a borrowing base redetermination on a semiannual basis. Subsequent to December 31, 2011, we borrowed an additional $110 million under our revolving credit facility.</w:t>
      </w:r>
    </w:p>
    <w:p w:rsidR="003C03D9" w:rsidRPr="00A426DF" w:rsidRDefault="003C03D9" w:rsidP="00A426DF">
      <w:pPr>
        <w:widowControl/>
        <w:tabs>
          <w:tab w:val="left" w:pos="-720"/>
        </w:tabs>
        <w:suppressAutoHyphens/>
        <w:spacing w:after="240"/>
        <w:ind w:firstLine="720"/>
      </w:pPr>
      <w:r w:rsidRPr="00A426DF">
        <w:t>The availability of borrowings under the facilities is subject to various conditions, which include compliance with the financial covenants and ratios required by the facilities, absence of default under the facilities, and the continued accuracy of the representations and warranties contained in the facilities. The financial coverage ratios under the facilities require that our EBITDA (as defined in the facilities) to interest expense ratio not be less than 2.0 to 1.0 and our debt (as defined in the facilities) to EBITDA ratio not to exceed 4.0 to 1.0. For the year ended December 31, 2011, we were in compliance with our debt</w:t>
      </w:r>
      <w:r>
        <w:t>-</w:t>
      </w:r>
      <w:r w:rsidRPr="00A426DF">
        <w:t>related covenants.</w:t>
      </w:r>
    </w:p>
    <w:p w:rsidR="003C03D9" w:rsidRPr="00A426DF" w:rsidRDefault="003C03D9" w:rsidP="00A426DF">
      <w:pPr>
        <w:widowControl/>
        <w:tabs>
          <w:tab w:val="left" w:pos="-720"/>
        </w:tabs>
        <w:suppressAutoHyphens/>
        <w:spacing w:after="240"/>
        <w:ind w:firstLine="720"/>
      </w:pPr>
      <w:r w:rsidRPr="00A426DF">
        <w:t>A downward revision of our oil and natural gas reserves due to future declines in commodity prices, performance revisions or otherwise, could require a redetermination of the borrowing base and could negatively impact our ability to borrow funds from such facilities in the future.</w:t>
      </w:r>
    </w:p>
    <w:p w:rsidR="003C03D9" w:rsidRPr="00A426DF" w:rsidRDefault="003C03D9" w:rsidP="00A426DF">
      <w:pPr>
        <w:widowControl/>
        <w:tabs>
          <w:tab w:val="left" w:pos="-720"/>
        </w:tabs>
        <w:suppressAutoHyphens/>
        <w:spacing w:after="240"/>
        <w:ind w:firstLine="720"/>
      </w:pPr>
      <w:r w:rsidRPr="00A426DF">
        <w:t>We have obtained consent that the KMI acquisition does not trigger a change in control for our revolving credit facility covenants, however when our assets are sold, we will need to either amend our debt agreements or obtain waivers of those covenants at that time.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8. Commitments and Contingencies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Legal Proceedings and Other Contingencies</w:t>
      </w:r>
    </w:p>
    <w:p w:rsidR="003C03D9" w:rsidRPr="00A426DF" w:rsidRDefault="003C03D9" w:rsidP="00A426DF">
      <w:pPr>
        <w:widowControl/>
        <w:tabs>
          <w:tab w:val="left" w:pos="-720"/>
        </w:tabs>
        <w:suppressAutoHyphens/>
        <w:spacing w:after="240"/>
        <w:ind w:firstLine="720"/>
      </w:pPr>
      <w:r w:rsidRPr="00A426DF">
        <w:t>We and our subsidiaries and affiliates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December 31, 2011, we had approximately $5 million accrued for all outstanding legal proceedings and other contingent matters, not including sales tax reserves.</w:t>
      </w:r>
    </w:p>
    <w:p w:rsidR="003C03D9" w:rsidRPr="00A426DF" w:rsidRDefault="003C03D9" w:rsidP="00A426DF">
      <w:pPr>
        <w:widowControl/>
        <w:tabs>
          <w:tab w:val="left" w:pos="-720"/>
        </w:tabs>
        <w:suppressAutoHyphens/>
        <w:spacing w:after="240"/>
        <w:ind w:firstLine="720"/>
      </w:pPr>
      <w:r w:rsidRPr="00A426DF">
        <w:rPr>
          <w:i/>
          <w:iCs/>
        </w:rPr>
        <w:t>Cash Balance Plan Lawsuit.</w:t>
      </w:r>
      <w:r w:rsidRPr="00A426DF">
        <w:t xml:space="preserve">  In December 2004, a purported class action lawsuit entitled Tomlinson, et al. v. El Paso Corporation and El Paso Corporation Pension Plan was filed in U.S. District Court for Denver, Colorado. The lawsuit alleges various violations of the Employee Retirement Income Security Act (ERISA) and the Age Discrimination in Employment Act as a result of our change from a final average earnings formula pension plan to a cash balance pension plan. In 2010, a District Court dismissed all of the claims in this matter. The plaintiffs appealed the dismissal of the case and in August 2011 the Court of Appeals for the Tenth Circuit affirmed the District Court</w:t>
      </w:r>
      <w:r>
        <w:t>’</w:t>
      </w:r>
      <w:r w:rsidRPr="00A426DF">
        <w:t>s decision. Plaintiffs filed a petition with the United States Supreme Court to review the case, which was denied. The matter is now resolved with no liability on the part of El Paso or the El Paso Corporation Pension Plan.</w:t>
      </w:r>
    </w:p>
    <w:p w:rsidR="003C03D9" w:rsidRPr="00A426DF" w:rsidRDefault="003C03D9" w:rsidP="003C03D9">
      <w:pPr>
        <w:widowControl/>
        <w:tabs>
          <w:tab w:val="left" w:pos="-720"/>
        </w:tabs>
        <w:suppressAutoHyphens/>
        <w:spacing w:after="160"/>
        <w:ind w:firstLine="720"/>
      </w:pPr>
      <w:r w:rsidRPr="00A426DF">
        <w:rPr>
          <w:i/>
          <w:iCs/>
        </w:rPr>
        <w:lastRenderedPageBreak/>
        <w:t>Sales Tax Audits.</w:t>
      </w:r>
      <w:r w:rsidRPr="00A426DF">
        <w:t xml:space="preserve">  As a result of a sales and use tax audit during 2010, the State of Texas has asserted additional taxes for the audit period 2001</w:t>
      </w:r>
      <w:r>
        <w:t>-</w:t>
      </w:r>
      <w:r w:rsidRPr="00A426DF">
        <w:t>2008 for two of our operating entities. We have recorded reserves of approximately $22 million of which approximately $12 million is being asserted by the state and approximately $10 million is related to interest, penalties and professional fees as of December 31, 2011. We are currently contesting the assessment and the ultimate outcome is still uncertain. These reserves are reported on our balance sheet in other current liabilities.</w:t>
      </w:r>
    </w:p>
    <w:p w:rsidR="003C03D9" w:rsidRPr="00A426DF" w:rsidRDefault="003C03D9" w:rsidP="003C03D9">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Environmental Matters</w:t>
      </w:r>
    </w:p>
    <w:p w:rsidR="003C03D9" w:rsidRPr="00A426DF" w:rsidRDefault="003C03D9" w:rsidP="003C03D9">
      <w:pPr>
        <w:widowControl/>
        <w:tabs>
          <w:tab w:val="left" w:pos="-720"/>
        </w:tabs>
        <w:suppressAutoHyphens/>
        <w:spacing w:after="160"/>
        <w:ind w:firstLine="720"/>
      </w:pPr>
      <w:r w:rsidRPr="00A426DF">
        <w:t>We are subject to existing federal, state and local laws and regulations governing environmental quality, pollution control and greenhouse gas (GHG) emissions. The environmental laws and regulations to which we are subject also require us to remove or remedy the effect on the environment of the disposal or release of specified substances at current and former operating sites. As of December 31, 2011,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3C03D9" w:rsidRPr="00A426DF" w:rsidRDefault="003C03D9" w:rsidP="003C03D9">
      <w:pPr>
        <w:widowControl/>
        <w:tabs>
          <w:tab w:val="left" w:pos="-720"/>
        </w:tabs>
        <w:suppressAutoHyphens/>
        <w:spacing w:after="160"/>
        <w:ind w:firstLine="720"/>
      </w:pPr>
      <w:r w:rsidRPr="00A426DF">
        <w:rPr>
          <w:i/>
          <w:iCs/>
        </w:rPr>
        <w:t>Climate Change and other Emissions.</w:t>
      </w:r>
      <w:r w:rsidRPr="00A426DF">
        <w:t xml:space="preserve">  The Environmental Protection Agency (EPA) and several state environmental agencies have adopted regulations to regulate GHG emissions. Although the EPA has adopted a tailoring rule to regulate GHG emissions, it is not expected to materially impact our existing operations until 2016. However, the tailoring rule is subject to judicial reviews and such reviews could result in the EPA being required to regulate GHG emissions at lower levels that could subject many of our larger facilities to regulation prior to 2016. There have also been various legislative and regulatory proposals and final rules at the federal and state levels to address emissions from power plants and industrial boilers. Although such rules and proposals will generally favor the use of natural gas over other fossil fuels such as coal, it remains uncertain what regulations will ultimately be adopted and when they will be adopted. In addition,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3C03D9" w:rsidRPr="00A426DF" w:rsidRDefault="003C03D9" w:rsidP="003C03D9">
      <w:pPr>
        <w:widowControl/>
        <w:tabs>
          <w:tab w:val="left" w:pos="-720"/>
        </w:tabs>
        <w:suppressAutoHyphens/>
        <w:spacing w:after="160"/>
        <w:ind w:firstLine="720"/>
      </w:pPr>
      <w:r w:rsidRPr="00A426DF">
        <w:rPr>
          <w:i/>
          <w:iCs/>
        </w:rPr>
        <w:t>Air Quality Regulations.</w:t>
      </w:r>
      <w:r w:rsidRPr="00A426DF">
        <w:t xml:space="preserve">  In August 2010, the EPA finalized a rule that impacts emissions of hazardous air pollutants from reciprocating internal combustion engines and requires us to install emission controls on engines across our operations. Engines subject to the regulations have to be in compliance by October 2013. We plan to execute the required modifications and testing in 2013. Our current estimated impact is approximately $4 million in capital expenditures in 2013. In July 2011, the EPA proposed regulations that would subject oil and gas operations to new source performance standards for volatile organic compound emissions. If adopted, these regulations would require oil and gas operators to employ </w:t>
      </w:r>
      <w:r>
        <w:t>“</w:t>
      </w:r>
      <w:r w:rsidRPr="00A426DF">
        <w:t>green completion</w:t>
      </w:r>
      <w:r>
        <w:t>”</w:t>
      </w:r>
      <w:r w:rsidRPr="00A426DF">
        <w:t xml:space="preserve"> technology to reduce methane emissions during the completion of hydraulically fractured wells.</w:t>
      </w:r>
    </w:p>
    <w:p w:rsidR="003C03D9" w:rsidRPr="00A426DF" w:rsidRDefault="003C03D9" w:rsidP="003C03D9">
      <w:pPr>
        <w:widowControl/>
        <w:tabs>
          <w:tab w:val="left" w:pos="-720"/>
        </w:tabs>
        <w:suppressAutoHyphens/>
        <w:spacing w:after="160"/>
        <w:ind w:firstLine="720"/>
      </w:pPr>
      <w:r w:rsidRPr="00A426DF">
        <w:rPr>
          <w:i/>
          <w:iCs/>
        </w:rPr>
        <w:t>Hydraulic Fracturing Regulations.</w:t>
      </w:r>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In addition, various agencies, including the EPA, the Department of Interior and Department of Education are reviewing changes in their regulations to address the environmental impacts of hydraulic fracturing operations. Until such regulations are implemented, it is uncertain what impact they might have on our operations.</w:t>
      </w:r>
    </w:p>
    <w:p w:rsidR="003C03D9" w:rsidRPr="00A426DF" w:rsidRDefault="003C03D9" w:rsidP="00A426DF">
      <w:pPr>
        <w:widowControl/>
        <w:tabs>
          <w:tab w:val="left" w:pos="-720"/>
        </w:tabs>
        <w:suppressAutoHyphens/>
        <w:spacing w:after="240"/>
        <w:ind w:firstLine="720"/>
      </w:pPr>
      <w:r w:rsidRPr="00A426DF">
        <w:rPr>
          <w:i/>
          <w:iCs/>
        </w:rPr>
        <w:t>Comprehensive Environmental Response, Compensation and Liability Act (CERCLA) Matters.</w:t>
      </w:r>
      <w:r w:rsidRPr="00A426DF">
        <w:t xml:space="preserve">  As part of our environmental remediation projects, we have received notice that we could be designated, or have been asked for information to determine whether we could be designated as a Potentially Responsible Party (PRP) with respect to one active site under the CERCLA or state equivalents. We have sought to resolve our liability as a PRP at this site through indemnification by third parties and settlements which provide for payment of our allocable share of remediation costs. As of December 31, 2011, we have estimated our share of the remediation costs at this site to be less than $1 million. Because the clean</w:t>
      </w:r>
      <w:r>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3C03D9" w:rsidRPr="00A426DF" w:rsidRDefault="003C03D9" w:rsidP="00A426DF">
      <w:pPr>
        <w:widowControl/>
        <w:tabs>
          <w:tab w:val="left" w:pos="-720"/>
        </w:tabs>
        <w:suppressAutoHyphens/>
        <w:spacing w:after="240"/>
        <w:ind w:firstLine="720"/>
      </w:pPr>
      <w:r w:rsidRPr="00A426DF">
        <w:lastRenderedPageBreak/>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Lease Obligations</w:t>
      </w:r>
    </w:p>
    <w:p w:rsidR="003C03D9" w:rsidRPr="00A426DF" w:rsidRDefault="003C03D9" w:rsidP="00A426DF">
      <w:pPr>
        <w:widowControl/>
        <w:tabs>
          <w:tab w:val="left" w:pos="-720"/>
        </w:tabs>
        <w:suppressAutoHyphens/>
        <w:spacing w:after="240"/>
        <w:ind w:firstLine="720"/>
      </w:pPr>
      <w:r w:rsidRPr="00A426DF">
        <w:t>We lease office space and various equipment under operating lease agreements. As of December 31, 2011, the annual minimum lease payments under non</w:t>
      </w:r>
      <w:r>
        <w:t>-</w:t>
      </w:r>
      <w:r w:rsidRPr="00A426DF">
        <w:t>cancelable future operating lease commitments are approximately $3 million for each of the years 2012 and 2013 and approximately $2 million for 2014 and thereafter. These amounts exclude minimum annual commitments paid by El Paso, which are allocated to us through an overhead allocation. Rental expense for operating leases, including the overhead allocation, is approximately $2 million for each year ended December 31, 2011, 2010 and 2009.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Other Commercial Commitments</w:t>
      </w:r>
    </w:p>
    <w:p w:rsidR="003C03D9" w:rsidRPr="00A426DF" w:rsidRDefault="003C03D9" w:rsidP="00A426DF">
      <w:pPr>
        <w:widowControl/>
        <w:tabs>
          <w:tab w:val="left" w:pos="-720"/>
        </w:tabs>
        <w:suppressAutoHyphens/>
        <w:spacing w:after="240"/>
        <w:ind w:firstLine="720"/>
      </w:pPr>
      <w:r w:rsidRPr="00A426DF">
        <w:t>At December 31, 2011, we have various commercial commitments totaling $679 million primarily related to commitments associated with volume and transportation, drilling rig, completion and seismic activities. Our annual obligations under these arrangements are $145 million in 2012, $66 million in 2013, $65 million in 2014, $63 million in 2015, $78 million in 2016 and $262 million thereafter.</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9. Stock</w:t>
      </w:r>
      <w:r w:rsidRPr="00A426DF">
        <w:rPr>
          <w:b/>
          <w:bCs/>
        </w:rPr>
        <w:noBreakHyphen/>
        <w:t>Based Compensation</w:t>
      </w:r>
    </w:p>
    <w:p w:rsidR="003C03D9" w:rsidRPr="00A426DF" w:rsidRDefault="003C03D9" w:rsidP="00A426DF">
      <w:pPr>
        <w:widowControl/>
        <w:tabs>
          <w:tab w:val="left" w:pos="-720"/>
        </w:tabs>
        <w:suppressAutoHyphens/>
        <w:spacing w:after="240"/>
        <w:ind w:firstLine="720"/>
      </w:pPr>
      <w:r w:rsidRPr="00A426DF">
        <w:rPr>
          <w:i/>
          <w:iCs/>
        </w:rPr>
        <w:t>Overview.</w:t>
      </w:r>
      <w:r w:rsidRPr="00A426DF">
        <w:t xml:space="preserve">  Certain employees of the Company (direct employees) participate in El Paso</w:t>
      </w:r>
      <w:r>
        <w:t>’</w:t>
      </w:r>
      <w:r w:rsidRPr="00A426DF">
        <w:t>s stock</w:t>
      </w:r>
      <w:r w:rsidRPr="00A426DF">
        <w:noBreakHyphen/>
        <w:t>based compensation plans. The plan permits the granting of various types of awards including, but not limited to non</w:t>
      </w:r>
      <w:r>
        <w:t>-</w:t>
      </w:r>
      <w:r w:rsidRPr="00A426DF">
        <w:t>qualified stock options, restricted stock, restricted stock units, stock appreciation rights, performance shares, performance units and other stock</w:t>
      </w:r>
      <w:r w:rsidRPr="00A426DF">
        <w:noBreakHyphen/>
        <w:t>based awards. Pursuant to the merger agreement with KMI, on closing of the merger, all unvested stock</w:t>
      </w:r>
      <w:r w:rsidRPr="00A426DF">
        <w:noBreakHyphen/>
        <w:t>based compensation awards will immediately vest and become exercisable, with performance shares vesting at 100 percent of targeted shares. At that time, all unrecognized stock</w:t>
      </w:r>
      <w:r w:rsidRPr="00A426DF">
        <w:noBreakHyphen/>
        <w:t>based compensation expense will accelerate. The disclosures and tables that follow are based on the existing terms of our stock</w:t>
      </w:r>
      <w:r w:rsidRPr="00A426DF">
        <w:noBreakHyphen/>
        <w:t>based compensation awards and do not reflect any impacts of the merger agreement with KMI.</w:t>
      </w:r>
    </w:p>
    <w:p w:rsidR="003C03D9" w:rsidRPr="00A426DF" w:rsidRDefault="003C03D9" w:rsidP="00A426DF">
      <w:pPr>
        <w:widowControl/>
        <w:tabs>
          <w:tab w:val="left" w:pos="-720"/>
        </w:tabs>
        <w:suppressAutoHyphens/>
        <w:spacing w:after="240"/>
        <w:ind w:firstLine="720"/>
      </w:pPr>
      <w:r w:rsidRPr="00A426DF">
        <w:t>We are charged by El Paso for stock</w:t>
      </w:r>
      <w:r w:rsidRPr="00A426DF">
        <w:noBreakHyphen/>
        <w:t>based compensation expense related to our direct employees. El Paso also charges us for the allocated costs of certain indirect employees of El Paso (including stock</w:t>
      </w:r>
      <w:r w:rsidRPr="00A426DF">
        <w:noBreakHyphen/>
        <w:t>based compensation) who provide general and administrative services on our behalf and may become our employees in the future. Information presented herein is limited to stock</w:t>
      </w:r>
      <w:r w:rsidRPr="00A426DF">
        <w:noBreakHyphen/>
        <w:t>based compensation associated with our direct employees. Accordingly, the amounts presented are not necessarily indicative of future performance and do not necessarily reflect the results we would have experienced as an independent company for the periods presented.</w:t>
      </w:r>
    </w:p>
    <w:p w:rsidR="003C03D9" w:rsidRPr="00A426DF" w:rsidRDefault="003C03D9" w:rsidP="00A426DF">
      <w:pPr>
        <w:widowControl/>
        <w:tabs>
          <w:tab w:val="left" w:pos="-720"/>
        </w:tabs>
        <w:suppressAutoHyphens/>
        <w:spacing w:after="240"/>
        <w:ind w:firstLine="720"/>
      </w:pPr>
      <w:r w:rsidRPr="00A426DF">
        <w:t>Stock based compensation expense is recorded over the requisite service period for each separately vesting portion of the award, net of estimates of forfeitures. If forfeitures differ from estimates, additional adjustments to compensation expense will be required in future periods. For the years ended 2011, 2010, and 2009, total stock</w:t>
      </w:r>
      <w:r w:rsidRPr="00A426DF">
        <w:noBreakHyphen/>
        <w:t>based compensation expense included in operation and maintenance expense was approximately $21 million, $18 million, and $19 million, amounts capitalized as part of fixed assets were $6 million, $5 million and $6 million, and we generated $7 million, $6 million and $7 million of income tax benefits. Total unrecognized stock based compensation cost at December 31, 2011 was approximately $20 million, which is expected to be recognized over a weighted average period of 10 months. During the years ended December 31, 2011, 2010, and 2009, options exercised had a total intrinsic value of $19 million, $2 million and less than $1 million, respectively, and the fair value of restricted shares vested was $15 million, $12 million, and $5 million, respectively.</w:t>
      </w:r>
    </w:p>
    <w:p w:rsidR="003C03D9" w:rsidRPr="00A426DF" w:rsidRDefault="003C03D9" w:rsidP="003C03D9">
      <w:pPr>
        <w:pageBreakBefore/>
        <w:widowControl/>
        <w:tabs>
          <w:tab w:val="left" w:pos="-720"/>
        </w:tabs>
        <w:suppressAutoHyphens/>
        <w:spacing w:after="240"/>
        <w:ind w:firstLine="720"/>
      </w:pPr>
      <w:r w:rsidRPr="00A426DF">
        <w:rPr>
          <w:i/>
          <w:iCs/>
        </w:rPr>
        <w:lastRenderedPageBreak/>
        <w:t>Non</w:t>
      </w:r>
      <w:r>
        <w:rPr>
          <w:i/>
          <w:iCs/>
        </w:rPr>
        <w:t>-</w:t>
      </w:r>
      <w:r w:rsidRPr="00A426DF">
        <w:rPr>
          <w:i/>
          <w:iCs/>
        </w:rPr>
        <w:t>Qualified Stock Options.</w:t>
      </w:r>
      <w:r w:rsidRPr="00A426DF">
        <w:t xml:space="preserve">  El Paso grants non</w:t>
      </w:r>
      <w:r>
        <w:t>-</w:t>
      </w:r>
      <w:r w:rsidRPr="00A426DF">
        <w:t>qualified stock options to our employees at an exercise price equal to the market value of El Paso</w:t>
      </w:r>
      <w:r>
        <w:t>’</w:t>
      </w:r>
      <w:r w:rsidRPr="00A426DF">
        <w:t>s stock on the grant date. The stock option awards have contractual terms of 10 years and generally have vested in equal amounts over three years from the grant date. Dividends are not paid on unexercised options. Proceeds upon exercise are paid directly to El Paso by our employees. A summary of stock option transactions for the year ended December 31, 2011 is presented below:</w:t>
      </w:r>
    </w:p>
    <w:tbl>
      <w:tblPr>
        <w:tblW w:w="5000" w:type="pct"/>
        <w:jc w:val="center"/>
        <w:tblCellMar>
          <w:left w:w="72" w:type="dxa"/>
          <w:right w:w="72" w:type="dxa"/>
        </w:tblCellMar>
        <w:tblLook w:val="0000"/>
      </w:tblPr>
      <w:tblGrid>
        <w:gridCol w:w="6176"/>
        <w:gridCol w:w="1098"/>
        <w:gridCol w:w="926"/>
        <w:gridCol w:w="1098"/>
        <w:gridCol w:w="926"/>
      </w:tblGrid>
      <w:tr w:rsidR="003C03D9" w:rsidRPr="00A426DF">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2"/>
              </w:tabs>
              <w:suppressAutoHyphens/>
              <w:spacing w:after="20"/>
              <w:jc w:val="center"/>
              <w:rPr>
                <w:b/>
                <w:bCs/>
                <w:sz w:val="18"/>
                <w:szCs w:val="18"/>
              </w:rPr>
            </w:pP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Shares</w:t>
            </w:r>
            <w:r w:rsidRPr="00A426DF">
              <w:rPr>
                <w:b/>
                <w:bCs/>
                <w:sz w:val="16"/>
                <w:szCs w:val="18"/>
              </w:rPr>
              <w:br/>
              <w:t>Underlying</w:t>
            </w:r>
            <w:r w:rsidRPr="00A426DF">
              <w:rPr>
                <w:b/>
                <w:bCs/>
                <w:sz w:val="16"/>
                <w:szCs w:val="18"/>
              </w:rPr>
              <w:br/>
              <w:t>Options</w:t>
            </w:r>
          </w:p>
        </w:tc>
        <w:tc>
          <w:tcPr>
            <w:tcW w:w="45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w:t>
            </w:r>
            <w:r w:rsidRPr="00A426DF">
              <w:rPr>
                <w:b/>
                <w:bCs/>
                <w:sz w:val="16"/>
                <w:szCs w:val="18"/>
              </w:rPr>
              <w:br/>
              <w:t>Average</w:t>
            </w:r>
            <w:r w:rsidRPr="00A426DF">
              <w:rPr>
                <w:b/>
                <w:bCs/>
                <w:sz w:val="16"/>
                <w:szCs w:val="18"/>
              </w:rPr>
              <w:br/>
              <w:t>Exercise</w:t>
            </w:r>
            <w:r w:rsidRPr="00A426DF">
              <w:rPr>
                <w:b/>
                <w:bCs/>
                <w:sz w:val="16"/>
                <w:szCs w:val="18"/>
              </w:rPr>
              <w:br/>
              <w:t>Price per</w:t>
            </w:r>
            <w:r w:rsidRPr="00A426DF">
              <w:rPr>
                <w:b/>
                <w:bCs/>
                <w:sz w:val="16"/>
                <w:szCs w:val="18"/>
              </w:rPr>
              <w:br/>
              <w:t>Share</w:t>
            </w: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w:t>
            </w:r>
            <w:r w:rsidRPr="00A426DF">
              <w:rPr>
                <w:b/>
                <w:bCs/>
                <w:sz w:val="16"/>
                <w:szCs w:val="18"/>
              </w:rPr>
              <w:br/>
              <w:t>Average</w:t>
            </w:r>
            <w:r w:rsidRPr="00A426DF">
              <w:rPr>
                <w:b/>
                <w:bCs/>
                <w:sz w:val="16"/>
                <w:szCs w:val="18"/>
              </w:rPr>
              <w:br/>
              <w:t>Remaining</w:t>
            </w:r>
            <w:r w:rsidRPr="00A426DF">
              <w:rPr>
                <w:b/>
                <w:bCs/>
                <w:sz w:val="16"/>
                <w:szCs w:val="18"/>
              </w:rPr>
              <w:br/>
              <w:t>Contractual</w:t>
            </w:r>
            <w:r w:rsidRPr="00A426DF">
              <w:rPr>
                <w:b/>
                <w:bCs/>
                <w:sz w:val="16"/>
                <w:szCs w:val="18"/>
              </w:rPr>
              <w:br/>
              <w:t>Term</w:t>
            </w:r>
            <w:r w:rsidRPr="00A426DF">
              <w:rPr>
                <w:b/>
                <w:bCs/>
                <w:sz w:val="16"/>
                <w:szCs w:val="18"/>
              </w:rPr>
              <w:br/>
              <w:t>(In years)</w:t>
            </w:r>
          </w:p>
        </w:tc>
        <w:tc>
          <w:tcPr>
            <w:tcW w:w="45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Intrinsic</w:t>
            </w:r>
            <w:r w:rsidRPr="00A426DF">
              <w:rPr>
                <w:b/>
                <w:bCs/>
                <w:sz w:val="16"/>
                <w:szCs w:val="18"/>
              </w:rPr>
              <w:br/>
              <w:t>Value</w:t>
            </w:r>
            <w:r w:rsidRPr="00A426DF">
              <w:rPr>
                <w:b/>
                <w:bCs/>
                <w:sz w:val="16"/>
                <w:szCs w:val="18"/>
              </w:rPr>
              <w:br/>
              <w:t>(In</w:t>
            </w:r>
            <w:r w:rsidRPr="00A426DF">
              <w:rPr>
                <w:b/>
                <w:bCs/>
                <w:sz w:val="16"/>
                <w:szCs w:val="18"/>
              </w:rPr>
              <w:br/>
              <w:t>millions)</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200" w:hanging="200"/>
            </w:pPr>
            <w:r w:rsidRPr="00A426DF">
              <w:t>Outstanding at December 31, 2010</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8,218,613</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$14.25</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Granted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441,347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$18.07</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Exercised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(2,243,840)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$11.69</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Forfeited or canceled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(349,873)</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20"/>
              <w:ind w:left="400" w:hanging="200"/>
            </w:pPr>
            <w:r w:rsidRPr="00A426DF">
              <w:t>Expired</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(548,350)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$53.67</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Outstanding at December 31, 2011</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5,517,897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$11.94</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6.87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$81</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Vested at December 31, 2011 or expected to vest in the future</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5,397,318</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$11.96</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6.84</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$79</w:t>
            </w:r>
          </w:p>
        </w:tc>
      </w:tr>
      <w:tr w:rsidR="003C03D9" w:rsidRPr="00A426DF">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Exercisable at December 31, 2011</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3,106,320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$12.59</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5.86</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w:t>
            </w:r>
          </w:p>
        </w:tc>
      </w:tr>
    </w:tbl>
    <w:p w:rsidR="003C03D9" w:rsidRPr="00A426DF" w:rsidRDefault="003C03D9" w:rsidP="00A426DF">
      <w:pPr>
        <w:widowControl/>
        <w:tabs>
          <w:tab w:val="left" w:pos="-720"/>
        </w:tabs>
        <w:suppressAutoHyphens/>
        <w:spacing w:before="240" w:after="240"/>
        <w:ind w:firstLine="720"/>
      </w:pPr>
      <w:r w:rsidRPr="00A426DF">
        <w:rPr>
          <w:i/>
          <w:iCs/>
        </w:rPr>
        <w:t>Fair Value Assumptions.</w:t>
      </w:r>
      <w:r w:rsidRPr="00A426DF">
        <w:t xml:space="preserve">  The fair value of each stock option granted is estimated on the date of grant using a Black</w:t>
      </w:r>
      <w:r w:rsidRPr="00A426DF">
        <w:noBreakHyphen/>
        <w:t>Scholes option</w:t>
      </w:r>
      <w:r w:rsidRPr="00A426DF">
        <w:noBreakHyphen/>
        <w:t>pricing model based on several assumptions. These assumptions are based on El Paso management</w:t>
      </w:r>
      <w:r>
        <w:t>’</w:t>
      </w:r>
      <w:r w:rsidRPr="00A426DF">
        <w:t>s best estimate at the time of grant. For the years ended December 31, 2011, 2010 and 2009 the weighted average grant date fair value per share of options granted was $7.26, $4.54 and $2.96.</w:t>
      </w:r>
    </w:p>
    <w:p w:rsidR="003C03D9" w:rsidRPr="00A426DF" w:rsidRDefault="003C03D9" w:rsidP="00A426DF">
      <w:pPr>
        <w:widowControl/>
        <w:tabs>
          <w:tab w:val="left" w:pos="-720"/>
        </w:tabs>
        <w:suppressAutoHyphens/>
        <w:spacing w:after="240"/>
        <w:ind w:firstLine="720"/>
      </w:pPr>
      <w:r w:rsidRPr="00A426DF">
        <w:t>Listed below is the weighted average of each assumption based on grants in each fiscal year:</w:t>
      </w:r>
    </w:p>
    <w:tbl>
      <w:tblPr>
        <w:tblW w:w="3750" w:type="pct"/>
        <w:jc w:val="center"/>
        <w:tblLayout w:type="fixed"/>
        <w:tblCellMar>
          <w:left w:w="72" w:type="dxa"/>
          <w:right w:w="72" w:type="dxa"/>
        </w:tblCellMar>
        <w:tblLook w:val="0000"/>
      </w:tblPr>
      <w:tblGrid>
        <w:gridCol w:w="5712"/>
        <w:gridCol w:w="652"/>
        <w:gridCol w:w="652"/>
        <w:gridCol w:w="652"/>
      </w:tblGrid>
      <w:tr w:rsidR="003C03D9" w:rsidRPr="00A426DF">
        <w:trPr>
          <w:cantSplit/>
          <w:jc w:val="center"/>
        </w:trPr>
        <w:tc>
          <w:tcPr>
            <w:tcW w:w="5911" w:type="dxa"/>
            <w:tcBorders>
              <w:top w:val="nil"/>
              <w:left w:val="nil"/>
              <w:bottom w:val="nil"/>
              <w:right w:val="nil"/>
            </w:tcBorders>
            <w:vAlign w:val="bottom"/>
          </w:tcPr>
          <w:p w:rsidR="003C03D9" w:rsidRPr="00A426DF" w:rsidRDefault="003C03D9" w:rsidP="003C03D9">
            <w:pPr>
              <w:widowControl/>
              <w:tabs>
                <w:tab w:val="right" w:leader="dot" w:pos="5568"/>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Term in Years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3C03D9" w:rsidRPr="00A426DF">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Volatility</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w:t>
            </w:r>
          </w:p>
        </w:tc>
      </w:tr>
      <w:tr w:rsidR="003C03D9" w:rsidRPr="00A426DF">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Dividends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Risk</w:t>
            </w:r>
            <w:r>
              <w:t>-</w:t>
            </w:r>
            <w:r w:rsidRPr="00A426DF">
              <w:t>Free Interest Rate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r>
    </w:tbl>
    <w:p w:rsidR="003C03D9" w:rsidRPr="00A426DF" w:rsidRDefault="003C03D9" w:rsidP="00A426DF">
      <w:pPr>
        <w:widowControl/>
        <w:tabs>
          <w:tab w:val="left" w:pos="-720"/>
        </w:tabs>
        <w:suppressAutoHyphens/>
        <w:spacing w:before="240" w:after="240"/>
        <w:ind w:firstLine="720"/>
      </w:pPr>
      <w:r w:rsidRPr="00A426DF">
        <w:t>The expected volatility estimates are based on an analysis of implied volatilities from traded options on El Paso</w:t>
      </w:r>
      <w:r>
        <w:t>’</w:t>
      </w:r>
      <w:r w:rsidRPr="00A426DF">
        <w:t xml:space="preserve">s common stock and from their historical stock price volatility over the expected term. The estimated expected term of the option awards are based on the vesting period and average remaining contractual term, referred to as the </w:t>
      </w:r>
      <w:r>
        <w:t>“</w:t>
      </w:r>
      <w:r w:rsidRPr="00A426DF">
        <w:t>simplified method.</w:t>
      </w:r>
      <w:r>
        <w:t>”</w:t>
      </w:r>
      <w:r w:rsidRPr="00A426DF">
        <w:t xml:space="preserve"> This method is used to provide a reasonable basis for estimating the expected term based on insufficient historical data prior to 2006 primarily due to significant changes in the composition of employees receiving stock</w:t>
      </w:r>
      <w:r w:rsidRPr="00A426DF">
        <w:noBreakHyphen/>
        <w:t>based compensation awards.</w:t>
      </w:r>
    </w:p>
    <w:p w:rsidR="003C03D9" w:rsidRPr="00A426DF" w:rsidRDefault="003C03D9" w:rsidP="00A426DF">
      <w:pPr>
        <w:widowControl/>
        <w:tabs>
          <w:tab w:val="left" w:pos="-720"/>
        </w:tabs>
        <w:suppressAutoHyphens/>
        <w:spacing w:after="240"/>
        <w:ind w:firstLine="720"/>
      </w:pPr>
      <w:r w:rsidRPr="00A426DF">
        <w:rPr>
          <w:i/>
          <w:iCs/>
        </w:rPr>
        <w:t>Restricted Stock.</w:t>
      </w:r>
      <w:r w:rsidRPr="00A426DF">
        <w:t xml:space="preserve">  El Paso grants shares of restricted common stock, which carry voting and dividend rights, to our employees. Sale or transfer of these shares is restricted until they vest. The fair value of the restricted shares is determined on the grant date and these shares generally have vested in equal amounts over three years from the date of the grant. A summary of the changes in non</w:t>
      </w:r>
      <w:r>
        <w:t>-</w:t>
      </w:r>
      <w:r w:rsidRPr="00A426DF">
        <w:t>vested restricted shares for the year ended December 31, 2011 is presented below:</w:t>
      </w:r>
    </w:p>
    <w:tbl>
      <w:tblPr>
        <w:tblW w:w="3750" w:type="pct"/>
        <w:jc w:val="center"/>
        <w:tblLayout w:type="fixed"/>
        <w:tblCellMar>
          <w:left w:w="72" w:type="dxa"/>
          <w:right w:w="72" w:type="dxa"/>
        </w:tblCellMar>
        <w:tblLook w:val="0000"/>
      </w:tblPr>
      <w:tblGrid>
        <w:gridCol w:w="1404"/>
        <w:gridCol w:w="3042"/>
        <w:gridCol w:w="990"/>
        <w:gridCol w:w="2232"/>
      </w:tblGrid>
      <w:tr w:rsidR="003C03D9" w:rsidRPr="00A426DF">
        <w:trPr>
          <w:cantSplit/>
          <w:jc w:val="center"/>
        </w:trPr>
        <w:tc>
          <w:tcPr>
            <w:tcW w:w="1404"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4302"/>
              </w:tabs>
              <w:suppressAutoHyphens/>
              <w:spacing w:after="20"/>
              <w:rPr>
                <w:b/>
                <w:bCs/>
                <w:sz w:val="18"/>
                <w:szCs w:val="18"/>
              </w:rPr>
            </w:pPr>
            <w:r w:rsidRPr="00A426DF">
              <w:rPr>
                <w:b/>
                <w:bCs/>
                <w:sz w:val="16"/>
                <w:szCs w:val="18"/>
              </w:rPr>
              <w:t>Nonvested Shares</w:t>
            </w:r>
          </w:p>
        </w:tc>
        <w:tc>
          <w:tcPr>
            <w:tcW w:w="3042" w:type="dxa"/>
            <w:tcBorders>
              <w:top w:val="nil"/>
              <w:left w:val="nil"/>
              <w:bottom w:val="nil"/>
              <w:right w:val="nil"/>
            </w:tcBorders>
            <w:shd w:val="clear" w:color="auto" w:fill="auto"/>
            <w:vAlign w:val="bottom"/>
          </w:tcPr>
          <w:p w:rsidR="003C03D9" w:rsidRPr="00A426DF" w:rsidRDefault="003C03D9" w:rsidP="003C03D9">
            <w:pPr>
              <w:widowControl/>
              <w:tabs>
                <w:tab w:val="right" w:leader="dot" w:pos="4302"/>
              </w:tabs>
              <w:suppressAutoHyphens/>
              <w:spacing w:after="20"/>
              <w:rPr>
                <w:b/>
                <w:bCs/>
                <w:sz w:val="18"/>
                <w:szCs w:val="18"/>
              </w:rPr>
            </w:pPr>
          </w:p>
        </w:tc>
        <w:tc>
          <w:tcPr>
            <w:tcW w:w="99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Shares</w:t>
            </w:r>
          </w:p>
        </w:tc>
        <w:tc>
          <w:tcPr>
            <w:tcW w:w="223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 Average Grant Date</w:t>
            </w:r>
            <w:r w:rsidRPr="00A426DF">
              <w:rPr>
                <w:b/>
                <w:bCs/>
                <w:sz w:val="16"/>
                <w:szCs w:val="18"/>
              </w:rPr>
              <w:br/>
              <w:t>Fair Value per Share</w:t>
            </w:r>
          </w:p>
        </w:tc>
      </w:tr>
      <w:tr w:rsidR="003C03D9" w:rsidRPr="00A426DF">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Nonvested at December 31, 2010</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1,768,577</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$9.87</w:t>
            </w:r>
          </w:p>
        </w:tc>
      </w:tr>
      <w:tr w:rsidR="003C03D9" w:rsidRPr="00A426DF">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Granted</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1,411,140</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$18.17</w:t>
            </w:r>
          </w:p>
        </w:tc>
      </w:tr>
      <w:tr w:rsidR="003C03D9" w:rsidRPr="00A426DF">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Vested</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(796,972)</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$10.28</w:t>
            </w:r>
          </w:p>
        </w:tc>
      </w:tr>
      <w:tr w:rsidR="003C03D9" w:rsidRPr="00A426DF">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spacing w:after="20"/>
              <w:ind w:left="200" w:hanging="200"/>
            </w:pPr>
            <w:r w:rsidRPr="00A426DF">
              <w:t>Forfeited</w:t>
            </w:r>
            <w:r w:rsidRPr="00A426DF">
              <w:tab/>
            </w:r>
          </w:p>
        </w:tc>
        <w:tc>
          <w:tcPr>
            <w:tcW w:w="99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(205,189)</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$12.82</w:t>
            </w:r>
          </w:p>
        </w:tc>
      </w:tr>
      <w:tr w:rsidR="003C03D9" w:rsidRPr="00A426DF">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spacing w:after="40"/>
              <w:ind w:left="200" w:hanging="200"/>
            </w:pPr>
            <w:r w:rsidRPr="00A426DF">
              <w:t>Nonvested at December 31, 2011</w:t>
            </w:r>
            <w:r w:rsidRPr="00A426DF">
              <w:tab/>
            </w:r>
          </w:p>
        </w:tc>
        <w:tc>
          <w:tcPr>
            <w:tcW w:w="990"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2,177,556</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$14.82</w:t>
            </w:r>
          </w:p>
        </w:tc>
      </w:tr>
    </w:tbl>
    <w:p w:rsidR="003C03D9" w:rsidRPr="00A426DF" w:rsidRDefault="003C03D9" w:rsidP="00A426DF">
      <w:pPr>
        <w:widowControl/>
        <w:tabs>
          <w:tab w:val="left" w:pos="-720"/>
        </w:tabs>
        <w:suppressAutoHyphens/>
        <w:spacing w:before="240" w:after="240"/>
        <w:ind w:firstLine="720"/>
      </w:pPr>
      <w:r w:rsidRPr="00A426DF">
        <w:t>The weighted average grant date fair value per share for restricted stock granted during 2011, 2010 and 2009 was $18.17, $11.09 and $6.49, respectively.</w:t>
      </w:r>
    </w:p>
    <w:p w:rsidR="003C03D9" w:rsidRPr="00A426DF" w:rsidRDefault="003C03D9" w:rsidP="003C03D9">
      <w:pPr>
        <w:keepNext/>
        <w:keepLines/>
        <w:widowControl/>
        <w:suppressLineNumbers/>
        <w:tabs>
          <w:tab w:val="left" w:pos="-720"/>
        </w:tabs>
        <w:suppressAutoHyphens/>
        <w:spacing w:after="240"/>
        <w:ind w:firstLine="720"/>
      </w:pPr>
      <w:r w:rsidRPr="00A426DF">
        <w:rPr>
          <w:i/>
          <w:iCs/>
        </w:rPr>
        <w:lastRenderedPageBreak/>
        <w:t>Performance Shares.</w:t>
      </w:r>
      <w:r w:rsidRPr="00A426DF">
        <w:t xml:space="preserve">  Beginning in 2011, El Paso granted approximately 130,000 performance shares to our officers. The number of performance shares ultimately earned will vary between zero and 200 percent of targeted shares depending on the level of El Paso</w:t>
      </w:r>
      <w:r>
        <w:t>’</w:t>
      </w:r>
      <w:r w:rsidRPr="00A426DF">
        <w:t>s total shareholder return (</w:t>
      </w:r>
      <w:r>
        <w:t>“</w:t>
      </w:r>
      <w:r w:rsidRPr="00A426DF">
        <w:t>TSR</w:t>
      </w:r>
      <w:r>
        <w:t>”</w:t>
      </w:r>
      <w:r w:rsidRPr="00A426DF">
        <w:t>) relative to that of El Paso</w:t>
      </w:r>
      <w:r>
        <w:t>’</w:t>
      </w:r>
      <w:r w:rsidRPr="00A426DF">
        <w:t>s peer group of companies. The performance shares carry dividend rights and cannot be sold or transferred until they vest. The fair value of the performance</w:t>
      </w:r>
      <w:r w:rsidRPr="00A426DF">
        <w:noBreakHyphen/>
        <w:t>based shares granted is estimated on the day of grant using a Monte</w:t>
      </w:r>
      <w:r w:rsidRPr="00A426DF">
        <w:noBreakHyphen/>
        <w:t>Carlo simulation. Of the awards granted, fifty percent vest at the end of a two year performance period beginning January 1, 2011 with a grant date fair value per share of $27.93 and the remaining fifty percent vest at the end of a three year performance period beginning January 1, 2011 with a grant date fair value per share of $27.64. At December 31, 2011, the number of shares that El Paso would issue under the 2011 performance grants, assuming the awards were vested and relative TSR performance was determined at that date, would be approximately 260,000 shares.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10. Investments in Unconsolidated Affiliates</w:t>
      </w:r>
    </w:p>
    <w:p w:rsidR="003C03D9" w:rsidRPr="00A426DF" w:rsidRDefault="003C03D9" w:rsidP="00A426DF">
      <w:pPr>
        <w:widowControl/>
        <w:tabs>
          <w:tab w:val="left" w:pos="-720"/>
        </w:tabs>
        <w:suppressAutoHyphens/>
        <w:spacing w:after="240"/>
        <w:ind w:firstLine="720"/>
      </w:pPr>
      <w:r w:rsidRPr="00A426DF">
        <w:rPr>
          <w:i/>
          <w:iCs/>
        </w:rPr>
        <w:t>Four Star Oil &amp; Gas Company (Four Star).</w:t>
      </w:r>
      <w:r w:rsidRPr="00A426DF">
        <w:t xml:space="preserve">  We account for our investment using the equity method of accounting and report our share of Four Star</w:t>
      </w:r>
      <w:r>
        <w:t>’</w:t>
      </w:r>
      <w:r w:rsidRPr="00A426DF">
        <w:t>s earnings as earnings from unconsolidated affiliates on our income statement, net of amortization of the excess of our underlying equity in the net assets. We hold an approximate 49 percent ownership investment in Four Star. We amortize our investment in excess of our underlying equity in the net assets of Four Star using the unit</w:t>
      </w:r>
      <w:r>
        <w:t>-</w:t>
      </w:r>
      <w:r w:rsidRPr="00A426DF">
        <w:t>of</w:t>
      </w:r>
      <w:r>
        <w:t>-</w:t>
      </w:r>
      <w:r w:rsidRPr="00A426DF">
        <w:t>production method over the life of our estimate of Four Star</w:t>
      </w:r>
      <w:r>
        <w:t>’</w:t>
      </w:r>
      <w:r w:rsidRPr="00A426DF">
        <w:t>s oil and natural gas reserves. We recorded $34 million, $38 million and $48 million during the years ended December 31, 2011, 2010 and 2009 to amortize our investment in excess of the underlying equity in the net assets of the investment. Our investment in Four Star was greater than our equity in the net assets by $272 million and $306 million at December 31, 2011 and 2010. We received dividends of $46 million, $50 million and $45 million from Four Star in 2011, 2010 and 2009. Below is summarized financial information of the financial position and operating results of Four Star as of December 31, 2011 and 2010 and for the years ended December 31, 2011, 2010 and 2009, respectively.</w:t>
      </w:r>
    </w:p>
    <w:tbl>
      <w:tblPr>
        <w:tblW w:w="4000" w:type="pct"/>
        <w:jc w:val="center"/>
        <w:tblLayout w:type="fixed"/>
        <w:tblCellMar>
          <w:left w:w="72" w:type="dxa"/>
          <w:right w:w="72" w:type="dxa"/>
        </w:tblCellMar>
        <w:tblLook w:val="0000"/>
      </w:tblPr>
      <w:tblGrid>
        <w:gridCol w:w="6301"/>
        <w:gridCol w:w="626"/>
        <w:gridCol w:w="626"/>
        <w:gridCol w:w="626"/>
      </w:tblGrid>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spacing w:after="20"/>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For the year ended</w:t>
            </w:r>
            <w:r w:rsidRPr="00A426DF">
              <w:rPr>
                <w:b/>
                <w:bCs/>
                <w:sz w:val="16"/>
                <w:szCs w:val="18"/>
              </w:rPr>
              <w:br/>
              <w:t>December 31,</w:t>
            </w:r>
          </w:p>
        </w:tc>
      </w:tr>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200" w:hanging="200"/>
            </w:pPr>
            <w:r w:rsidRPr="00A426DF">
              <w:t>Operating results data:</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Operating revenues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Net income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3750" w:type="pct"/>
        <w:jc w:val="center"/>
        <w:tblLayout w:type="fixed"/>
        <w:tblCellMar>
          <w:left w:w="72" w:type="dxa"/>
          <w:right w:w="72" w:type="dxa"/>
        </w:tblCellMar>
        <w:tblLook w:val="0000"/>
      </w:tblPr>
      <w:tblGrid>
        <w:gridCol w:w="6364"/>
        <w:gridCol w:w="652"/>
        <w:gridCol w:w="652"/>
      </w:tblGrid>
      <w:tr w:rsidR="003C03D9" w:rsidRPr="00A426DF">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spacing w:after="20"/>
              <w:jc w:val="center"/>
              <w:rPr>
                <w:b/>
                <w:bCs/>
                <w:sz w:val="18"/>
                <w:szCs w:val="18"/>
              </w:rPr>
            </w:pPr>
          </w:p>
        </w:tc>
        <w:tc>
          <w:tcPr>
            <w:tcW w:w="669"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Pr="00A426DF">
              <w:rPr>
                <w:b/>
                <w:bCs/>
                <w:sz w:val="16"/>
                <w:szCs w:val="18"/>
              </w:rPr>
              <w:br/>
              <w:t>December 31,</w:t>
            </w:r>
          </w:p>
        </w:tc>
      </w:tr>
      <w:tr w:rsidR="003C03D9" w:rsidRPr="00A426DF">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jc w:val="center"/>
              <w:rPr>
                <w:b/>
                <w:bCs/>
                <w:sz w:val="18"/>
                <w:szCs w:val="18"/>
              </w:rPr>
            </w:pPr>
          </w:p>
        </w:tc>
        <w:tc>
          <w:tcPr>
            <w:tcW w:w="669"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200" w:hanging="200"/>
            </w:pPr>
            <w:r w:rsidRPr="00A426DF">
              <w:t>Financial position data:</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Current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w:t>
            </w: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Non</w:t>
            </w:r>
            <w:r>
              <w:t>-</w:t>
            </w:r>
            <w:r w:rsidRPr="00A426DF">
              <w:t>current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w:t>
            </w: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Current liabilities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Non</w:t>
            </w:r>
            <w:r>
              <w:t>-</w:t>
            </w:r>
            <w:r w:rsidRPr="00A426DF">
              <w:t>current liabilities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3C03D9" w:rsidRPr="00A426DF">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Equity in net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w:t>
            </w:r>
          </w:p>
        </w:tc>
      </w:tr>
    </w:tbl>
    <w:p w:rsidR="003C03D9" w:rsidRPr="00A426DF" w:rsidRDefault="003C03D9" w:rsidP="00A426DF">
      <w:pPr>
        <w:widowControl/>
        <w:tabs>
          <w:tab w:val="left" w:pos="-720"/>
        </w:tabs>
        <w:suppressAutoHyphens/>
        <w:spacing w:before="240" w:after="240"/>
        <w:ind w:firstLine="720"/>
      </w:pPr>
      <w:r w:rsidRPr="00A426DF">
        <w:t>Due to current natural gas prices, the fair value of our investment in Four Star could decline as a result of lower natural gas prices and we may be required to record an impairment of the carrying value in the future if the loss is determined to be other than temporary.</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11. Related Party Transactions</w:t>
      </w:r>
    </w:p>
    <w:p w:rsidR="003C03D9" w:rsidRPr="00A426DF" w:rsidRDefault="003C03D9" w:rsidP="00A426DF">
      <w:pPr>
        <w:widowControl/>
        <w:tabs>
          <w:tab w:val="left" w:pos="-720"/>
        </w:tabs>
        <w:suppressAutoHyphens/>
        <w:spacing w:after="240"/>
        <w:ind w:firstLine="720"/>
      </w:pPr>
      <w:r w:rsidRPr="00A426DF">
        <w:rPr>
          <w:i/>
          <w:iCs/>
        </w:rPr>
        <w:t>Cash Management Program.</w:t>
      </w:r>
      <w:r w:rsidRPr="00A426DF">
        <w:t xml:space="preserve">  Subject to limitations in our credit facility, we participate in El Paso</w:t>
      </w:r>
      <w:r>
        <w:t>’</w:t>
      </w:r>
      <w:r w:rsidRPr="00A426DF">
        <w:t>s cash management program, which matches short</w:t>
      </w:r>
      <w:r>
        <w:t>-</w:t>
      </w:r>
      <w:r w:rsidRPr="00A426DF">
        <w:t>term cash surpluses and needs of its participating affiliates, thus minimizing total borrowings from outside sources by El Paso. At December 31, 2010, we had a note payable due to El Paso in the amount of $781 million pursuant to the cash management program. During 2011, we repaid this amount in full and advanced El Paso an additional $236 million in the form of a note receivable. On December 31, 2011, the note receivable was settled in the form of a noncash equity distribution to El Paso. The balance outstanding under the cash management program at December 31, 2011 was zero. The program remains in place and available to us in 2012.</w:t>
      </w:r>
    </w:p>
    <w:p w:rsidR="003C03D9" w:rsidRPr="00A426DF" w:rsidRDefault="003C03D9" w:rsidP="00A426DF">
      <w:pPr>
        <w:widowControl/>
        <w:tabs>
          <w:tab w:val="left" w:pos="-720"/>
        </w:tabs>
        <w:suppressAutoHyphens/>
        <w:spacing w:after="240"/>
        <w:ind w:firstLine="720"/>
      </w:pPr>
      <w:r w:rsidRPr="00A426DF">
        <w:lastRenderedPageBreak/>
        <w:t>The basis for the interest rate under the cash management program is LIBOR plus 2.25% for 2011, and LIBOR plus 1.25% for 2010 and 2009. The interest rate under the cash management program was 2.52%, 1.52% and 1.48% as of December 31, 2011, 2010 and 2009.</w:t>
      </w:r>
    </w:p>
    <w:p w:rsidR="003C03D9" w:rsidRPr="00A426DF" w:rsidRDefault="003C03D9" w:rsidP="00A426DF">
      <w:pPr>
        <w:widowControl/>
        <w:tabs>
          <w:tab w:val="left" w:pos="-720"/>
        </w:tabs>
        <w:suppressAutoHyphens/>
        <w:spacing w:after="240"/>
        <w:ind w:firstLine="720"/>
      </w:pPr>
      <w:r w:rsidRPr="00A426DF">
        <w:rPr>
          <w:i/>
          <w:iCs/>
        </w:rPr>
        <w:t>Other Affiliated Transactions.</w:t>
      </w:r>
      <w:r w:rsidRPr="00A426DF">
        <w:t xml:space="preserve">  During the ordinary course of conducting our business, we enter into transactions with affiliates primarily related to the sale, transport and hedging of our oil, natural gas and NGL production. The following table shows revenues and charges to/from our affiliates for the years ended December 31:</w:t>
      </w:r>
    </w:p>
    <w:tbl>
      <w:tblPr>
        <w:tblW w:w="3500" w:type="pct"/>
        <w:jc w:val="center"/>
        <w:tblLayout w:type="fixed"/>
        <w:tblCellMar>
          <w:left w:w="72" w:type="dxa"/>
          <w:right w:w="72" w:type="dxa"/>
        </w:tblCellMar>
        <w:tblLook w:val="0000"/>
      </w:tblPr>
      <w:tblGrid>
        <w:gridCol w:w="5468"/>
        <w:gridCol w:w="563"/>
        <w:gridCol w:w="563"/>
        <w:gridCol w:w="563"/>
      </w:tblGrid>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324"/>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324"/>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Operating revenues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r>
      <w:tr w:rsidR="003C03D9" w:rsidRPr="00A426DF">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Reimbursements of 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bl>
    <w:p w:rsidR="003C03D9" w:rsidRPr="00A426DF" w:rsidRDefault="003C03D9" w:rsidP="003C03D9">
      <w:pPr>
        <w:widowControl/>
        <w:tabs>
          <w:tab w:val="left" w:pos="-720"/>
          <w:tab w:val="left" w:pos="0"/>
          <w:tab w:val="left" w:pos="1080"/>
        </w:tabs>
        <w:suppressAutoHyphens/>
        <w:spacing w:before="240" w:after="120"/>
        <w:ind w:left="1080" w:hanging="360"/>
      </w:pPr>
      <w:r>
        <w:t>•</w:t>
      </w:r>
      <w:r>
        <w:tab/>
      </w:r>
      <w:r w:rsidRPr="00A426DF">
        <w:rPr>
          <w:i/>
          <w:iCs/>
        </w:rPr>
        <w:t xml:space="preserve">El Paso Marketing.  </w:t>
      </w:r>
      <w:r w:rsidRPr="00A426DF">
        <w:t>We sell our natural gas primarily to El Paso Marketing at spot market prices. Substantially all of our affiliated accounts receivable at December 31, 2011 and 2010 related to sales of natural gas to El Paso Marketing. We are also a party to a hedging contract with El Paso Marketing. Realized gains and losses on these hedges are included in our operating revenues.</w:t>
      </w:r>
    </w:p>
    <w:p w:rsidR="003C03D9" w:rsidRPr="00A426DF" w:rsidRDefault="003C03D9" w:rsidP="003C03D9">
      <w:pPr>
        <w:widowControl/>
        <w:tabs>
          <w:tab w:val="left" w:pos="-720"/>
          <w:tab w:val="left" w:pos="0"/>
          <w:tab w:val="left" w:pos="1080"/>
        </w:tabs>
        <w:suppressAutoHyphens/>
        <w:spacing w:after="120"/>
        <w:ind w:left="1080" w:hanging="360"/>
      </w:pPr>
      <w:r>
        <w:t>•</w:t>
      </w:r>
      <w:r>
        <w:tab/>
      </w:r>
      <w:r w:rsidRPr="00A426DF">
        <w:rPr>
          <w:i/>
          <w:iCs/>
        </w:rPr>
        <w:t xml:space="preserve">El Paso.  </w:t>
      </w:r>
      <w:r w:rsidRPr="00A426DF">
        <w:t>El Paso bills us directly for certain general and administrative costs and allocates a portion of its general and administrative costs to us. This allocation is based on the estimated level of resources devoted to our operations and the relative size of our earnings before interest and taxes, gross property and payroll. These expenses are primarily related to management, legal, financial, tax, consultative, administrative and other services, including employee benefits, pension benefits, annual incentive bonuses, rent, insurance, and information technology. El Paso currently bills us directly for compensation expense related to certain stock</w:t>
      </w:r>
      <w:r w:rsidRPr="00A426DF">
        <w:noBreakHyphen/>
        <w:t>based compensation awards granted to our direct employees, and allocates to us our proportionate share of El Paso</w:t>
      </w:r>
      <w:r>
        <w:t>’</w:t>
      </w:r>
      <w:r w:rsidRPr="00A426DF">
        <w:t>s corporate compensation expense. General and administrative costs are included in our operation and maintenance expenses.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El Paso Pipelines.  </w:t>
      </w:r>
      <w:r w:rsidRPr="00A426DF">
        <w:t>We contract for services with El Paso</w:t>
      </w:r>
      <w:r>
        <w:t>’</w:t>
      </w:r>
      <w:r w:rsidRPr="00A426DF">
        <w:t>s regulated interstate pipelines that provide transportation and related services for our natural gas production. At December 31, 2011 and 2010 we had contractual deposits of $8 million and $7 million with El Paso</w:t>
      </w:r>
      <w:r>
        <w:t>’</w:t>
      </w:r>
      <w:r w:rsidRPr="00A426DF">
        <w:t>s regulated interstate pipelines.</w:t>
      </w:r>
    </w:p>
    <w:p w:rsidR="003C03D9" w:rsidRPr="00A426DF" w:rsidRDefault="003C03D9" w:rsidP="00A426DF">
      <w:pPr>
        <w:widowControl/>
        <w:tabs>
          <w:tab w:val="left" w:pos="-720"/>
        </w:tabs>
        <w:suppressAutoHyphens/>
        <w:spacing w:after="240"/>
        <w:ind w:firstLine="720"/>
      </w:pPr>
      <w:r w:rsidRPr="00A426DF">
        <w:rPr>
          <w:i/>
          <w:iCs/>
        </w:rPr>
        <w:t>Taxes.</w:t>
      </w:r>
      <w:r w:rsidRPr="00A426DF">
        <w:t xml:space="preserve">  We are party to a tax accrual policy with El Paso whereby El Paso files U.S. and certain state tax returns on our behalf, as further described in Note 1. At December 31, 2011, we had federal income tax receivables of $6 million, state income taxes payable of $2 million and foreign income taxes payable of $2 million. At December 31, 2010, we had federal income tax receivable of $89 million, state income taxes payable of $1 million and foreign income taxes payable of $3 million. These assets and liabilities are recorded as current assets and current liabilities on our balance sheets. The majority of these balances will become payable to or receivable from El Paso under the tax accrual policy.</w:t>
      </w:r>
    </w:p>
    <w:p w:rsidR="003C03D9" w:rsidRPr="00A426DF" w:rsidRDefault="003C03D9" w:rsidP="00A426DF">
      <w:pPr>
        <w:widowControl/>
        <w:tabs>
          <w:tab w:val="left" w:pos="-720"/>
        </w:tabs>
        <w:suppressAutoHyphens/>
        <w:spacing w:after="240"/>
        <w:ind w:firstLine="720"/>
      </w:pPr>
      <w:r w:rsidRPr="00A426DF">
        <w:rPr>
          <w:i/>
          <w:iCs/>
        </w:rPr>
        <w:t>Pension and Retirement Benefits.</w:t>
      </w:r>
      <w:r w:rsidRPr="00A426DF">
        <w:t xml:space="preserve">  El Paso maintains a primary pension plan, the El Paso Corporation Pension Plan that is a defined benefit plan that covers substantially all of our employees and provides benefits under a cash balance formula. El Paso also maintains a defined contribution plan covering all of our employees. El Paso matches 75 percent of participant basic contributions up to 6 percent of eligible compensation and can also make additional discretionary matching contributions. El Paso is responsible for benefits accrued under these plans and allocates our related costs to us.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12. Condensed Consolidating Financial Statements</w:t>
      </w:r>
    </w:p>
    <w:p w:rsidR="003C03D9" w:rsidRPr="00A426DF" w:rsidRDefault="003C03D9" w:rsidP="00A426DF">
      <w:pPr>
        <w:widowControl/>
        <w:tabs>
          <w:tab w:val="left" w:pos="-720"/>
        </w:tabs>
        <w:suppressAutoHyphens/>
        <w:spacing w:after="240"/>
        <w:ind w:firstLine="720"/>
      </w:pPr>
      <w:r w:rsidRPr="00A426DF">
        <w:t>On May 24, 2012, Apollo Global Management LLC (</w:t>
      </w:r>
      <w:r>
        <w:t>“</w:t>
      </w:r>
      <w:r w:rsidRPr="00A426DF">
        <w:t>Apollo</w:t>
      </w:r>
      <w:r>
        <w:t>”</w:t>
      </w:r>
      <w:r w:rsidRPr="00A426DF">
        <w:t>) and other private equity investors (collectively, the Sponsors) acquired EP Energy Global LLC (f/k/a EP Energy Corporation) for approximately $7.2 billion. The acquisition was funded with approximately $3.3 billion in equity contributions from the Sponsors and the issuance of approximately $4.25 billion of debt (including secured and unsecured notes issued by EP Energy LLC, who is the parent company of EP Energy Global LLC (subsequent to the acquisition). In conjunction with the sale, a portion of the proceeds were also used to repay approximately $960 million outstanding under EP Energy Corporation</w:t>
      </w:r>
      <w:r>
        <w:t>’</w:t>
      </w:r>
      <w:r w:rsidRPr="00A426DF">
        <w:t>s revolving credit facility at that time. The secured and unsecured notes issued in conjunction with the acquisition are fully and unconditionally guaranteed, jointly and severally, by EP Energy LLC</w:t>
      </w:r>
      <w:r>
        <w:t>’</w:t>
      </w:r>
      <w:r w:rsidRPr="00A426DF">
        <w:t>s present and future direct and indirect wholly owned material domestic subsidiaries. EP Energy LLC</w:t>
      </w:r>
      <w:r>
        <w:t>’</w:t>
      </w:r>
      <w:r w:rsidRPr="00A426DF">
        <w:t>s foreign wholly</w:t>
      </w:r>
      <w:r w:rsidRPr="00A426DF">
        <w:noBreakHyphen/>
        <w:t xml:space="preserve">owned subsidiaries are not parties to the guarantees (the </w:t>
      </w:r>
      <w:r>
        <w:t>“</w:t>
      </w:r>
      <w:r w:rsidRPr="00A426DF">
        <w:t>Non</w:t>
      </w:r>
      <w:r>
        <w:t>-</w:t>
      </w:r>
      <w:r w:rsidRPr="00A426DF">
        <w:t>Guarantor Subsidiaries</w:t>
      </w:r>
      <w:r>
        <w:t>”</w:t>
      </w:r>
      <w:r w:rsidRPr="00A426DF">
        <w:t>). The following reflects condensed consolidating financial information on a basis consistent with the described debt structure for the guarantor subsidiaries, non</w:t>
      </w:r>
      <w:r>
        <w:t>-</w:t>
      </w:r>
      <w:r w:rsidRPr="00A426DF">
        <w:t>guarantor subsidiaries, and eliminating entries (to combine the entities), as well as consolidated results as of December 31, 2011 and 2010 and for the three years ended December 31, 2011.</w:t>
      </w:r>
    </w:p>
    <w:p w:rsidR="003C03D9"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YEAR ENDED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24"/>
        <w:gridCol w:w="1125"/>
        <w:gridCol w:w="1125"/>
        <w:gridCol w:w="1125"/>
        <w:gridCol w:w="1125"/>
      </w:tblGrid>
      <w:tr w:rsidR="003C03D9" w:rsidRPr="00A426DF">
        <w:trPr>
          <w:cantSplit/>
          <w:jc w:val="center"/>
        </w:trPr>
        <w:tc>
          <w:tcPr>
            <w:tcW w:w="2800" w:type="pct"/>
            <w:tcBorders>
              <w:top w:val="nil"/>
              <w:left w:val="nil"/>
              <w:bottom w:val="nil"/>
              <w:right w:val="nil"/>
            </w:tcBorders>
            <w:vAlign w:val="bottom"/>
          </w:tcPr>
          <w:p w:rsidR="003C03D9" w:rsidRPr="00A426DF" w:rsidRDefault="003C03D9" w:rsidP="003C03D9">
            <w:pPr>
              <w:widowControl/>
              <w:tabs>
                <w:tab w:val="right" w:leader="dot" w:pos="5580"/>
              </w:tabs>
              <w:suppressAutoHyphens/>
              <w:spacing w:after="20"/>
              <w:jc w:val="center"/>
              <w:rPr>
                <w:b/>
                <w:bCs/>
                <w:sz w:val="18"/>
                <w:szCs w:val="18"/>
              </w:rPr>
            </w:pP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Revenues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Oil and natural gas sales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Third parties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Realized and unrealized gains on financial derivatives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Other</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revenues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1,756</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expenses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Transportation costs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Operation and maintenance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Depreciation, depletion and amortization</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Ceiling test charges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Impairment of inventory and other assets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Taxes, other than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expenses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Loss from unconsolidated 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Other income (expense)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Interest (expense) income</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Third party</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Affiliated</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Income (loss) before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tax expense (benefit)</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(loss) before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(Loss)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40"/>
              <w:ind w:left="200" w:hanging="200"/>
            </w:pPr>
            <w:r w:rsidRPr="00A426DF">
              <w:t>Net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r>
    </w:tbl>
    <w:p w:rsidR="003C03D9" w:rsidRPr="00A426DF" w:rsidRDefault="003C03D9" w:rsidP="003C03D9">
      <w:pPr>
        <w:jc w:val="center"/>
      </w:pPr>
    </w:p>
    <w:p w:rsidR="003C03D9" w:rsidRDefault="003C03D9" w:rsidP="00A426DF">
      <w:pPr>
        <w:keepNext/>
        <w:keepLines/>
        <w:widowControl/>
        <w:tabs>
          <w:tab w:val="left" w:pos="720"/>
          <w:tab w:val="left" w:pos="1440"/>
          <w:tab w:val="center" w:pos="5400"/>
        </w:tabs>
        <w:suppressAutoHyphens/>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STATEMENTS OF INCOME</w:t>
      </w:r>
    </w:p>
    <w:p w:rsidR="003C03D9" w:rsidRPr="00A426DF" w:rsidRDefault="003C03D9" w:rsidP="00A426DF">
      <w:pPr>
        <w:widowControl/>
        <w:tabs>
          <w:tab w:val="center" w:pos="5400"/>
        </w:tabs>
        <w:suppressAutoHyphens/>
        <w:jc w:val="center"/>
        <w:rPr>
          <w:b/>
          <w:bCs/>
        </w:rPr>
      </w:pPr>
      <w:r w:rsidRPr="00A426DF">
        <w:rPr>
          <w:b/>
          <w:bCs/>
        </w:rPr>
        <w:t>FOR THE YEAR ENDED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24"/>
        <w:gridCol w:w="1125"/>
        <w:gridCol w:w="1125"/>
        <w:gridCol w:w="1125"/>
        <w:gridCol w:w="1125"/>
      </w:tblGrid>
      <w:tr w:rsidR="003C03D9" w:rsidRPr="00A426DF">
        <w:trPr>
          <w:cantSplit/>
          <w:jc w:val="center"/>
        </w:trPr>
        <w:tc>
          <w:tcPr>
            <w:tcW w:w="2800" w:type="pct"/>
            <w:tcBorders>
              <w:top w:val="nil"/>
              <w:left w:val="nil"/>
              <w:bottom w:val="nil"/>
              <w:right w:val="nil"/>
            </w:tcBorders>
            <w:vAlign w:val="bottom"/>
          </w:tcPr>
          <w:p w:rsidR="003C03D9" w:rsidRPr="00A426DF" w:rsidRDefault="003C03D9" w:rsidP="003C03D9">
            <w:pPr>
              <w:widowControl/>
              <w:tabs>
                <w:tab w:val="right" w:leader="dot" w:pos="5580"/>
              </w:tabs>
              <w:suppressAutoHyphens/>
              <w:spacing w:after="20"/>
              <w:jc w:val="center"/>
              <w:rPr>
                <w:b/>
                <w:bCs/>
                <w:sz w:val="18"/>
                <w:szCs w:val="18"/>
              </w:rPr>
            </w:pP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Revenues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Oil and natural gas sales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Third parties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$549</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Realized and unrealized gains on financial derivatives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Other</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revenues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1,704</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expenses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Cost of products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Transportation costs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Operation and maintenance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332</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Depreciation, depletion and amortization</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Ceiling test charges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Taxes, other than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expenses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Loss from unconsolidated 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Other income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Interest (expense) income</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Third party</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Affiliated</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Income (loss) before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tax expense</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(loss) before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482</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(Loss)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40"/>
              <w:ind w:left="200" w:hanging="200"/>
            </w:pPr>
            <w:r w:rsidRPr="00A426DF">
              <w:t>Net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keepNext/>
        <w:keepLines/>
        <w:widowControl/>
        <w:tabs>
          <w:tab w:val="left" w:pos="720"/>
          <w:tab w:val="left" w:pos="1440"/>
          <w:tab w:val="center" w:pos="5400"/>
        </w:tabs>
        <w:suppressAutoHyphens/>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YEAR ENDED DECEMBER 31,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92"/>
        <w:gridCol w:w="1108"/>
        <w:gridCol w:w="1108"/>
        <w:gridCol w:w="1108"/>
        <w:gridCol w:w="1108"/>
      </w:tblGrid>
      <w:tr w:rsidR="003C03D9" w:rsidRPr="00A426DF">
        <w:trPr>
          <w:cantSplit/>
          <w:jc w:val="center"/>
        </w:trPr>
        <w:tc>
          <w:tcPr>
            <w:tcW w:w="2831" w:type="pct"/>
            <w:tcBorders>
              <w:top w:val="nil"/>
              <w:left w:val="nil"/>
              <w:bottom w:val="nil"/>
              <w:right w:val="nil"/>
            </w:tcBorders>
            <w:vAlign w:val="bottom"/>
          </w:tcPr>
          <w:p w:rsidR="003C03D9" w:rsidRPr="00A426DF" w:rsidRDefault="003C03D9" w:rsidP="003C03D9">
            <w:pPr>
              <w:widowControl/>
              <w:tabs>
                <w:tab w:val="right" w:leader="dot" w:pos="5648"/>
              </w:tabs>
              <w:suppressAutoHyphens/>
              <w:spacing w:after="20"/>
              <w:jc w:val="center"/>
              <w:rPr>
                <w:b/>
                <w:bCs/>
                <w:sz w:val="18"/>
                <w:szCs w:val="18"/>
              </w:rPr>
            </w:pP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Revenues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Oil and natural gas sales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600" w:hanging="200"/>
            </w:pPr>
            <w:r w:rsidRPr="00A426DF">
              <w:t>Third parties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600" w:hanging="200"/>
            </w:pPr>
            <w:r w:rsidRPr="00A426DF">
              <w:t>Affiliates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Realized and unrealized gains on financial derivatives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Other</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800" w:hanging="200"/>
            </w:pPr>
            <w:r w:rsidRPr="00A426DF">
              <w:t>Total operating revenues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1,803</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expenses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Cost of products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Transportation costs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Operation and maintenance</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392</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Depreciation, depletion and amortization</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Ceiling test charges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Impairment of inventory and other assets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Taxes, other than income taxes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800" w:hanging="200"/>
            </w:pPr>
            <w:r w:rsidRPr="00A426DF">
              <w:t>Total operating expenses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3,016</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loss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(1,213)</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Loss from unconsolidated affiliates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Other income (expense)</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Interest (expense) income</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Third party</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Affiliated</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Loss before income taxes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Income tax benefit</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Loss before earnings from consolidated subsidiaries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(802)</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(Loss) earnings from consolidated subsidiaries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40"/>
              <w:ind w:left="200" w:hanging="200"/>
            </w:pPr>
            <w:r w:rsidRPr="00A426DF">
              <w:t>Net (loss) income</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92"/>
        <w:gridCol w:w="1108"/>
        <w:gridCol w:w="1108"/>
        <w:gridCol w:w="1108"/>
        <w:gridCol w:w="1108"/>
      </w:tblGrid>
      <w:tr w:rsidR="003C03D9" w:rsidRPr="00283EA0">
        <w:trPr>
          <w:cantSplit/>
          <w:jc w:val="center"/>
        </w:trPr>
        <w:tc>
          <w:tcPr>
            <w:tcW w:w="2831" w:type="pct"/>
            <w:tcBorders>
              <w:top w:val="nil"/>
              <w:left w:val="nil"/>
              <w:bottom w:val="nil"/>
              <w:right w:val="nil"/>
            </w:tcBorders>
            <w:vAlign w:val="bottom"/>
          </w:tcPr>
          <w:p w:rsidR="003C03D9" w:rsidRPr="00283EA0" w:rsidRDefault="003C03D9" w:rsidP="003C03D9">
            <w:pPr>
              <w:widowControl/>
              <w:tabs>
                <w:tab w:val="right" w:leader="dot" w:pos="5648"/>
              </w:tabs>
              <w:suppressAutoHyphens/>
              <w:spacing w:after="20"/>
              <w:jc w:val="center"/>
              <w:rPr>
                <w:b/>
                <w:bCs/>
                <w:sz w:val="16"/>
                <w:szCs w:val="16"/>
              </w:rPr>
            </w:pP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Guarantor</w:t>
            </w:r>
            <w:r w:rsidRPr="00283EA0">
              <w:rPr>
                <w:b/>
                <w:bCs/>
                <w:sz w:val="16"/>
                <w:szCs w:val="16"/>
              </w:rPr>
              <w:br/>
              <w:t>Subsidiaries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Non-</w:t>
            </w:r>
            <w:r w:rsidRPr="00283EA0">
              <w:rPr>
                <w:b/>
                <w:bCs/>
                <w:sz w:val="16"/>
                <w:szCs w:val="16"/>
              </w:rPr>
              <w:br/>
              <w:t>Guarantor</w:t>
            </w:r>
            <w:r w:rsidRPr="00283EA0">
              <w:rPr>
                <w:b/>
                <w:bCs/>
                <w:sz w:val="16"/>
                <w:szCs w:val="16"/>
              </w:rPr>
              <w:br/>
              <w:t>Subsidiaries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Eliminations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Consolidated</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jc w:val="center"/>
              <w:rPr>
                <w:sz w:val="16"/>
                <w:szCs w:val="16"/>
              </w:rPr>
            </w:pPr>
            <w:r w:rsidRPr="00283EA0">
              <w:rPr>
                <w:sz w:val="16"/>
                <w:szCs w:val="16"/>
              </w:rPr>
              <w:t>ASSETS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Current assets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Cash and cash equivalents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Accounts receivable</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Customer, net of allowance of less than $1</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119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135</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132</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Other, net of allowance of $7</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Income tax receivable from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Materials and supplies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28</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272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272</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21</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800" w:hanging="200"/>
              <w:rPr>
                <w:sz w:val="16"/>
                <w:szCs w:val="16"/>
              </w:rPr>
            </w:pPr>
            <w:r w:rsidRPr="00283EA0">
              <w:rPr>
                <w:sz w:val="16"/>
                <w:szCs w:val="16"/>
              </w:rPr>
              <w:t>Total current assets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606</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658</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Property, plant and equipment, at cost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Oil and natural gas properties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Proved property—full cost method</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20,271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1,171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21,442</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Unevaluated costs excluded from amortization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400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481</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 property, plant and equipment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20,813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1,257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22,070</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Less accumulated depreciation, depletion and amortization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17,026</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977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18,003</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800" w:hanging="200"/>
              <w:rPr>
                <w:sz w:val="16"/>
                <w:szCs w:val="16"/>
              </w:rPr>
            </w:pPr>
            <w:r w:rsidRPr="00283EA0">
              <w:rPr>
                <w:sz w:val="16"/>
                <w:szCs w:val="16"/>
              </w:rPr>
              <w:t>Total property, plant and equipment, net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3,787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4,067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 xml:space="preserve">Other assets </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Investments in unconsolidated 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346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346</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Investment in consolidated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Unamortized debt issue cost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200" w:hanging="200"/>
              <w:rPr>
                <w:sz w:val="16"/>
                <w:szCs w:val="16"/>
              </w:rPr>
            </w:pP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620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374</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before="20" w:after="40"/>
              <w:ind w:left="800" w:hanging="200"/>
              <w:rPr>
                <w:sz w:val="16"/>
                <w:szCs w:val="16"/>
              </w:rPr>
            </w:pPr>
            <w:r w:rsidRPr="00283EA0">
              <w:rPr>
                <w:sz w:val="16"/>
                <w:szCs w:val="16"/>
              </w:rPr>
              <w:t>Total assets</w:t>
            </w:r>
            <w:r w:rsidRPr="00283EA0">
              <w:rPr>
                <w:sz w:val="16"/>
                <w:szCs w:val="16"/>
              </w:rPr>
              <w:tab/>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$5,013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$339</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$5,099</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jc w:val="center"/>
              <w:rPr>
                <w:sz w:val="16"/>
                <w:szCs w:val="16"/>
              </w:rPr>
            </w:pPr>
            <w:r w:rsidRPr="00283EA0">
              <w:rPr>
                <w:sz w:val="16"/>
                <w:szCs w:val="16"/>
              </w:rPr>
              <w:t>LIABILITIES AND EQUITY</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Current liabilities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Accounts payable</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Trade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$140</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48</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258</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Income tax payable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Liabilities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 retirement obligation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5</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5</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91</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current liabilities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532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589</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Long-term debt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851</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Non-current note payable to unconsolidated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Other long-term liabilities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Liabilities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73</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 retirement obligations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126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148</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291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291</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47</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non</w:t>
            </w:r>
            <w:r w:rsidRPr="00283EA0">
              <w:rPr>
                <w:sz w:val="16"/>
                <w:szCs w:val="16"/>
              </w:rPr>
              <w:noBreakHyphen/>
              <w:t>current liabilities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1,381</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1,410</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Commitments and contingencies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Stockholder’s equity</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Common stock, par value $1 per share; 1,000 shares authorized and outstanding</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Preferred stock</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Additional paid-in capital</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4,580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4,580</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Accumulated deficit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(1,476)</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Accumulated other comprehensive loss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stockholder’s equity</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3,100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3,100</w:t>
            </w:r>
          </w:p>
        </w:tc>
      </w:tr>
      <w:tr w:rsidR="003C03D9" w:rsidRPr="00283EA0">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before="20" w:after="40"/>
              <w:ind w:left="600" w:hanging="200"/>
              <w:rPr>
                <w:sz w:val="16"/>
                <w:szCs w:val="16"/>
              </w:rPr>
            </w:pPr>
            <w:r w:rsidRPr="00283EA0">
              <w:rPr>
                <w:sz w:val="16"/>
                <w:szCs w:val="16"/>
              </w:rPr>
              <w:t>Total liabilities and equity</w:t>
            </w:r>
            <w:r w:rsidRPr="00283EA0">
              <w:rPr>
                <w:sz w:val="16"/>
                <w:szCs w:val="16"/>
              </w:rPr>
              <w:tab/>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$5,013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$339</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$5,099</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608"/>
        <w:gridCol w:w="1155"/>
        <w:gridCol w:w="1155"/>
        <w:gridCol w:w="1155"/>
        <w:gridCol w:w="1151"/>
      </w:tblGrid>
      <w:tr w:rsidR="003C03D9" w:rsidRPr="00420048">
        <w:trPr>
          <w:cantSplit/>
          <w:jc w:val="center"/>
        </w:trPr>
        <w:tc>
          <w:tcPr>
            <w:tcW w:w="2742" w:type="pct"/>
            <w:tcBorders>
              <w:top w:val="nil"/>
              <w:left w:val="nil"/>
              <w:bottom w:val="nil"/>
              <w:right w:val="nil"/>
            </w:tcBorders>
            <w:vAlign w:val="bottom"/>
          </w:tcPr>
          <w:p w:rsidR="003C03D9" w:rsidRPr="00420048" w:rsidRDefault="003C03D9" w:rsidP="003C03D9">
            <w:pPr>
              <w:widowControl/>
              <w:tabs>
                <w:tab w:val="right" w:leader="dot" w:pos="5464"/>
              </w:tabs>
              <w:suppressAutoHyphens/>
              <w:spacing w:after="20"/>
              <w:jc w:val="center"/>
              <w:rPr>
                <w:b/>
                <w:bCs/>
                <w:sz w:val="16"/>
                <w:szCs w:val="16"/>
              </w:rPr>
            </w:pP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Guarantor</w:t>
            </w:r>
            <w:r w:rsidRPr="00420048">
              <w:rPr>
                <w:b/>
                <w:bCs/>
                <w:sz w:val="16"/>
                <w:szCs w:val="16"/>
              </w:rPr>
              <w:br/>
              <w:t>Subsidiaries</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Non-</w:t>
            </w:r>
            <w:r w:rsidRPr="00420048">
              <w:rPr>
                <w:b/>
                <w:bCs/>
                <w:sz w:val="16"/>
                <w:szCs w:val="16"/>
              </w:rPr>
              <w:br/>
              <w:t>Guarantor</w:t>
            </w:r>
            <w:r w:rsidRPr="00420048">
              <w:rPr>
                <w:b/>
                <w:bCs/>
                <w:sz w:val="16"/>
                <w:szCs w:val="16"/>
              </w:rPr>
              <w:br/>
              <w:t>Subsidiaries</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Eliminations</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Consolidated</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jc w:val="center"/>
              <w:rPr>
                <w:sz w:val="16"/>
                <w:szCs w:val="16"/>
              </w:rPr>
            </w:pPr>
            <w:r w:rsidRPr="00420048">
              <w:rPr>
                <w:sz w:val="16"/>
                <w:szCs w:val="16"/>
              </w:rPr>
              <w:t>ASSETS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Current assets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Cash and cash equivalents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$74</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Accounts receivable</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Customer, net of allowance of less than $1</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170</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Other, net of allowance of $7</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Materials and supplies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32</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Income tax receivable from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247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247</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25</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800" w:hanging="200"/>
              <w:rPr>
                <w:sz w:val="16"/>
                <w:szCs w:val="16"/>
              </w:rPr>
            </w:pPr>
            <w:r w:rsidRPr="00420048">
              <w:rPr>
                <w:sz w:val="16"/>
                <w:szCs w:val="16"/>
              </w:rPr>
              <w:t>Total current assets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720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760</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Property, plant and equipment, at cost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Oil and natural gas properties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Proved property—full cost method</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19,780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991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20,771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Unevaluated costs excluded from amortization</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546</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239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785</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 property, plant and equipment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136</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20,459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1,233</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21,692</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Less accumulated depreciation, depletion and amortization</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17,149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819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17,968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800" w:hanging="200"/>
              <w:rPr>
                <w:sz w:val="16"/>
                <w:szCs w:val="16"/>
              </w:rPr>
            </w:pPr>
            <w:r w:rsidRPr="00420048">
              <w:rPr>
                <w:sz w:val="16"/>
                <w:szCs w:val="16"/>
              </w:rPr>
              <w:t>Total property, plant and equipment, net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3,310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414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3,724</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 xml:space="preserve">Other assets </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Investment in consolidated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149</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Investments in unconsolidated 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Notes receivable from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200" w:hanging="200"/>
              <w:rPr>
                <w:sz w:val="16"/>
                <w:szCs w:val="16"/>
              </w:rPr>
            </w:pP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801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12</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458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40"/>
              <w:ind w:left="800" w:hanging="200"/>
              <w:rPr>
                <w:sz w:val="16"/>
                <w:szCs w:val="16"/>
              </w:rPr>
            </w:pPr>
            <w:r w:rsidRPr="00420048">
              <w:rPr>
                <w:sz w:val="16"/>
                <w:szCs w:val="16"/>
              </w:rPr>
              <w:t>Total assets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$4,831</w:t>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$466</w:t>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$4,942</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jc w:val="center"/>
              <w:rPr>
                <w:sz w:val="16"/>
                <w:szCs w:val="16"/>
              </w:rPr>
            </w:pPr>
            <w:r w:rsidRPr="00420048">
              <w:rPr>
                <w:sz w:val="16"/>
                <w:szCs w:val="16"/>
              </w:rPr>
              <w:t>LIABILITIES AND EQUITY</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Current liabilities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Accounts payable</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Trade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139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139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187</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Income tax payable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Liabilities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 retirement obligations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34</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6</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current liabilities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487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75</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562</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Long-term debt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301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301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Notes payable to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Other long-term liabilities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Liabilities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25</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25</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 retirement obligations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101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49</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16</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56</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non</w:t>
            </w:r>
            <w:r w:rsidRPr="00420048">
              <w:rPr>
                <w:sz w:val="16"/>
                <w:szCs w:val="16"/>
              </w:rPr>
              <w:noBreakHyphen/>
              <w:t>current liabilities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1,277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1,313</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Commitments and contingencies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Stockholder’s equity</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 xml:space="preserve">Common stock, par value $1 per share; 1,000 shares authorized and </w:t>
            </w:r>
            <w:r>
              <w:rPr>
                <w:sz w:val="16"/>
                <w:szCs w:val="16"/>
              </w:rPr>
              <w:br/>
            </w:r>
            <w:r w:rsidRPr="00420048">
              <w:rPr>
                <w:sz w:val="16"/>
                <w:szCs w:val="16"/>
              </w:rPr>
              <w:t>outstanding</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(381)</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Preferred stock</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Additional paid-in capital</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4,816</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4,816</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Accumulated deficit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(1,738)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(652)</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652</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(1,738)</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Accumulated other comprehensive loss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stockholder’s equity</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3,067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149</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3,067</w:t>
            </w:r>
          </w:p>
        </w:tc>
      </w:tr>
      <w:tr w:rsidR="003C03D9" w:rsidRPr="00420048">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before="20" w:after="40"/>
              <w:ind w:left="600" w:hanging="200"/>
              <w:rPr>
                <w:sz w:val="16"/>
                <w:szCs w:val="16"/>
              </w:rPr>
            </w:pPr>
            <w:r w:rsidRPr="00420048">
              <w:rPr>
                <w:sz w:val="16"/>
                <w:szCs w:val="16"/>
              </w:rPr>
              <w:t>Total liabilities and equity</w:t>
            </w:r>
            <w:r w:rsidRPr="00420048">
              <w:rPr>
                <w:sz w:val="16"/>
                <w:szCs w:val="16"/>
              </w:rPr>
              <w:tab/>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$4,831</w:t>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$466</w:t>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$4,942</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904"/>
        <w:gridCol w:w="1082"/>
        <w:gridCol w:w="1080"/>
        <w:gridCol w:w="1080"/>
        <w:gridCol w:w="1078"/>
      </w:tblGrid>
      <w:tr w:rsidR="003C03D9" w:rsidRPr="00A426DF">
        <w:trPr>
          <w:cantSplit/>
          <w:jc w:val="center"/>
        </w:trPr>
        <w:tc>
          <w:tcPr>
            <w:tcW w:w="2888" w:type="pct"/>
            <w:tcBorders>
              <w:top w:val="nil"/>
              <w:left w:val="nil"/>
              <w:bottom w:val="nil"/>
              <w:right w:val="nil"/>
            </w:tcBorders>
            <w:vAlign w:val="bottom"/>
          </w:tcPr>
          <w:p w:rsidR="003C03D9" w:rsidRPr="00A426DF" w:rsidRDefault="003C03D9" w:rsidP="003C03D9">
            <w:pPr>
              <w:widowControl/>
              <w:tabs>
                <w:tab w:val="right" w:leader="dot" w:pos="5760"/>
              </w:tabs>
              <w:suppressAutoHyphens/>
              <w:spacing w:after="20"/>
              <w:jc w:val="center"/>
              <w:rPr>
                <w:b/>
                <w:bCs/>
                <w:sz w:val="18"/>
                <w:szCs w:val="18"/>
              </w:rPr>
            </w:pP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operating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Net income (loss)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Adjustments to reconcile net income (loss) to net cash from operating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Depreciation, depletion and amortization</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Ceiling test charges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128</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Deferred income tax expense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Earnings from unconsolidated affiliates, adjusted for cash distributions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Earnings from consolidated affiliates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Other non-cash income items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Asset and liability changes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Accounts receivable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Materials and supplies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Change in price risk management activities, net</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Accounts payable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Income taxes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Other asset changes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600" w:hanging="200"/>
              <w:rPr>
                <w:sz w:val="18"/>
              </w:rPr>
            </w:pPr>
            <w:r w:rsidRPr="00A426DF">
              <w:rPr>
                <w:sz w:val="18"/>
              </w:rPr>
              <w:t>Other liability changes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provided by operating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1,399</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1,426</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investing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Capital expenditures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(1,591)</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Cash paid for acquisitions, net of cash acquired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Net proceeds from the sale of assets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Investment in subsidiary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Increase in note receivable with affiliate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(236)</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(used in) provided by investing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(1,222)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(1,237)</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financing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Proceeds from borrowings under revolving credit facility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2,030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2,030</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Repayment of amounts borrowed under revolving credit facility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(1,480)</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Contributions from parent</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(Decrease) increase in note payable with affiliate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(781)</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Other</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(used in) provided by financing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(238)</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(238)</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Change in cash and cash equivalents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and cash equivalents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Beginning of period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74</w:t>
            </w:r>
          </w:p>
        </w:tc>
      </w:tr>
      <w:tr w:rsidR="003C03D9" w:rsidRPr="00A426DF">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40"/>
              <w:ind w:left="400" w:hanging="200"/>
              <w:rPr>
                <w:sz w:val="18"/>
              </w:rPr>
            </w:pPr>
            <w:r w:rsidRPr="00A426DF">
              <w:rPr>
                <w:sz w:val="18"/>
              </w:rPr>
              <w:t>End of period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$19</w:t>
            </w:r>
          </w:p>
        </w:tc>
        <w:tc>
          <w:tcPr>
            <w:tcW w:w="52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$25</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561"/>
        <w:gridCol w:w="1165"/>
        <w:gridCol w:w="1166"/>
        <w:gridCol w:w="1166"/>
        <w:gridCol w:w="1166"/>
      </w:tblGrid>
      <w:tr w:rsidR="003C03D9" w:rsidRPr="00A426DF">
        <w:trPr>
          <w:cantSplit/>
          <w:jc w:val="center"/>
        </w:trPr>
        <w:tc>
          <w:tcPr>
            <w:tcW w:w="2720" w:type="pct"/>
            <w:tcBorders>
              <w:top w:val="nil"/>
              <w:left w:val="nil"/>
              <w:bottom w:val="nil"/>
              <w:right w:val="nil"/>
            </w:tcBorders>
            <w:vAlign w:val="bottom"/>
          </w:tcPr>
          <w:p w:rsidR="003C03D9" w:rsidRPr="00A426DF" w:rsidRDefault="003C03D9" w:rsidP="003C03D9">
            <w:pPr>
              <w:widowControl/>
              <w:tabs>
                <w:tab w:val="right" w:leader="dot" w:pos="5417"/>
              </w:tabs>
              <w:suppressAutoHyphens/>
              <w:spacing w:after="20"/>
              <w:jc w:val="center"/>
              <w:rPr>
                <w:b/>
                <w:bCs/>
                <w:sz w:val="18"/>
                <w:szCs w:val="18"/>
              </w:rPr>
            </w:pP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operating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Net income (loss)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Adjustments to reconcile net income (loss) to net cash from operating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Depreciation, depletion and amortization</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477</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Ceiling test charges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Deferred income tax expense (benefit)</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328</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320</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Earnings from unconsolidated affiliates, adjusted for cash distributions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Earnings from consolidated affiliates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Other non-cash income items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Asset and liability changes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Accounts receivable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Materials and supplies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Change in price risk management activities, net</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Accounts payable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Income taxes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(172)</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(172)</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Other asset changes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600" w:hanging="200"/>
              <w:rPr>
                <w:sz w:val="18"/>
              </w:rPr>
            </w:pPr>
            <w:r w:rsidRPr="00A426DF">
              <w:rPr>
                <w:sz w:val="18"/>
              </w:rPr>
              <w:t>Other liability changes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(92)</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(78)</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provided by operating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1,059</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1,067</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investing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Capital expenditures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(1,238)</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Cash paid for acquisitions, net of cash acquired</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Net proceeds from the sale of assets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Increase in note receivable with affiliate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Investment in subsidiary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Other</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(used in) provided by investing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(1,120)</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(1,130)</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financing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Proceeds from borrowings under revolving credit facility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500</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Repayment of amounts borrowed under revolving credit facility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Increase (decrease) in note payable with affiliate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489</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Other</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(used in) provided by financing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Change in cash and cash equivalents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and cash equivalents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Beginning of period</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183</w:t>
            </w:r>
          </w:p>
        </w:tc>
      </w:tr>
      <w:tr w:rsidR="003C03D9" w:rsidRPr="00A426DF">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before="20" w:after="40"/>
              <w:ind w:left="400" w:hanging="200"/>
              <w:rPr>
                <w:sz w:val="18"/>
              </w:rPr>
            </w:pPr>
            <w:r w:rsidRPr="00A426DF">
              <w:rPr>
                <w:sz w:val="18"/>
              </w:rPr>
              <w:t>End of period</w:t>
            </w:r>
            <w:r w:rsidRPr="00A426DF">
              <w:rPr>
                <w:sz w:val="18"/>
              </w:rPr>
              <w:tab/>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$7</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$74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201"/>
        <w:gridCol w:w="1255"/>
        <w:gridCol w:w="1256"/>
        <w:gridCol w:w="1256"/>
        <w:gridCol w:w="1256"/>
      </w:tblGrid>
      <w:tr w:rsidR="003C03D9" w:rsidRPr="00A426DF">
        <w:trPr>
          <w:cantSplit/>
          <w:jc w:val="center"/>
        </w:trPr>
        <w:tc>
          <w:tcPr>
            <w:tcW w:w="2544" w:type="pct"/>
            <w:tcBorders>
              <w:top w:val="nil"/>
              <w:left w:val="nil"/>
              <w:bottom w:val="nil"/>
              <w:right w:val="nil"/>
            </w:tcBorders>
            <w:vAlign w:val="bottom"/>
          </w:tcPr>
          <w:p w:rsidR="003C03D9" w:rsidRPr="00A426DF" w:rsidRDefault="003C03D9" w:rsidP="003C03D9">
            <w:pPr>
              <w:widowControl/>
              <w:tabs>
                <w:tab w:val="right" w:leader="dot" w:pos="5057"/>
              </w:tabs>
              <w:suppressAutoHyphens/>
              <w:spacing w:after="20"/>
              <w:jc w:val="center"/>
              <w:rPr>
                <w:b/>
                <w:bCs/>
                <w:sz w:val="18"/>
                <w:szCs w:val="18"/>
              </w:rPr>
            </w:pP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operating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Net income (loss)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Adjustments to reconcile net income (loss) to net cash from operating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Depreciation, depletion and amortization</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Ceiling test charges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2,047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2,123</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Deferred income tax benefit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Earnings from unconsolidated affiliates, adjusted for cash distributions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Earnings from consolidated affiliates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Other non-cash income items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Asset and liability changes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Accounts receivable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Materials and supplies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Change in price risk management activities, net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Accounts payable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Income taxes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Other asset changes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600" w:hanging="200"/>
              <w:rPr>
                <w:sz w:val="18"/>
              </w:rPr>
            </w:pPr>
            <w:r w:rsidRPr="00A426DF">
              <w:rPr>
                <w:sz w:val="18"/>
              </w:rPr>
              <w:t>Other liability changes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28</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37</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provided by (used in) operating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1,585</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1,573</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investing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Capital expenditures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(1,115)</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Cash paid for acquisitions, net of cash acquired</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Net proceeds from the sale of assets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93</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Investment in subsidiary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(Decrease) increase in note receivable with affiliate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Other</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(used in) provided by investing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(1,160)</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(270)</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(1,156)</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financing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Proceeds from borrowings under revolving credit facility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Repayment of amounts borrowed under revolving credit facility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Contributions from parent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(Decrease) increase in note payable with affiliate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(256)</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(256)</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(used in) provided by financing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(336)</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(336)</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Change in cash and cash equivalents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and cash equivalents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Beginning of period</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18</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102</w:t>
            </w:r>
          </w:p>
        </w:tc>
      </w:tr>
      <w:tr w:rsidR="003C03D9" w:rsidRPr="00A426DF">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before="20" w:after="40"/>
              <w:ind w:left="400" w:hanging="200"/>
              <w:rPr>
                <w:sz w:val="18"/>
              </w:rPr>
            </w:pPr>
            <w:r w:rsidRPr="00A426DF">
              <w:rPr>
                <w:sz w:val="18"/>
              </w:rPr>
              <w:t>End of period</w:t>
            </w:r>
            <w:r w:rsidRPr="00A426DF">
              <w:rPr>
                <w:sz w:val="18"/>
              </w:rPr>
              <w:tab/>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$173</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$183</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Supplemental Oil and Natural Gas Operations (Unaudited)</w:t>
      </w:r>
    </w:p>
    <w:p w:rsidR="003C03D9" w:rsidRPr="00A426DF" w:rsidRDefault="003C03D9" w:rsidP="00A426DF">
      <w:pPr>
        <w:widowControl/>
        <w:tabs>
          <w:tab w:val="left" w:pos="-720"/>
        </w:tabs>
        <w:suppressAutoHyphens/>
        <w:spacing w:after="240"/>
        <w:ind w:firstLine="720"/>
      </w:pPr>
      <w:r w:rsidRPr="00A426DF">
        <w:t>EP Energy Corporation is engaged in the exploration for, and the acquisition, development and production of oil, natural gas and NGL, in the United States (U.S.), Brazil and Egypt.</w:t>
      </w:r>
    </w:p>
    <w:p w:rsidR="003C03D9" w:rsidRPr="00A426DF" w:rsidRDefault="003C03D9" w:rsidP="00A426DF">
      <w:pPr>
        <w:widowControl/>
        <w:tabs>
          <w:tab w:val="left" w:pos="-720"/>
        </w:tabs>
        <w:suppressAutoHyphens/>
        <w:spacing w:after="240"/>
        <w:ind w:firstLine="720"/>
      </w:pPr>
      <w:r w:rsidRPr="00A426DF">
        <w:rPr>
          <w:i/>
          <w:iCs/>
        </w:rPr>
        <w:t>Capitalized Costs.</w:t>
      </w:r>
      <w:r w:rsidRPr="00A426DF">
        <w:t xml:space="preserve">  Capitalized costs relating to oil and natural gas producing activities and related accumulated depreciation, depletion and amortization were as follows at December 31 (in millions):</w:t>
      </w:r>
    </w:p>
    <w:tbl>
      <w:tblPr>
        <w:tblW w:w="5000" w:type="pct"/>
        <w:jc w:val="center"/>
        <w:tblCellMar>
          <w:left w:w="72" w:type="dxa"/>
          <w:right w:w="72" w:type="dxa"/>
        </w:tblCellMar>
        <w:tblLook w:val="0000"/>
      </w:tblPr>
      <w:tblGrid>
        <w:gridCol w:w="6844"/>
        <w:gridCol w:w="951"/>
        <w:gridCol w:w="1268"/>
        <w:gridCol w:w="1161"/>
      </w:tblGrid>
      <w:tr w:rsidR="003C03D9" w:rsidRPr="00A426DF">
        <w:trPr>
          <w:cantSplit/>
          <w:jc w:val="center"/>
        </w:trPr>
        <w:tc>
          <w:tcPr>
            <w:tcW w:w="334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 and</w:t>
            </w:r>
            <w:r w:rsidRPr="00A426DF">
              <w:rPr>
                <w:b/>
                <w:bCs/>
                <w:sz w:val="16"/>
                <w:szCs w:val="18"/>
              </w:rPr>
              <w:br/>
              <w:t>Egypt(1)</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properties:</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Costs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$20,156</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$21,440</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Costs not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481</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20,555</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21,921</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16,837</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1,087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17,924</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$3,718</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$3,997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Oil and natural gas properties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properties:</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Costs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$19,676</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$20,767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Costs not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537</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20,213</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21,552</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16,993</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902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17,895</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$3,220</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$3,657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Oil and natural gas properties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$614</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$614</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466</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466</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w:t>
            </w:r>
          </w:p>
        </w:tc>
      </w:tr>
    </w:tbl>
    <w:p w:rsidR="003C03D9" w:rsidRDefault="00955435" w:rsidP="00A426DF">
      <w:r>
        <w:pict>
          <v:rect id="_x0000_i1032"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Capitalized costs for Egypt were $74 million and $66 million as of December 31, 2011 and 2010, included in costs not subject to amortization. During 2011, we recorded a ceiling test charge of $152 million in our Brazilian full cost pool. During 2010, we recorded a ceiling test charge of $25 million in our Egyptian full cost pool.</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Amounts represent our approximate 49 percent equity interest in the underlying oil and gas assets of Four Star. Four Star applies the successful efforts method of accounting for its oil and gas properties.</w:t>
      </w:r>
    </w:p>
    <w:p w:rsidR="003C03D9" w:rsidRPr="00A426DF" w:rsidRDefault="003C03D9" w:rsidP="003C03D9">
      <w:pPr>
        <w:pageBreakBefore/>
        <w:widowControl/>
        <w:tabs>
          <w:tab w:val="left" w:pos="-720"/>
        </w:tabs>
        <w:suppressAutoHyphens/>
        <w:spacing w:after="240"/>
        <w:ind w:firstLine="720"/>
      </w:pPr>
      <w:r w:rsidRPr="00A426DF">
        <w:rPr>
          <w:i/>
          <w:iCs/>
        </w:rPr>
        <w:lastRenderedPageBreak/>
        <w:t>Total Costs Incurred.</w:t>
      </w:r>
      <w:r w:rsidRPr="00A426DF">
        <w:t xml:space="preserve">  Costs incurred in oil and natural gas producing activities, whether capitalized or expensed, were as follows for the year ended December 31 (in millions):</w:t>
      </w:r>
    </w:p>
    <w:tbl>
      <w:tblPr>
        <w:tblW w:w="5000" w:type="pct"/>
        <w:jc w:val="center"/>
        <w:tblCellMar>
          <w:left w:w="72" w:type="dxa"/>
          <w:right w:w="72" w:type="dxa"/>
        </w:tblCellMar>
        <w:tblLook w:val="0000"/>
      </w:tblPr>
      <w:tblGrid>
        <w:gridCol w:w="7525"/>
        <w:gridCol w:w="697"/>
        <w:gridCol w:w="1047"/>
        <w:gridCol w:w="955"/>
      </w:tblGrid>
      <w:tr w:rsidR="003C03D9" w:rsidRPr="00A426DF">
        <w:trPr>
          <w:cantSplit/>
          <w:jc w:val="center"/>
        </w:trPr>
        <w:tc>
          <w:tcPr>
            <w:tcW w:w="3680" w:type="pct"/>
            <w:tcBorders>
              <w:top w:val="nil"/>
              <w:left w:val="nil"/>
              <w:bottom w:val="nil"/>
              <w:right w:val="nil"/>
            </w:tcBorders>
            <w:vAlign w:val="bottom"/>
          </w:tcPr>
          <w:p w:rsidR="003C03D9" w:rsidRPr="00A426DF" w:rsidRDefault="003C03D9" w:rsidP="003C03D9">
            <w:pPr>
              <w:widowControl/>
              <w:tabs>
                <w:tab w:val="right" w:leader="dot" w:pos="7381"/>
              </w:tabs>
              <w:suppressAutoHyphens/>
              <w:spacing w:after="20"/>
              <w:jc w:val="center"/>
              <w:rPr>
                <w:b/>
                <w:bCs/>
                <w:sz w:val="18"/>
                <w:szCs w:val="18"/>
              </w:rPr>
            </w:pP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 and</w:t>
            </w:r>
            <w:r w:rsidRPr="00A426DF">
              <w:rPr>
                <w:b/>
                <w:bCs/>
                <w:sz w:val="16"/>
                <w:szCs w:val="18"/>
              </w:rPr>
              <w:br/>
              <w:t>Egypt(1)</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2011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858</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873</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694</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706</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1,597</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$1,622</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$1,649</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2011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2010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658</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304</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1,196</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$1,203</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$86</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$1,289</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2010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2009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422</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324</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118</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442</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$891</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$242</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$1,133</w:t>
            </w: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2009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w:t>
            </w:r>
          </w:p>
        </w:tc>
      </w:tr>
    </w:tbl>
    <w:p w:rsidR="003C03D9" w:rsidRDefault="00955435" w:rsidP="00A426DF">
      <w:r>
        <w:pict>
          <v:rect id="_x0000_i1033"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Costs incurred for Egypt were $8 million, $20 million and $81 million for the years ended December 31, 2011, 2010 and 2009.</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Amounts represent our approximate 49 percent equity interest in the underlying costs incurred by Four Star.</w:t>
      </w:r>
    </w:p>
    <w:p w:rsidR="003C03D9" w:rsidRPr="00A426DF" w:rsidRDefault="003C03D9" w:rsidP="00A426DF">
      <w:pPr>
        <w:widowControl/>
        <w:tabs>
          <w:tab w:val="left" w:pos="-720"/>
        </w:tabs>
        <w:suppressAutoHyphens/>
        <w:spacing w:after="240"/>
        <w:ind w:firstLine="720"/>
      </w:pPr>
      <w:r w:rsidRPr="00A426DF">
        <w:t>Pursuant to the full cost method of accounting, we capitalize certain general and administrative expenses directly related to property acquisition, exploration and development activities and interest costs incurred and attributable to unproved oil and natural gas properties and major development projects of oil and natural gas properties. The table above includes capitalized internal general and administrative costs incurred in connection with the acquisition, development and exploration of oil and natural gas reserves of $81 million for each of the years ended December 31, 2011 and 2010 and $80 million for the year ended December 31, 2009. We also capitalized interest of $13 million, $9 million and $7 million for the years ended December 31, 2011, 2010 and 2009.</w:t>
      </w:r>
    </w:p>
    <w:p w:rsidR="003C03D9" w:rsidRPr="00A426DF" w:rsidRDefault="003C03D9" w:rsidP="00A426DF">
      <w:pPr>
        <w:widowControl/>
        <w:tabs>
          <w:tab w:val="left" w:pos="-720"/>
        </w:tabs>
        <w:suppressAutoHyphens/>
        <w:spacing w:after="240"/>
        <w:ind w:firstLine="720"/>
      </w:pPr>
      <w:r w:rsidRPr="00A426DF">
        <w:t>In our December 31, 2011 reserve report, the amounts estimated to be spent in 2012, 2013 and 2014 to develop our consolidated worldwide proved undeveloped reserves are $1,003 million, $1,009 million and $1,329 million, respectively.</w:t>
      </w:r>
    </w:p>
    <w:p w:rsidR="003C03D9" w:rsidRPr="00A426DF" w:rsidRDefault="003C03D9" w:rsidP="00A426DF">
      <w:pPr>
        <w:widowControl/>
        <w:tabs>
          <w:tab w:val="left" w:pos="-720"/>
        </w:tabs>
        <w:suppressAutoHyphens/>
        <w:spacing w:after="240"/>
        <w:ind w:firstLine="720"/>
      </w:pPr>
      <w:r w:rsidRPr="00A426DF">
        <w:rPr>
          <w:i/>
          <w:iCs/>
        </w:rPr>
        <w:lastRenderedPageBreak/>
        <w:t>Unevaluated Capitalized Costs.</w:t>
      </w:r>
      <w:r w:rsidRPr="00A426DF">
        <w:t xml:space="preserve">  We exclude capitalized costs of oil and natural gas properties from amortization that are in various stages of evaluation or are part of a major development project. We expect these costs to be included in the amortization calculation in the next three to five years.</w:t>
      </w:r>
    </w:p>
    <w:p w:rsidR="003C03D9" w:rsidRPr="00A426DF" w:rsidRDefault="003C03D9" w:rsidP="00A426DF">
      <w:pPr>
        <w:widowControl/>
        <w:tabs>
          <w:tab w:val="left" w:pos="-720"/>
        </w:tabs>
        <w:suppressAutoHyphens/>
        <w:spacing w:after="240"/>
        <w:ind w:firstLine="720"/>
      </w:pPr>
      <w:r w:rsidRPr="00A426DF">
        <w:t>Presented below is an analysis of the capitalized costs of oil and natural gas properties by year of expenditure that are not being amortized as of December 31, 2011 pending determination of proved reserves (in millions):</w:t>
      </w:r>
    </w:p>
    <w:tbl>
      <w:tblPr>
        <w:tblW w:w="3750" w:type="pct"/>
        <w:jc w:val="center"/>
        <w:tblLayout w:type="fixed"/>
        <w:tblCellMar>
          <w:left w:w="72" w:type="dxa"/>
          <w:right w:w="72" w:type="dxa"/>
        </w:tblCellMar>
        <w:tblLook w:val="0000"/>
      </w:tblPr>
      <w:tblGrid>
        <w:gridCol w:w="3654"/>
        <w:gridCol w:w="1263"/>
        <w:gridCol w:w="555"/>
        <w:gridCol w:w="555"/>
        <w:gridCol w:w="555"/>
        <w:gridCol w:w="1086"/>
      </w:tblGrid>
      <w:tr w:rsidR="003C03D9" w:rsidRPr="00A426DF">
        <w:trPr>
          <w:cantSplit/>
          <w:jc w:val="center"/>
        </w:trPr>
        <w:tc>
          <w:tcPr>
            <w:tcW w:w="3654" w:type="dxa"/>
            <w:tcBorders>
              <w:top w:val="nil"/>
              <w:left w:val="nil"/>
              <w:bottom w:val="nil"/>
              <w:right w:val="nil"/>
            </w:tcBorders>
            <w:vAlign w:val="bottom"/>
          </w:tcPr>
          <w:p w:rsidR="003C03D9" w:rsidRPr="00A426DF" w:rsidRDefault="003C03D9" w:rsidP="003C03D9">
            <w:pPr>
              <w:widowControl/>
              <w:tabs>
                <w:tab w:val="right" w:leader="dot" w:pos="3510"/>
              </w:tabs>
              <w:suppressAutoHyphens/>
              <w:spacing w:after="20"/>
              <w:jc w:val="center"/>
              <w:rPr>
                <w:b/>
                <w:bCs/>
                <w:sz w:val="18"/>
                <w:szCs w:val="18"/>
              </w:rPr>
            </w:pP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Cumulative</w:t>
            </w:r>
            <w:r w:rsidRPr="00A426DF">
              <w:rPr>
                <w:b/>
                <w:bCs/>
                <w:sz w:val="16"/>
                <w:szCs w:val="18"/>
              </w:rPr>
              <w:br/>
              <w:t>Balance</w:t>
            </w:r>
            <w:r w:rsidRPr="00A426DF">
              <w:rPr>
                <w:b/>
                <w:bCs/>
                <w:sz w:val="16"/>
                <w:szCs w:val="18"/>
              </w:rPr>
              <w:br/>
              <w:t>December 31,</w:t>
            </w:r>
          </w:p>
        </w:tc>
        <w:tc>
          <w:tcPr>
            <w:tcW w:w="1664"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Costs Excluded</w:t>
            </w:r>
            <w:r w:rsidRPr="00A426DF">
              <w:rPr>
                <w:b/>
                <w:bCs/>
                <w:sz w:val="16"/>
                <w:szCs w:val="18"/>
              </w:rPr>
              <w:br/>
              <w:t>for Years Ended</w:t>
            </w:r>
            <w:r w:rsidRPr="00A426DF">
              <w:rPr>
                <w:b/>
                <w:bCs/>
                <w:sz w:val="16"/>
                <w:szCs w:val="18"/>
              </w:rPr>
              <w:br/>
              <w:t>December 31(1)</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Cumulative</w:t>
            </w:r>
            <w:r w:rsidRPr="00A426DF">
              <w:rPr>
                <w:b/>
                <w:bCs/>
                <w:sz w:val="16"/>
                <w:szCs w:val="18"/>
              </w:rPr>
              <w:br/>
              <w:t>Balance</w:t>
            </w:r>
            <w:r w:rsidRPr="00A426DF">
              <w:rPr>
                <w:b/>
                <w:bCs/>
                <w:sz w:val="16"/>
                <w:szCs w:val="18"/>
              </w:rPr>
              <w:br/>
              <w:t>January 1,</w:t>
            </w:r>
          </w:p>
        </w:tc>
      </w:tr>
      <w:tr w:rsidR="003C03D9" w:rsidRPr="00A426DF">
        <w:trPr>
          <w:cantSplit/>
          <w:jc w:val="center"/>
        </w:trPr>
        <w:tc>
          <w:tcPr>
            <w:tcW w:w="3654" w:type="dxa"/>
            <w:tcBorders>
              <w:top w:val="nil"/>
              <w:left w:val="nil"/>
              <w:bottom w:val="nil"/>
              <w:right w:val="nil"/>
            </w:tcBorders>
            <w:vAlign w:val="bottom"/>
          </w:tcPr>
          <w:p w:rsidR="003C03D9" w:rsidRPr="00A426DF" w:rsidRDefault="003C03D9" w:rsidP="003C03D9">
            <w:pPr>
              <w:widowControl/>
              <w:tabs>
                <w:tab w:val="right" w:leader="dot" w:pos="3510"/>
              </w:tabs>
              <w:suppressAutoHyphens/>
              <w:spacing w:after="20"/>
              <w:jc w:val="center"/>
              <w:rPr>
                <w:b/>
                <w:bCs/>
                <w:sz w:val="18"/>
                <w:szCs w:val="18"/>
              </w:rPr>
            </w:pP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200" w:hanging="200"/>
            </w:pPr>
            <w:r w:rsidRPr="00A426DF">
              <w:rPr>
                <w:i/>
                <w:iCs/>
              </w:rPr>
              <w:t>U.S.</w:t>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400" w:hanging="200"/>
            </w:pPr>
            <w:r w:rsidRPr="00A426DF">
              <w:t>Acquisition</w:t>
            </w:r>
            <w:r w:rsidRPr="00A426DF">
              <w:tab/>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$206</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400" w:hanging="200"/>
            </w:pPr>
            <w:r w:rsidRPr="00A426DF">
              <w:t>Exploration</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600" w:hanging="200"/>
            </w:pPr>
            <w:r w:rsidRPr="00A426DF">
              <w:t>Total U.S.(2)</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200" w:hanging="200"/>
            </w:pPr>
            <w:r w:rsidRPr="00A426DF">
              <w:rPr>
                <w:i/>
                <w:iCs/>
              </w:rPr>
              <w:t>Egypt &amp; Brazil</w:t>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400" w:hanging="200"/>
            </w:pPr>
            <w:r w:rsidRPr="00A426DF">
              <w:t>Acquisition</w:t>
            </w:r>
            <w:r w:rsidRPr="00A426DF">
              <w:tab/>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400" w:hanging="200"/>
            </w:pPr>
            <w:r w:rsidRPr="00A426DF">
              <w:t>Exploration</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600" w:hanging="200"/>
            </w:pPr>
            <w:r w:rsidRPr="00A426DF">
              <w:t>Total Egypt &amp; Brazil(3)</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40"/>
              <w:ind w:left="800" w:hanging="200"/>
            </w:pPr>
            <w:r w:rsidRPr="00A426DF">
              <w:t>Worldwide</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$481</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$230</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$81</w:t>
            </w:r>
          </w:p>
        </w:tc>
        <w:tc>
          <w:tcPr>
            <w:tcW w:w="108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w:t>
            </w:r>
          </w:p>
        </w:tc>
      </w:tr>
    </w:tbl>
    <w:p w:rsidR="003C03D9" w:rsidRDefault="00955435" w:rsidP="003C03D9">
      <w:pPr>
        <w:ind w:left="1224"/>
      </w:pPr>
      <w:r>
        <w:pict>
          <v:rect id="_x0000_i1034"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Includes capitalized interest of $2 million, $6 million and $2 million for the years ended December 31, 2011, 2010 and 2009.</w:t>
      </w:r>
    </w:p>
    <w:p w:rsidR="003C03D9" w:rsidRPr="00A426DF" w:rsidRDefault="003C03D9" w:rsidP="003C03D9">
      <w:pPr>
        <w:widowControl/>
        <w:tabs>
          <w:tab w:val="left" w:pos="-720"/>
          <w:tab w:val="left" w:pos="0"/>
        </w:tabs>
        <w:suppressAutoHyphens/>
        <w:spacing w:after="240"/>
        <w:ind w:left="1944" w:hanging="720"/>
      </w:pPr>
      <w:r w:rsidRPr="00A426DF">
        <w:t>(2)</w:t>
      </w:r>
      <w:r w:rsidRPr="00A426DF">
        <w:tab/>
        <w:t>Includes $155 million related to the Wolfcamp Shale and $94 million related to the Eagle Ford Shale at December 31, 2011.</w:t>
      </w:r>
    </w:p>
    <w:p w:rsidR="003C03D9" w:rsidRPr="00A426DF" w:rsidRDefault="003C03D9" w:rsidP="003C03D9">
      <w:pPr>
        <w:widowControl/>
        <w:tabs>
          <w:tab w:val="left" w:pos="-720"/>
          <w:tab w:val="left" w:pos="0"/>
        </w:tabs>
        <w:suppressAutoHyphens/>
        <w:spacing w:after="240"/>
        <w:ind w:left="1944" w:hanging="720"/>
      </w:pPr>
      <w:r w:rsidRPr="00A426DF">
        <w:t>(3)</w:t>
      </w:r>
      <w:r w:rsidRPr="00A426DF">
        <w:tab/>
        <w:t>Includes $8 million related to Brazil at December 31, 2011.</w:t>
      </w:r>
    </w:p>
    <w:p w:rsidR="003C03D9" w:rsidRPr="00A426DF" w:rsidRDefault="003C03D9" w:rsidP="00A426DF">
      <w:pPr>
        <w:widowControl/>
        <w:tabs>
          <w:tab w:val="left" w:pos="-720"/>
        </w:tabs>
        <w:suppressAutoHyphens/>
        <w:spacing w:after="240"/>
        <w:ind w:firstLine="720"/>
      </w:pPr>
      <w:r w:rsidRPr="00A426DF">
        <w:t>During 2011 we were informed that our environmental permit request for the Pinauna Field in the Camamu Basin was denied. As a result, we released $94 million of unevaluated capitalized costs related to this field into the Brazilian full cost pool. Additionally, during 2011, we released approximately $86 million of unevaluated capitalized costs into the Brazilian full cost pool related to the ES</w:t>
      </w:r>
      <w:r>
        <w:t>-</w:t>
      </w:r>
      <w:r w:rsidRPr="00A426DF">
        <w:t>5 block in the Espirito Santo Basin upon the completion of our evaluation of exploratory wells drilled in 2009 and 2010 without any additions to our proved reserves. We will continue to pursue alternatives for the hydrocarbons discovered in these areas. See Note 3 for further discussion.</w:t>
      </w:r>
    </w:p>
    <w:p w:rsidR="003C03D9" w:rsidRPr="00A426DF" w:rsidRDefault="003C03D9" w:rsidP="00A426DF">
      <w:pPr>
        <w:widowControl/>
        <w:tabs>
          <w:tab w:val="left" w:pos="-720"/>
        </w:tabs>
        <w:suppressAutoHyphens/>
        <w:spacing w:after="240"/>
        <w:ind w:firstLine="720"/>
      </w:pPr>
      <w:r w:rsidRPr="00A426DF">
        <w:rPr>
          <w:i/>
          <w:iCs/>
        </w:rPr>
        <w:t>Oil and Natural Gas Reserves.</w:t>
      </w:r>
      <w:r w:rsidRPr="00A426DF">
        <w:t xml:space="preserve">  Net quantities of proved developed and undeveloped reserves of natural gas, oil and condensate and NGL and changes in these reserves at December 31, 2011 presented in the tables below are based on our internal reserve report. Net proved reserves exclude royalties and interests owned by others and reflect contractual arrangements and royalty obligations in effect at the time of the estimate. Our 2010 consolidated proved reserves were consistent with estimates of proved reserves filed with other federal agencies in 2011 except for differences of less than five percent resulting from actual production, acquisitions, property sales, necessary reserve revisions and additions to reflect actual experience.</w:t>
      </w:r>
    </w:p>
    <w:p w:rsidR="003C03D9" w:rsidRPr="00A426DF" w:rsidRDefault="003C03D9" w:rsidP="00A426DF">
      <w:pPr>
        <w:widowControl/>
        <w:tabs>
          <w:tab w:val="left" w:pos="-720"/>
        </w:tabs>
        <w:suppressAutoHyphens/>
        <w:spacing w:after="240"/>
        <w:ind w:firstLine="720"/>
      </w:pPr>
      <w:r w:rsidRPr="00A426DF">
        <w:t>Ryder Scott Company, L.P. (Ryder Scott), conducted an audit of the estimates of the proved reserves prepared by us as of December 31, 2011. In connection with its audit, Ryder Scott reviewed 86 percent of the properties associated with our proved reserves on a natural gas equivalent basis, representing 87 percent of the total discounted future net cash flows of these proved reserves. Ryder Scott also conducted an audit of the estimates we prepared of the proved reserves of Four Star as of December 31, 2011. In connection with the audit of these proved reserves, Ryder Scott reviewed 87 percent of the properties associated with Four Star</w:t>
      </w:r>
      <w:r>
        <w:t>’</w:t>
      </w:r>
      <w:r w:rsidRPr="00A426DF">
        <w:t>s total proved reserves on a natural gas equivalent basis, representing 91 percent of the total discounted future net cash flows. For the reviewed properties, our overall proved reserves estimates are within 10 percent of Ryder Scott</w:t>
      </w:r>
      <w:r>
        <w:t>’</w:t>
      </w:r>
      <w:r w:rsidRPr="00A426DF">
        <w:t>s estimates.</w:t>
      </w:r>
    </w:p>
    <w:tbl>
      <w:tblPr>
        <w:tblW w:w="5000" w:type="pct"/>
        <w:jc w:val="center"/>
        <w:tblCellMar>
          <w:left w:w="72" w:type="dxa"/>
          <w:right w:w="72" w:type="dxa"/>
        </w:tblCellMar>
        <w:tblLook w:val="0000"/>
      </w:tblPr>
      <w:tblGrid>
        <w:gridCol w:w="3179"/>
        <w:gridCol w:w="618"/>
        <w:gridCol w:w="705"/>
        <w:gridCol w:w="969"/>
        <w:gridCol w:w="793"/>
        <w:gridCol w:w="793"/>
        <w:gridCol w:w="969"/>
        <w:gridCol w:w="1145"/>
        <w:gridCol w:w="1053"/>
      </w:tblGrid>
      <w:tr w:rsidR="003C03D9" w:rsidRPr="00A426DF">
        <w:trPr>
          <w:cantSplit/>
          <w:tblHeader/>
          <w:jc w:val="center"/>
        </w:trPr>
        <w:tc>
          <w:tcPr>
            <w:tcW w:w="1554" w:type="pct"/>
            <w:tcBorders>
              <w:top w:val="nil"/>
              <w:left w:val="nil"/>
              <w:bottom w:val="nil"/>
              <w:right w:val="nil"/>
            </w:tcBorders>
            <w:vAlign w:val="bottom"/>
          </w:tcPr>
          <w:p w:rsidR="003C03D9" w:rsidRPr="00A426DF" w:rsidRDefault="003C03D9" w:rsidP="003C03D9">
            <w:pPr>
              <w:pageBreakBefore/>
              <w:widowControl/>
              <w:tabs>
                <w:tab w:val="right" w:leader="dot" w:pos="3035"/>
              </w:tabs>
              <w:suppressAutoHyphens/>
              <w:spacing w:after="20"/>
              <w:jc w:val="center"/>
              <w:rPr>
                <w:b/>
                <w:bCs/>
                <w:sz w:val="18"/>
                <w:szCs w:val="18"/>
              </w:rPr>
            </w:pP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25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Condensate</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NGL</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Equivalent</w:t>
            </w:r>
          </w:p>
        </w:tc>
      </w:tr>
      <w:tr w:rsidR="003C03D9" w:rsidRPr="00A426DF">
        <w:trPr>
          <w:cantSplit/>
          <w:tblHeader/>
          <w:jc w:val="center"/>
        </w:trPr>
        <w:tc>
          <w:tcPr>
            <w:tcW w:w="1554" w:type="pct"/>
            <w:tcBorders>
              <w:top w:val="nil"/>
              <w:left w:val="nil"/>
              <w:bottom w:val="nil"/>
              <w:right w:val="nil"/>
            </w:tcBorders>
            <w:vAlign w:val="bottom"/>
          </w:tcPr>
          <w:p w:rsidR="003C03D9" w:rsidRPr="00A426DF" w:rsidRDefault="003C03D9" w:rsidP="003C03D9">
            <w:pPr>
              <w:widowControl/>
              <w:tabs>
                <w:tab w:val="right" w:leader="dot" w:pos="3035"/>
              </w:tabs>
              <w:suppressAutoHyphens/>
              <w:spacing w:after="20"/>
              <w:jc w:val="center"/>
              <w:rPr>
                <w:b/>
                <w:bCs/>
                <w:sz w:val="18"/>
                <w:szCs w:val="18"/>
              </w:rPr>
            </w:pPr>
          </w:p>
        </w:tc>
        <w:tc>
          <w:tcPr>
            <w:tcW w:w="112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 (in Bcf)</w:t>
            </w:r>
          </w:p>
        </w:tc>
        <w:tc>
          <w:tcPr>
            <w:tcW w:w="125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MBbls)</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MBbls)</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w:t>
            </w:r>
          </w:p>
        </w:tc>
      </w:tr>
      <w:tr w:rsidR="003C03D9" w:rsidRPr="00A426DF">
        <w:trPr>
          <w:cantSplit/>
          <w:tblHeader/>
          <w:jc w:val="center"/>
        </w:trPr>
        <w:tc>
          <w:tcPr>
            <w:tcW w:w="1554" w:type="pct"/>
            <w:tcBorders>
              <w:top w:val="nil"/>
              <w:left w:val="nil"/>
              <w:bottom w:val="nil"/>
              <w:right w:val="nil"/>
            </w:tcBorders>
            <w:vAlign w:val="bottom"/>
          </w:tcPr>
          <w:p w:rsidR="003C03D9" w:rsidRPr="00A426DF" w:rsidRDefault="003C03D9" w:rsidP="003C03D9">
            <w:pPr>
              <w:widowControl/>
              <w:tabs>
                <w:tab w:val="right" w:leader="dot" w:pos="3035"/>
              </w:tabs>
              <w:suppressAutoHyphens/>
              <w:spacing w:after="20"/>
              <w:jc w:val="center"/>
              <w:rPr>
                <w:b/>
                <w:bCs/>
                <w:sz w:val="18"/>
                <w:szCs w:val="18"/>
              </w:rPr>
            </w:pP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Bcfe)</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Consolidated: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January 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2,091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2,138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23,910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3,180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27,090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4,159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2,325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13,336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12,956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(3,552)</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3,477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(640)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2,837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1,511</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18,089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2,136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20,225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7,343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7,343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(1,328)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(1,328)</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(3,978)</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(4,078)</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(1,570)</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2,052</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2,157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60,849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4,196</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65,045</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304</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2,549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8,807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7,873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(1,246)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6,627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6,977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28,141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28,141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3,088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(216)</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(226)</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(4,363)</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(384)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(4,747)</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(1,423)</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2,396</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85</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2,481</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103,240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2,654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105,894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9,051</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3,170</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(1,664)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(1,124)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90,128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90,128</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7,525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(8,983)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(8,983)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(207)</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(231)</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(241)</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(5,680)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(354)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(6,034)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(1,068)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(284)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2,566</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2,647</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177,801</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180,070</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14,245</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3,813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Unconsolidated Affiliate—Four Star:</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January 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2,199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2,199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5,518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1,907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1,907</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5,264</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201</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(364)</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(364)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(573)</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1,623</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1,623</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4,458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(306)</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(306)</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(556)</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135</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1,569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1,569</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4,908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Total Combined: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2,210</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105</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2,315</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62,756</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4,196</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66,952</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5,568</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2,750</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2,551</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85</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2,636</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104,863</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2,654</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107,517</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13,509</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3,362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2,701</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2,782</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179,370</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181,639</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19,153</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3,987</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Consolidated: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38,278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2,403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40,681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6,096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1,914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1,569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46,797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49,066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5,168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1,895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837</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64,962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65,213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2,955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1,256</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131,004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131,004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9,077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1,918</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Unconsolidated Affiliate—Four Star:</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3,483</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4,066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975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842</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Total Combined: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lastRenderedPageBreak/>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39,852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2,403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42,255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9,579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2,074</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1,604</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48,317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50,586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9,234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2,045</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863</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65,011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65,262</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3,930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1,288</w:t>
            </w:r>
          </w:p>
        </w:tc>
      </w:tr>
      <w:tr w:rsidR="003C03D9" w:rsidRPr="00A426DF">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1,097</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131,053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131,053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9,919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1,942</w:t>
            </w:r>
          </w:p>
        </w:tc>
      </w:tr>
    </w:tbl>
    <w:p w:rsidR="003C03D9" w:rsidRDefault="00955435" w:rsidP="00A426DF">
      <w:r>
        <w:pict>
          <v:rect id="_x0000_i1035"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In 2009, of the 572 Bcfe of extensions and discoveries, 301 Bcfe related to the Central division, of which, 208 Bcfe related to the Haynesville Shale and 70 Bcfe related to the Holly/Kingston fields. We also had 147 Bcfe of extensions and discoveries related to Altamont in the Western division and 83 Bcfe related to the Camarupim Field in Brazil. In addition, 41 Bcfe of extensions and discoveries related to the Gulf Coast division, of which, 14 Bcfe related to Eugene Island 364/365 in the Gulf of Mexico and 12 Bcfe related to the Wilcox area in South Texas. In 2009, we acquired interests in domestic oil and natural gas producing properties located in the Western division. We also sold domestic natural gas producing properties located in the Central and Western divisions.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In 2010, of the 693 Bcfe of extensions and discoveries, 452 Bcfe related to the Central division, of which, 425 Bcfe related to the Haynesville Shale area. There were 238 Bcfe of extensions and discoveries in the Gulf Coast division with 187 Bcfe of that coming from the Eagle Ford Shale. The Western division accounted for 3 Bcfe of extensions and discoveries and there were no extensions and discoveries in the International division.</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In 2011, of the 1,105 Bcfe of extensions and discoveries, 428 Bcfe related to the Central division, of which, 389 Bcfe related to the Haynesville Shale area. There were 592 Bcfe of extensions and discoveries in the Southern division with 479 Bcfe of that coming from the Eagle Ford Shale and 113 coming from the Wolfcamp Shale. The Western division accounted for 85 Bcfe of extensions and discoveries and there were no extensions and discoveries in the International division.</w:t>
      </w:r>
    </w:p>
    <w:p w:rsidR="003C03D9" w:rsidRPr="00A426DF" w:rsidRDefault="003C03D9" w:rsidP="00A426DF">
      <w:pPr>
        <w:widowControl/>
        <w:tabs>
          <w:tab w:val="left" w:pos="-720"/>
        </w:tabs>
        <w:suppressAutoHyphens/>
        <w:spacing w:after="240"/>
        <w:ind w:firstLine="720"/>
      </w:pPr>
      <w:r w:rsidRPr="00A426DF">
        <w:t>Beginning December 31, 2009, in accordance with SEC Regulation S</w:t>
      </w:r>
      <w:r>
        <w:t>-</w:t>
      </w:r>
      <w:r w:rsidRPr="00A426DF">
        <w:t>X, Rule 4</w:t>
      </w:r>
      <w:r>
        <w:t>-</w:t>
      </w:r>
      <w:r w:rsidRPr="00A426DF">
        <w:t>10 as amended, we use the 12</w:t>
      </w:r>
      <w:r>
        <w:t>-</w:t>
      </w:r>
      <w:r w:rsidRPr="00A426DF">
        <w:t>month average price calculated as the unweighted arithmetic average of the spot price on the first day of each month within the 12</w:t>
      </w:r>
      <w:r>
        <w:t>-</w:t>
      </w:r>
      <w:r w:rsidRPr="00A426DF">
        <w:t>month period prior to the end of the reporting period. The first day 12</w:t>
      </w:r>
      <w:r>
        <w:t>-</w:t>
      </w:r>
      <w:r w:rsidRPr="00A426DF">
        <w:t>month average U.S. price used to estimate our proved reserves at December 31, 2011 was $4.12 per MMBtu for natural gas and $96.19 per barrel of oil. The prices used for our International assets were contractually defined. The aggregate International price used to estimate our proved reserves at December 31, 2011 was $5.31 per MMBtu for natural gas and $109.29 per barrel of oil.</w:t>
      </w:r>
    </w:p>
    <w:p w:rsidR="003C03D9" w:rsidRPr="00A426DF" w:rsidRDefault="003C03D9" w:rsidP="00A426DF">
      <w:pPr>
        <w:widowControl/>
        <w:tabs>
          <w:tab w:val="left" w:pos="-720"/>
        </w:tabs>
        <w:suppressAutoHyphens/>
        <w:spacing w:after="240"/>
        <w:ind w:firstLine="720"/>
      </w:pPr>
      <w:r w:rsidRPr="00A426DF">
        <w:t xml:space="preserve">All estimates of proved reserves are determined according to the rules prescribed by the SEC in existence at the time estimates were made. These rules require that the standard of </w:t>
      </w:r>
      <w:r>
        <w:t>“</w:t>
      </w:r>
      <w:r w:rsidRPr="00A426DF">
        <w:t>reasonable certainty</w:t>
      </w:r>
      <w:r>
        <w:t>”</w:t>
      </w:r>
      <w:r w:rsidRPr="00A426DF">
        <w:t xml:space="preserve"> be applied to proved reserve estimates, which is defined as having a high degree of confidence that the quantities will be recovered. A high degree of confidence exists if the quantity is much more likely to be achieved than not, and, as more technical and economic data becomes available, a positive or upward revision or no revision is much more likely than a negative or downward revision. Estimates are subject to revision based upon a number of factors, including many factors beyond our control such as reservoir performance, prices, economic conditions and government restrictions. In addition, as a result of drilling, testing and production subsequent to the date of an estimate may justify revision of that estimate. Reserve estimates are often different from the quantities of oil and natural gas that are ultimately recovered. Estimating quantities of proved oil and natural gas reserves is a complex process that involves significant interpretations and assumptions and cannot be measured in an exact manner. It requires interpretations and judgment of available technical data, including the evaluation of available geological, geophysical, and engineering data. The accuracy of any reserve estimate is highly dependent on the quality of available data, the accuracy of the assumptions on which they are based upon economic factors, such as oil and natural gas prices, production costs, severance and excise taxes, capital expenditures, workover and remedial costs, and the assumed effects of governmental regulation. In addition, due to the lack of substantial, if any, production data, there are greater uncertainties in estimating proved undeveloped reserves, proved developed non</w:t>
      </w:r>
      <w:r>
        <w:t>-</w:t>
      </w:r>
      <w:r w:rsidRPr="00A426DF">
        <w:t>producing reserves and proved developed reserves that are early in their production life. As a result, our reserve estimates are inherently imprecise.</w:t>
      </w:r>
    </w:p>
    <w:p w:rsidR="003C03D9" w:rsidRPr="00A426DF" w:rsidRDefault="003C03D9" w:rsidP="00A426DF">
      <w:pPr>
        <w:widowControl/>
        <w:tabs>
          <w:tab w:val="left" w:pos="-720"/>
        </w:tabs>
        <w:suppressAutoHyphens/>
        <w:spacing w:after="240"/>
        <w:ind w:firstLine="720"/>
      </w:pPr>
      <w:r w:rsidRPr="00A426DF">
        <w:t xml:space="preserve">The meaningfulness of reserve estimates is highly dependent on the accuracy of the assumptions on which they were based. In general, the volume of production from oil and natural gas properties we own declines as reserves are depleted. Except to the extent we conduct successful exploration and development activities or acquire additional properties containing proved reserves, or both, our proved reserves will decline as reserves are produced. Subsequent to December 31, 2011, there have been no major discoveries or other events, favorable or otherwise, that may be considered to have caused a significant </w:t>
      </w:r>
      <w:r w:rsidRPr="00A426DF">
        <w:lastRenderedPageBreak/>
        <w:t>change in our estimated proved reserves at December 31, 2011. Current natural gas prices are significantly below the 12</w:t>
      </w:r>
      <w:r>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w:t>
      </w:r>
    </w:p>
    <w:p w:rsidR="003C03D9" w:rsidRPr="00A426DF" w:rsidRDefault="003C03D9" w:rsidP="00A426DF">
      <w:pPr>
        <w:widowControl/>
        <w:tabs>
          <w:tab w:val="left" w:pos="-720"/>
        </w:tabs>
        <w:suppressAutoHyphens/>
        <w:spacing w:after="240"/>
        <w:ind w:firstLine="720"/>
      </w:pPr>
      <w:r w:rsidRPr="00A426DF">
        <w:rPr>
          <w:i/>
          <w:iCs/>
        </w:rPr>
        <w:t>Results of Operations.</w:t>
      </w:r>
      <w:r w:rsidRPr="00A426DF">
        <w:t xml:space="preserve">  Results of operations for oil and natural gas producing activities by fiscal year were as follows at December 31 (in millions):</w:t>
      </w:r>
    </w:p>
    <w:tbl>
      <w:tblPr>
        <w:tblW w:w="5000" w:type="pct"/>
        <w:jc w:val="center"/>
        <w:tblCellMar>
          <w:left w:w="72" w:type="dxa"/>
          <w:right w:w="72" w:type="dxa"/>
        </w:tblCellMar>
        <w:tblLook w:val="0000"/>
      </w:tblPr>
      <w:tblGrid>
        <w:gridCol w:w="7057"/>
        <w:gridCol w:w="845"/>
        <w:gridCol w:w="1161"/>
        <w:gridCol w:w="1161"/>
      </w:tblGrid>
      <w:tr w:rsidR="003C03D9" w:rsidRPr="00A426DF">
        <w:trPr>
          <w:cantSplit/>
          <w:jc w:val="center"/>
        </w:trPr>
        <w:tc>
          <w:tcPr>
            <w:tcW w:w="3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r w:rsidRPr="00A426DF">
              <w:rPr>
                <w:b/>
                <w:bCs/>
                <w:sz w:val="16"/>
                <w:szCs w:val="18"/>
              </w:rPr>
              <w:br/>
              <w:t>and Egypt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Sales to external customers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600" w:hanging="200"/>
            </w:pPr>
            <w:r w:rsidRPr="00A426DF">
              <w:t>Affiliated sales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Total</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Ceiling test charges(3)</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(595)</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441</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(207)</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$365</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$2.60</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$2.10</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w:t>
            </w:r>
            <w:r w:rsidRPr="00A426DF">
              <w:t>(5):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Net Revenues</w:t>
            </w:r>
            <w:r>
              <w:t>—</w:t>
            </w:r>
            <w:r w:rsidRPr="00A426DF">
              <w:t>Sales to external customers(1)</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2010 Consolidated:</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Sales to external customers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$637</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600" w:hanging="200"/>
            </w:pPr>
            <w:r w:rsidRPr="00A426DF">
              <w:t>Affiliated sales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743</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Total</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Ceiling test charges(3)</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(460)</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$359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$341</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$1.72</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$2.33</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$1.75</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w:t>
            </w:r>
            <w:r w:rsidRPr="00A426DF">
              <w:t>(5):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Net Revenues</w:t>
            </w:r>
            <w:r>
              <w:t>—</w:t>
            </w:r>
            <w:r w:rsidRPr="00A426DF">
              <w:t>Sales to external customers(1)</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$119</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Depreciation, depletion and amortization(6)</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Asset impairment</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r>
      <w:tr w:rsidR="003C03D9" w:rsidRPr="00A426DF">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6845"/>
        <w:gridCol w:w="1057"/>
        <w:gridCol w:w="1161"/>
        <w:gridCol w:w="1161"/>
      </w:tblGrid>
      <w:tr w:rsidR="003C03D9" w:rsidRPr="00A426DF">
        <w:trPr>
          <w:cantSplit/>
          <w:jc w:val="center"/>
        </w:trPr>
        <w:tc>
          <w:tcPr>
            <w:tcW w:w="334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r w:rsidRPr="00A426DF">
              <w:rPr>
                <w:b/>
                <w:bCs/>
                <w:sz w:val="16"/>
                <w:szCs w:val="18"/>
              </w:rPr>
              <w:br/>
              <w:t>and Egypt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Consolidated:</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Sales to external customers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$559</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Affiliated sales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538</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800" w:hanging="200"/>
            </w:pPr>
            <w:r w:rsidRPr="00A426DF">
              <w:t>Total</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Cost of products and services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Production costs(2)</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Ceiling test charges(3)</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Depreciation, depletion and amortization(4)</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(424)</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(1,779)</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Income tax benefit</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605</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Results of operations from producing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$(1,067)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$(1,174)</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Depreciation, depletion and amortization ($/Mcfe)(4)</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$2.13</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Unconsolidated Affiliate</w:t>
            </w:r>
            <w:r>
              <w:rPr>
                <w:i/>
                <w:iCs/>
              </w:rPr>
              <w:t>—</w:t>
            </w:r>
            <w:r w:rsidRPr="00A426DF">
              <w:rPr>
                <w:i/>
                <w:iCs/>
              </w:rPr>
              <w:t>Four Star</w:t>
            </w:r>
            <w:r w:rsidRPr="00A426DF">
              <w:t>(5):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Net Revenues</w:t>
            </w:r>
            <w:r>
              <w:t>—</w:t>
            </w:r>
            <w:r w:rsidRPr="00A426DF">
              <w:t>Sales to external customers(1)</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Cost of products and services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Production costs(2)</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Depreciation, depletion and amortization(6)</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Income tax expense</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Results of operations from producing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r>
      <w:tr w:rsidR="003C03D9" w:rsidRPr="00A426DF">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Depreciation, depletion and amortization ($/Mcfe)(6)</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r>
    </w:tbl>
    <w:p w:rsidR="003C03D9" w:rsidRDefault="00955435" w:rsidP="00A426DF">
      <w:r>
        <w:pict>
          <v:rect id="_x0000_i1036"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Excludes the effects of oil and natural gas derivative contracts.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Production costs include lease operating costs and production related taxes, including ad valorem and severance taxes.</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Includes $152 million related to Brazil for the year ended December 31, 2011 and $25 million and $34 million related to Egypt for the years ended December 31, 2010 and 2009.</w:t>
      </w:r>
    </w:p>
    <w:p w:rsidR="003C03D9" w:rsidRPr="00A426DF" w:rsidRDefault="003C03D9" w:rsidP="00A426DF">
      <w:pPr>
        <w:widowControl/>
        <w:tabs>
          <w:tab w:val="left" w:pos="-720"/>
          <w:tab w:val="left" w:pos="0"/>
        </w:tabs>
        <w:suppressAutoHyphens/>
        <w:spacing w:after="240"/>
        <w:ind w:left="720" w:hanging="720"/>
      </w:pPr>
      <w:r w:rsidRPr="00A426DF">
        <w:t>(4)</w:t>
      </w:r>
      <w:r w:rsidRPr="00A426DF">
        <w:tab/>
        <w:t>Includes accretion expense on asset retirement obligations of $13 million or $0.05/Mcfe in 2011 and $16 million or $0.06/Mcfe in 2010 and 2009, respectively.</w:t>
      </w:r>
    </w:p>
    <w:p w:rsidR="003C03D9" w:rsidRPr="00A426DF" w:rsidRDefault="003C03D9" w:rsidP="00A426DF">
      <w:pPr>
        <w:widowControl/>
        <w:tabs>
          <w:tab w:val="left" w:pos="-720"/>
          <w:tab w:val="left" w:pos="0"/>
        </w:tabs>
        <w:suppressAutoHyphens/>
        <w:spacing w:after="240"/>
        <w:ind w:left="720" w:hanging="720"/>
      </w:pPr>
      <w:r w:rsidRPr="00A426DF">
        <w:t>(5)</w:t>
      </w:r>
      <w:r w:rsidRPr="00A426DF">
        <w:tab/>
        <w:t>Results do not include amortization of $34 million, $38 million and $48 million for the years ended December 31, 2011, 2010 and 2009 related to cost in excess of our equity interest in the underlying net assets of Four Star.</w:t>
      </w:r>
    </w:p>
    <w:p w:rsidR="003C03D9" w:rsidRPr="00A426DF" w:rsidRDefault="003C03D9" w:rsidP="00A426DF">
      <w:pPr>
        <w:widowControl/>
        <w:tabs>
          <w:tab w:val="left" w:pos="-720"/>
          <w:tab w:val="left" w:pos="0"/>
        </w:tabs>
        <w:suppressAutoHyphens/>
        <w:spacing w:after="240"/>
        <w:ind w:left="720" w:hanging="720"/>
      </w:pPr>
      <w:r w:rsidRPr="00A426DF">
        <w:t>(6)</w:t>
      </w:r>
      <w:r w:rsidRPr="00A426DF">
        <w:tab/>
        <w:t>Includes accretion expense on asset retirement obligations of $2 million or $0.10/Mcfe in 2011, $1 million or $0.06/Mcfe in 2010 and $2 million or $0.06/Mcfe in 2009.</w:t>
      </w:r>
    </w:p>
    <w:p w:rsidR="003C03D9" w:rsidRPr="00A426DF" w:rsidRDefault="003C03D9" w:rsidP="003C03D9">
      <w:pPr>
        <w:pageBreakBefore/>
        <w:widowControl/>
        <w:tabs>
          <w:tab w:val="left" w:pos="-720"/>
        </w:tabs>
        <w:suppressAutoHyphens/>
        <w:spacing w:after="240"/>
        <w:ind w:firstLine="720"/>
      </w:pPr>
      <w:r w:rsidRPr="00A426DF">
        <w:rPr>
          <w:i/>
          <w:iCs/>
        </w:rPr>
        <w:lastRenderedPageBreak/>
        <w:t>Standardized Measure of Discounted Future Net Cash Flows.</w:t>
      </w:r>
      <w:r w:rsidRPr="00A426DF">
        <w:t xml:space="preserve">  The standardized measure of discounted future net cash flows relating to our consolidated proved oil and natural gas reserves at December 31 is as follows (in millions):</w:t>
      </w:r>
    </w:p>
    <w:tbl>
      <w:tblPr>
        <w:tblW w:w="5000" w:type="pct"/>
        <w:jc w:val="center"/>
        <w:tblCellMar>
          <w:left w:w="72" w:type="dxa"/>
          <w:right w:w="72" w:type="dxa"/>
        </w:tblCellMar>
        <w:tblLook w:val="0000"/>
      </w:tblPr>
      <w:tblGrid>
        <w:gridCol w:w="7267"/>
        <w:gridCol w:w="951"/>
        <w:gridCol w:w="845"/>
        <w:gridCol w:w="1161"/>
      </w:tblGrid>
      <w:tr w:rsidR="003C03D9" w:rsidRPr="00A426DF">
        <w:trPr>
          <w:cantSplit/>
          <w:jc w:val="center"/>
        </w:trPr>
        <w:tc>
          <w:tcPr>
            <w:tcW w:w="355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r w:rsidRPr="00A426DF">
              <w:rPr>
                <w:b/>
                <w:bCs/>
                <w:i/>
                <w:iCs/>
              </w:rPr>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$26,079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$26,847</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(5,840)</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(6,255)</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(6,377)</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(4,086)</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(4,109)</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9,810</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10,106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(4,890)</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$5,017</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$5,216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Star(2)</w:t>
            </w:r>
            <w:r w:rsidRPr="00A426DF">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$938</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(348)</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(201)</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$194</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$194</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$17,145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$17,804</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(4,768)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(5,093)</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(3,249)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(3,316)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(2,412)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6,725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6,983</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(2,905)</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$3,820</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$4,001</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Star(2)</w:t>
            </w:r>
            <w:r w:rsidRPr="00A426DF">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$943</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(192)</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$10,058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$10,772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(3,870)</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(528)</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4,318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4,568</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(1,744)</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(1,826)</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$2,574</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$2,742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(394)</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3C03D9" w:rsidRPr="00A426DF">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w:t>
            </w:r>
          </w:p>
        </w:tc>
      </w:tr>
    </w:tbl>
    <w:p w:rsidR="003C03D9" w:rsidRDefault="00955435" w:rsidP="00A426DF">
      <w:r>
        <w:pict>
          <v:rect id="_x0000_i1037"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The company had no commodity</w:t>
      </w:r>
      <w:r w:rsidRPr="00A426DF">
        <w:noBreakHyphen/>
        <w:t>based derivative contracts designated as accounting hedges at December 31, 2011, 2010 and 2009. Amounts also exclude the impact on future net cash flows of derivatives not designated as accounting hedges.</w:t>
      </w:r>
    </w:p>
    <w:p w:rsidR="003C03D9" w:rsidRPr="00A426DF" w:rsidRDefault="003C03D9" w:rsidP="00A426DF">
      <w:pPr>
        <w:widowControl/>
        <w:tabs>
          <w:tab w:val="left" w:pos="-720"/>
          <w:tab w:val="left" w:pos="0"/>
        </w:tabs>
        <w:suppressAutoHyphens/>
        <w:spacing w:after="240"/>
        <w:ind w:left="720" w:hanging="720"/>
      </w:pPr>
      <w:r w:rsidRPr="00A426DF">
        <w:lastRenderedPageBreak/>
        <w:t>(2)</w:t>
      </w:r>
      <w:r w:rsidRPr="00A426DF">
        <w:tab/>
        <w:t>Amounts represent our approximate 49 percent equity interest in Four Star.</w:t>
      </w:r>
    </w:p>
    <w:p w:rsidR="003C03D9" w:rsidRPr="00A426DF" w:rsidRDefault="003C03D9" w:rsidP="00A426DF">
      <w:pPr>
        <w:widowControl/>
        <w:tabs>
          <w:tab w:val="left" w:pos="-720"/>
        </w:tabs>
        <w:suppressAutoHyphens/>
        <w:spacing w:after="240"/>
        <w:ind w:firstLine="720"/>
      </w:pPr>
      <w:r w:rsidRPr="00A426DF">
        <w:t>For the calculations in the preceding table, estimated future cash inflows from estimated future production of proved reserves as of December 31, 2011 were computed using a first day 12</w:t>
      </w:r>
      <w:r>
        <w:t>-</w:t>
      </w:r>
      <w:r w:rsidRPr="00A426DF">
        <w:t>month average U.S. price of $4.12 per MMBtu for natural gas and $96.19 per barrel of oil. The aggregate international price used to estimate our proved reserves at December 31, 2011 was $5.31 per MMBtu for natural gas and $109.29 per barrel of oil.</w:t>
      </w:r>
    </w:p>
    <w:p w:rsidR="003C03D9" w:rsidRPr="00A426DF" w:rsidRDefault="003C03D9" w:rsidP="00A426DF">
      <w:pPr>
        <w:widowControl/>
        <w:tabs>
          <w:tab w:val="left" w:pos="-720"/>
        </w:tabs>
        <w:suppressAutoHyphens/>
        <w:spacing w:after="240"/>
        <w:ind w:firstLine="720"/>
      </w:pPr>
      <w:r w:rsidRPr="00A426DF">
        <w:rPr>
          <w:i/>
          <w:iCs/>
        </w:rPr>
        <w:t>Changes in Standardized Measure of Discounted Future Net Cash Flows.</w:t>
      </w:r>
      <w:r w:rsidRPr="00A426DF">
        <w:t xml:space="preserve">  The following are the principal sources of change in our consolidated worldwide standardized measure of discounted future net cash flows (in millions):</w:t>
      </w:r>
    </w:p>
    <w:tbl>
      <w:tblPr>
        <w:tblW w:w="5000" w:type="pct"/>
        <w:jc w:val="center"/>
        <w:tblCellMar>
          <w:left w:w="72" w:type="dxa"/>
          <w:right w:w="72" w:type="dxa"/>
        </w:tblCellMar>
        <w:tblLook w:val="0000"/>
      </w:tblPr>
      <w:tblGrid>
        <w:gridCol w:w="7631"/>
        <w:gridCol w:w="865"/>
        <w:gridCol w:w="865"/>
        <w:gridCol w:w="863"/>
      </w:tblGrid>
      <w:tr w:rsidR="003C03D9" w:rsidRPr="00A426DF">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spacing w:after="20"/>
              <w:jc w:val="center"/>
              <w:rPr>
                <w:b/>
                <w:bCs/>
                <w:sz w:val="18"/>
                <w:szCs w:val="18"/>
              </w:rPr>
            </w:pPr>
          </w:p>
        </w:tc>
        <w:tc>
          <w:tcPr>
            <w:tcW w:w="1267"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31,(1)</w:t>
            </w:r>
          </w:p>
        </w:tc>
      </w:tr>
      <w:tr w:rsidR="003C03D9" w:rsidRPr="00A426DF">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spacing w:after="20"/>
              <w:jc w:val="center"/>
              <w:rPr>
                <w:b/>
                <w:bCs/>
                <w:sz w:val="18"/>
                <w:szCs w:val="18"/>
              </w:rPr>
            </w:pP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jc w:val="center"/>
              <w:rPr>
                <w:b/>
                <w:bCs/>
                <w:sz w:val="18"/>
                <w:szCs w:val="18"/>
              </w:rPr>
            </w:pPr>
          </w:p>
        </w:tc>
        <w:tc>
          <w:tcPr>
            <w:tcW w:w="1267" w:type="pct"/>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200" w:hanging="200"/>
            </w:pPr>
            <w:r w:rsidRPr="00A426DF">
              <w:rPr>
                <w:i/>
                <w:iCs/>
              </w:rPr>
              <w:t>Consolidated:</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and transfers of oil and natural gas produced net of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$(1,042)</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$(779)</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changes in prices and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1,057</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1,734</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(1,455)</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Extensions, discoveries and improved recovery, less related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646</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Changes in estimated future development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(415)</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Previously estimated development costs incurred during the period</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601</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Revision of previous quantity estimates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315</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Accretion of discount</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 in income taxes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(934)</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246</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Purchases of reserves in place</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121</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of reserves in place</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(587)</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20"/>
              <w:ind w:left="400" w:hanging="200"/>
            </w:pPr>
            <w:r w:rsidRPr="00A426DF">
              <w:t>Change in production rates, timing and other</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(261)</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199</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40"/>
              <w:ind w:left="400" w:hanging="200"/>
            </w:pPr>
            <w:r w:rsidRPr="00A426DF">
              <w:t>Net change</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$1,215</w:t>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$1,259</w:t>
            </w:r>
          </w:p>
        </w:tc>
        <w:tc>
          <w:tcPr>
            <w:tcW w:w="42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$(654)</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200" w:hanging="200"/>
            </w:pPr>
            <w:r w:rsidRPr="00A426DF">
              <w:rPr>
                <w:i/>
                <w:iCs/>
              </w:rPr>
              <w:t>Unconsolidated Affiliate</w:t>
            </w:r>
            <w:r>
              <w:rPr>
                <w:i/>
                <w:iCs/>
              </w:rPr>
              <w:t>—</w:t>
            </w:r>
            <w:r w:rsidRPr="00A426DF">
              <w:rPr>
                <w:i/>
                <w:iCs/>
              </w:rPr>
              <w:t>Four Star:</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and transfers of oil and natural gas produced net of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changes in prices and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Extensions, discoveries and improved recovery, less related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Changes in estimated future development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Revision of previous quantity estimates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Accretion of discount</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 in income taxes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20"/>
              <w:ind w:left="400" w:hanging="200"/>
            </w:pPr>
            <w:r w:rsidRPr="00A426DF">
              <w:t>Change in production rates, timing and other</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w:t>
            </w:r>
          </w:p>
        </w:tc>
      </w:tr>
      <w:tr w:rsidR="003C03D9" w:rsidRPr="00A426DF">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40"/>
              <w:ind w:left="400" w:hanging="200"/>
            </w:pPr>
            <w:r w:rsidRPr="00A426DF">
              <w:t>Net change</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c>
          <w:tcPr>
            <w:tcW w:w="42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$(234)</w:t>
            </w:r>
          </w:p>
        </w:tc>
      </w:tr>
    </w:tbl>
    <w:p w:rsidR="003C03D9" w:rsidRDefault="00955435" w:rsidP="00A426DF">
      <w:r>
        <w:pict>
          <v:rect id="_x0000_i1038"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This disclosure reflects changes in the standardized measure calculation excluding the effects of hedging activities.</w:t>
      </w:r>
    </w:p>
    <w:p w:rsidR="003C03D9" w:rsidRPr="00A426DF" w:rsidRDefault="003C03D9" w:rsidP="003C03D9">
      <w:pPr>
        <w:keepNext/>
        <w:keepLines/>
        <w:widowControl/>
        <w:tabs>
          <w:tab w:val="left" w:pos="720"/>
          <w:tab w:val="left" w:pos="1440"/>
          <w:tab w:val="center" w:pos="5400"/>
        </w:tabs>
        <w:suppressAutoHyphens/>
        <w:spacing w:after="120"/>
        <w:jc w:val="center"/>
        <w:rPr>
          <w:b/>
          <w:bCs/>
        </w:rPr>
      </w:pPr>
      <w:r>
        <w:br w:type="page"/>
      </w:r>
      <w:r w:rsidRPr="00A426DF">
        <w:rPr>
          <w:b/>
          <w:bCs/>
        </w:rPr>
        <w:lastRenderedPageBreak/>
        <w:t>SCHEDULE II</w:t>
      </w:r>
    </w:p>
    <w:p w:rsidR="003C03D9" w:rsidRPr="00A426DF" w:rsidRDefault="003C03D9" w:rsidP="003C03D9">
      <w:pPr>
        <w:widowControl/>
        <w:tabs>
          <w:tab w:val="center" w:pos="5400"/>
        </w:tabs>
        <w:suppressAutoHyphens/>
        <w:spacing w:after="120"/>
        <w:jc w:val="center"/>
        <w:rPr>
          <w:b/>
          <w:bCs/>
        </w:rPr>
      </w:pPr>
      <w:r w:rsidRPr="00A426DF">
        <w:rPr>
          <w:b/>
          <w:bCs/>
        </w:rPr>
        <w:t>EP ENERGY CORPORATION</w:t>
      </w:r>
    </w:p>
    <w:p w:rsidR="003C03D9" w:rsidRPr="00A426DF" w:rsidRDefault="003C03D9" w:rsidP="003C03D9">
      <w:pPr>
        <w:widowControl/>
        <w:tabs>
          <w:tab w:val="center" w:pos="5400"/>
        </w:tabs>
        <w:suppressAutoHyphens/>
        <w:spacing w:after="120"/>
        <w:jc w:val="center"/>
        <w:rPr>
          <w:b/>
          <w:bCs/>
        </w:rPr>
      </w:pPr>
      <w:r w:rsidRPr="00A426DF">
        <w:rPr>
          <w:b/>
          <w:bCs/>
        </w:rPr>
        <w:t>VALUATION AND QUALIFYING ACCOUNTS</w:t>
      </w:r>
    </w:p>
    <w:p w:rsidR="003C03D9" w:rsidRPr="00A426DF" w:rsidRDefault="003C03D9" w:rsidP="00A426DF">
      <w:pPr>
        <w:widowControl/>
        <w:tabs>
          <w:tab w:val="center" w:pos="5400"/>
        </w:tabs>
        <w:suppressAutoHyphens/>
        <w:spacing w:after="240"/>
        <w:jc w:val="center"/>
        <w:rPr>
          <w:b/>
          <w:bCs/>
        </w:rPr>
      </w:pPr>
      <w:r w:rsidRPr="00A426DF">
        <w:rPr>
          <w:b/>
          <w:bCs/>
        </w:rPr>
        <w:t>Years Ended December 31, 2011, 2010 and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954"/>
        <w:gridCol w:w="3726"/>
        <w:gridCol w:w="1251"/>
        <w:gridCol w:w="1074"/>
        <w:gridCol w:w="1074"/>
        <w:gridCol w:w="1074"/>
        <w:gridCol w:w="1071"/>
      </w:tblGrid>
      <w:tr w:rsidR="003C03D9" w:rsidRPr="00A426DF">
        <w:trPr>
          <w:cantSplit/>
          <w:jc w:val="center"/>
        </w:trPr>
        <w:tc>
          <w:tcPr>
            <w:tcW w:w="467" w:type="pct"/>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4536"/>
              </w:tabs>
              <w:suppressAutoHyphens/>
              <w:spacing w:after="20"/>
              <w:rPr>
                <w:b/>
                <w:bCs/>
                <w:sz w:val="18"/>
                <w:szCs w:val="18"/>
              </w:rPr>
            </w:pPr>
            <w:r w:rsidRPr="00A426DF">
              <w:rPr>
                <w:b/>
                <w:bCs/>
                <w:sz w:val="16"/>
                <w:szCs w:val="18"/>
              </w:rPr>
              <w:t>Description</w:t>
            </w:r>
          </w:p>
        </w:tc>
        <w:tc>
          <w:tcPr>
            <w:tcW w:w="1822" w:type="pct"/>
            <w:tcBorders>
              <w:top w:val="nil"/>
              <w:left w:val="nil"/>
              <w:bottom w:val="nil"/>
              <w:right w:val="nil"/>
            </w:tcBorders>
            <w:shd w:val="clear" w:color="auto" w:fill="auto"/>
            <w:vAlign w:val="bottom"/>
          </w:tcPr>
          <w:p w:rsidR="003C03D9" w:rsidRPr="00A426DF" w:rsidRDefault="003C03D9" w:rsidP="003C03D9">
            <w:pPr>
              <w:widowControl/>
              <w:tabs>
                <w:tab w:val="right" w:leader="dot" w:pos="4536"/>
              </w:tabs>
              <w:suppressAutoHyphens/>
              <w:spacing w:after="20"/>
              <w:rPr>
                <w:b/>
                <w:bCs/>
                <w:sz w:val="18"/>
                <w:szCs w:val="18"/>
              </w:rPr>
            </w:pPr>
          </w:p>
        </w:tc>
        <w:tc>
          <w:tcPr>
            <w:tcW w:w="6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Balance at</w:t>
            </w:r>
            <w:r w:rsidRPr="00A426DF">
              <w:rPr>
                <w:b/>
                <w:bCs/>
                <w:sz w:val="16"/>
                <w:szCs w:val="18"/>
              </w:rPr>
              <w:br/>
              <w:t>Beginning of</w:t>
            </w:r>
            <w:r w:rsidRPr="00A426DF">
              <w:rPr>
                <w:b/>
                <w:bCs/>
                <w:sz w:val="16"/>
                <w:szCs w:val="18"/>
              </w:rPr>
              <w:br/>
              <w:t>Period</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Charged to</w:t>
            </w:r>
            <w:r w:rsidRPr="00A426DF">
              <w:rPr>
                <w:b/>
                <w:bCs/>
                <w:sz w:val="16"/>
                <w:szCs w:val="18"/>
              </w:rPr>
              <w:br/>
              <w:t>Costs and</w:t>
            </w:r>
            <w:r w:rsidRPr="00A426DF">
              <w:rPr>
                <w:b/>
                <w:bCs/>
                <w:sz w:val="16"/>
                <w:szCs w:val="18"/>
              </w:rPr>
              <w:br/>
              <w:t>Expenses</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Deductions</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Charged to</w:t>
            </w:r>
            <w:r w:rsidRPr="00A426DF">
              <w:rPr>
                <w:b/>
                <w:bCs/>
                <w:sz w:val="16"/>
                <w:szCs w:val="18"/>
              </w:rPr>
              <w:br/>
              <w:t>Other</w:t>
            </w:r>
            <w:r w:rsidRPr="00A426DF">
              <w:rPr>
                <w:b/>
                <w:bCs/>
                <w:sz w:val="16"/>
                <w:szCs w:val="18"/>
              </w:rPr>
              <w:br/>
              <w:t>Accounts</w:t>
            </w:r>
          </w:p>
        </w:tc>
        <w:tc>
          <w:tcPr>
            <w:tcW w:w="52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Balance at</w:t>
            </w:r>
            <w:r w:rsidRPr="00A426DF">
              <w:rPr>
                <w:b/>
                <w:bCs/>
                <w:sz w:val="16"/>
                <w:szCs w:val="18"/>
              </w:rPr>
              <w:br/>
              <w:t>End of</w:t>
            </w:r>
            <w:r w:rsidRPr="00A426DF">
              <w:rPr>
                <w:b/>
                <w:bCs/>
                <w:sz w:val="16"/>
                <w:szCs w:val="18"/>
              </w:rPr>
              <w:br/>
              <w:t>Period</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2011</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290</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2010</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290</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2009</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bl>
    <w:p w:rsidR="003C03D9" w:rsidRDefault="00955435" w:rsidP="00A426DF">
      <w:r>
        <w:pict>
          <v:rect id="_x0000_i1039"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Amounts reflect valuation allowances primarily associated with Brazil and Egypt net operating losses and ceiling test charges.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Amounts reflect valuation allowances primarily associated with Brazil and Egypt net operating losses.</w:t>
      </w:r>
    </w:p>
    <w:p w:rsidR="003C03D9" w:rsidRDefault="003C03D9">
      <w:pPr>
        <w:pBdr>
          <w:top w:val="thinThickSmallGap" w:sz="24" w:space="1" w:color="auto"/>
        </w:pBdr>
        <w:sectPr w:rsidR="003C03D9" w:rsidSect="00A426DF">
          <w:footerReference w:type="default" r:id="rId9"/>
          <w:pgSz w:w="12240" w:h="15840"/>
          <w:pgMar w:top="1080" w:right="1080" w:bottom="1080" w:left="1080" w:header="720" w:footer="720" w:gutter="0"/>
          <w:pgNumType w:start="1"/>
          <w:cols w:space="720"/>
          <w:docGrid w:linePitch="299"/>
        </w:sectPr>
      </w:pPr>
    </w:p>
    <w:p w:rsidR="003C03D9" w:rsidRDefault="003C03D9" w:rsidP="003C03D9">
      <w:pPr>
        <w:pBdr>
          <w:top w:val="thinThickSmallGap" w:sz="24" w:space="1" w:color="auto"/>
        </w:pBdr>
        <w:spacing w:after="2500"/>
        <w:jc w:val="center"/>
      </w:pPr>
    </w:p>
    <w:p w:rsidR="003C03D9" w:rsidRPr="002B3F5C" w:rsidRDefault="003C03D9" w:rsidP="003C03D9">
      <w:pPr>
        <w:widowControl/>
        <w:tabs>
          <w:tab w:val="center" w:pos="5400"/>
        </w:tabs>
        <w:suppressAutoHyphens/>
        <w:spacing w:after="1000"/>
        <w:jc w:val="center"/>
        <w:rPr>
          <w:b/>
          <w:bCs/>
          <w:sz w:val="36"/>
          <w:szCs w:val="36"/>
        </w:rPr>
      </w:pPr>
      <w:r w:rsidRPr="002B3F5C">
        <w:rPr>
          <w:b/>
          <w:bCs/>
          <w:sz w:val="36"/>
          <w:szCs w:val="36"/>
        </w:rPr>
        <w:t>EP Energy LLC</w:t>
      </w:r>
    </w:p>
    <w:p w:rsidR="003C03D9" w:rsidRPr="002B3F5C" w:rsidRDefault="003C03D9" w:rsidP="003C03D9">
      <w:pPr>
        <w:widowControl/>
        <w:tabs>
          <w:tab w:val="center" w:pos="5400"/>
        </w:tabs>
        <w:suppressAutoHyphens/>
        <w:spacing w:after="2800"/>
        <w:jc w:val="center"/>
        <w:rPr>
          <w:b/>
          <w:bCs/>
          <w:sz w:val="36"/>
          <w:szCs w:val="36"/>
        </w:rPr>
      </w:pPr>
      <w:r w:rsidRPr="002B3F5C">
        <w:rPr>
          <w:b/>
          <w:bCs/>
          <w:sz w:val="36"/>
          <w:szCs w:val="36"/>
        </w:rPr>
        <w:t>Everest Acquisition Finance Inc.</w:t>
      </w:r>
    </w:p>
    <w:p w:rsidR="003C03D9" w:rsidRDefault="00955435">
      <w:pPr>
        <w:tabs>
          <w:tab w:val="left" w:pos="-720"/>
        </w:tabs>
        <w:suppressAutoHyphens/>
        <w:spacing w:after="240"/>
        <w:jc w:val="both"/>
      </w:pPr>
      <w:r>
        <w:pict>
          <v:rect id="_x0000_i1040" style="width:184.5pt;height:1pt" o:hrpct="250" o:hralign="center" o:hrstd="t" o:hrnoshade="t" o:hr="t" fillcolor="black" stroked="f"/>
        </w:pict>
      </w:r>
    </w:p>
    <w:p w:rsidR="003C03D9" w:rsidRDefault="0004455E" w:rsidP="003C03D9">
      <w:pPr>
        <w:tabs>
          <w:tab w:val="left" w:pos="-720"/>
        </w:tabs>
        <w:suppressAutoHyphens/>
        <w:jc w:val="center"/>
      </w:pPr>
      <w:r>
        <w:rPr>
          <w:noProof/>
        </w:rPr>
        <w:drawing>
          <wp:inline distT="0" distB="0" distL="0" distR="0">
            <wp:extent cx="3021330" cy="577850"/>
            <wp:effectExtent l="1905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srcRect/>
                    <a:stretch>
                      <a:fillRect/>
                    </a:stretch>
                  </pic:blipFill>
                  <pic:spPr bwMode="auto">
                    <a:xfrm>
                      <a:off x="0" y="0"/>
                      <a:ext cx="3021330" cy="577850"/>
                    </a:xfrm>
                    <a:prstGeom prst="rect">
                      <a:avLst/>
                    </a:prstGeom>
                    <a:noFill/>
                    <a:ln w="9525">
                      <a:noFill/>
                      <a:miter lim="800000"/>
                      <a:headEnd/>
                      <a:tailEnd/>
                    </a:ln>
                  </pic:spPr>
                </pic:pic>
              </a:graphicData>
            </a:graphic>
          </wp:inline>
        </w:drawing>
      </w:r>
      <w:r w:rsidR="00955435">
        <w:pict>
          <v:rect id="_x0000_i1041" style="width:184.5pt;height:1pt" o:hrpct="250" o:hralign="center" o:hrstd="t" o:hrnoshade="t" o:hr="t" fillcolor="black" stroked="f"/>
        </w:pict>
      </w:r>
    </w:p>
    <w:p w:rsidR="003C03D9" w:rsidRDefault="003C03D9" w:rsidP="003C03D9">
      <w:pPr>
        <w:pBdr>
          <w:bottom w:val="thickThinSmallGap" w:sz="24" w:space="1" w:color="auto"/>
        </w:pBdr>
        <w:spacing w:before="4000"/>
      </w:pPr>
    </w:p>
    <w:p w:rsidR="003C03D9" w:rsidRDefault="003C03D9" w:rsidP="00A426DF">
      <w:pPr>
        <w:keepNext/>
        <w:keepLines/>
        <w:widowControl/>
        <w:tabs>
          <w:tab w:val="left" w:pos="720"/>
          <w:tab w:val="left" w:pos="1440"/>
          <w:tab w:val="center" w:pos="5400"/>
        </w:tabs>
        <w:suppressAutoHyphens/>
        <w:spacing w:after="240"/>
        <w:jc w:val="center"/>
        <w:sectPr w:rsidR="003C03D9" w:rsidSect="00A426DF">
          <w:footerReference w:type="default" r:id="rId11"/>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PART II</w:t>
      </w:r>
    </w:p>
    <w:p w:rsidR="003C03D9" w:rsidRPr="00A426DF" w:rsidRDefault="003C03D9" w:rsidP="00A426DF">
      <w:pPr>
        <w:widowControl/>
        <w:tabs>
          <w:tab w:val="center" w:pos="5400"/>
        </w:tabs>
        <w:suppressAutoHyphens/>
        <w:spacing w:after="240"/>
        <w:jc w:val="center"/>
        <w:rPr>
          <w:b/>
          <w:bCs/>
        </w:rPr>
      </w:pPr>
      <w:r w:rsidRPr="00A426DF">
        <w:rPr>
          <w:b/>
          <w:bCs/>
        </w:rPr>
        <w:t>INFORMATION NOT REQUIRED IN PROSPECTUS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Item 20.  Indemnification of Directors and Officers.</w:t>
      </w:r>
    </w:p>
    <w:p w:rsidR="003C03D9" w:rsidRPr="00A426DF" w:rsidRDefault="003C03D9" w:rsidP="00A426DF">
      <w:pPr>
        <w:widowControl/>
        <w:tabs>
          <w:tab w:val="left" w:pos="-720"/>
        </w:tabs>
        <w:suppressAutoHyphens/>
        <w:spacing w:after="240"/>
      </w:pPr>
      <w:r w:rsidRPr="00A426DF">
        <w:rPr>
          <w:b/>
          <w:bCs/>
        </w:rPr>
        <w:t>(a) Everest Acquisition Finance Inc. and EPE Nominee Corp. are incorporated under the laws of Delaware.</w:t>
      </w:r>
    </w:p>
    <w:p w:rsidR="003C03D9" w:rsidRPr="00A426DF" w:rsidRDefault="003C03D9" w:rsidP="00A426DF">
      <w:pPr>
        <w:widowControl/>
        <w:tabs>
          <w:tab w:val="left" w:pos="-720"/>
        </w:tabs>
        <w:suppressAutoHyphens/>
        <w:spacing w:after="240"/>
        <w:ind w:firstLine="720"/>
      </w:pPr>
      <w:r w:rsidRPr="00A426DF">
        <w:t xml:space="preserve">Section 145 of the Delaware General Corporation Law (the </w:t>
      </w:r>
      <w:r>
        <w:t>“</w:t>
      </w:r>
      <w:r w:rsidRPr="00A426DF">
        <w:t>DGCL</w:t>
      </w:r>
      <w:r>
        <w:t>”</w:t>
      </w:r>
      <w:r w:rsidRPr="00A426DF">
        <w:t>) permits each corporation organized thereunder the power to indemnify any person who is or was a director, officer, employee or agent of a corporation or enterprise, against expenses, including attorneys</w:t>
      </w:r>
      <w:r>
        <w:t>’</w:t>
      </w:r>
      <w:r w:rsidRPr="00A426DF">
        <w:t xml:space="preserve"> fees, judgments, fines and amounts paid in settlement actually and reasonably incurred by him in connection with any threatened, pending or completed action, suit or proceeding, whether civil, criminal, administrative or investigative, other than an action by or in the right of the corporation, by reason of being or having been in any such capacity, if (i) he acted in good faith in a manner reasonably believed to be in, or not opposed to, the best interests of the corporation, and (ii) with respect to any criminal action or proceeding, had no reasonable cause to believe his conduct was unlawful.</w:t>
      </w:r>
    </w:p>
    <w:p w:rsidR="003C03D9" w:rsidRPr="00A426DF" w:rsidRDefault="003C03D9" w:rsidP="00A426DF">
      <w:pPr>
        <w:widowControl/>
        <w:tabs>
          <w:tab w:val="left" w:pos="-720"/>
        </w:tabs>
        <w:suppressAutoHyphens/>
        <w:spacing w:after="240"/>
        <w:ind w:firstLine="720"/>
      </w:pPr>
      <w:r w:rsidRPr="00A426DF">
        <w:t>Section 102(b)(7) of the DGCL enables a corporation in its certificate of incorporation or an amendment thereto to eliminate or limit the personal liability of a director to the corporation or its stockholders of monetary damages for violations of the directors</w:t>
      </w:r>
      <w:r>
        <w:t>’</w:t>
      </w:r>
      <w:r w:rsidRPr="00A426DF">
        <w:t xml:space="preserve"> fiduciary duty of care, except (i) for any breach of the director</w:t>
      </w:r>
      <w:r>
        <w:t>’</w:t>
      </w:r>
      <w:r w:rsidRPr="00A426DF">
        <w:t>s duty of loyalty to the corporation or its stockholders, (ii) for acts or omissions not in good faith or that involve intentional misconduct or a knowing violation of law, (iii) pursuant to Section174 of the DGCL (providing for liability of directors for unlawful payment of dividends or unlawful stock purchases or redemptions) or (iv) for any transaction from which a director derived an improper personal benefit.</w:t>
      </w:r>
    </w:p>
    <w:p w:rsidR="003C03D9" w:rsidRPr="00A426DF" w:rsidRDefault="003C03D9" w:rsidP="00A426DF">
      <w:pPr>
        <w:widowControl/>
        <w:tabs>
          <w:tab w:val="left" w:pos="-720"/>
        </w:tabs>
        <w:suppressAutoHyphens/>
        <w:spacing w:after="240"/>
        <w:ind w:firstLine="720"/>
      </w:pPr>
      <w:r w:rsidRPr="00A426DF">
        <w:t>The bylaws of each of the registrants incorporated in Delaware provide that each company will indemnify to the fullest extent of the law every director and officer of the company, or directors and officers of other entities serving at the company</w:t>
      </w:r>
      <w:r>
        <w:t>’</w:t>
      </w:r>
      <w:r w:rsidRPr="00A426DF">
        <w:t>s request, against expenses incurred, provided (i) such indemnifiable party acted in good faith and in a manner reasonably believed to be in, or not opposed to, the best interest of the company, and (ii) with respect to any criminal proceeding, had no reasonable cause to believe their conduct was unlawful. However, with respect to proceedings brought by the company, under the bylaws of the company, no indemnification will be made in respect of any claim as to which an indemnifiable party has been adjudged to be liable to the company unless the court in which such action was brought determines that, despite adjudication of liability, such indemnifiable party is fairly and reasonably entitled to indemnity for such expenses which the court deems proper. Any indemnification will be made by the company only as authorized by (i) its board of directors, (ii) independent legal counsel if the board of directors cannot obtain a quorum or so directs, or (iii) by the stockholders. Expenses incurred in defending or investigating a threatened or pending action will be paid by the company in advance of the final disposition of such action upon receipt of an undertaking by or on behalf of the director, officer, employee or agent to repay such amount if it is ultimately determined that such party is not entitled to be indemnified by the company.</w:t>
      </w:r>
    </w:p>
    <w:p w:rsidR="003C03D9" w:rsidRPr="00A426DF" w:rsidRDefault="003C03D9" w:rsidP="00A426DF">
      <w:pPr>
        <w:widowControl/>
        <w:tabs>
          <w:tab w:val="left" w:pos="-720"/>
        </w:tabs>
        <w:suppressAutoHyphens/>
        <w:spacing w:after="240"/>
      </w:pPr>
      <w:r w:rsidRPr="00A426DF">
        <w:rPr>
          <w:b/>
          <w:bCs/>
        </w:rPr>
        <w:t>(b) EP Energy LLC, EP Energy Global LLC, EP Energy Brazil, L.L.C., EP Energy Preferred Holdings Company, L.L.C., MBOW Four Star, L.L.C., EP Energy Management, L.L.C., EP Energy Resale Company, L.L.C., EP Energy Gathering Company, L.L.C., and Crystal E&amp;P Company, L.L.C. are each organized as limited liability companies under the laws of Delaware.</w:t>
      </w:r>
    </w:p>
    <w:p w:rsidR="003C03D9" w:rsidRPr="00A426DF" w:rsidRDefault="003C03D9" w:rsidP="00A426DF">
      <w:pPr>
        <w:widowControl/>
        <w:tabs>
          <w:tab w:val="left" w:pos="-720"/>
        </w:tabs>
        <w:suppressAutoHyphens/>
        <w:spacing w:after="240"/>
        <w:ind w:firstLine="720"/>
      </w:pPr>
      <w:r w:rsidRPr="00A426DF">
        <w:t>Section 18</w:t>
      </w:r>
      <w:r>
        <w:t>-</w:t>
      </w:r>
      <w:r w:rsidRPr="00A426DF">
        <w:t>108 of the Delaware Limited Liability Company Act permits a Delaware limited liability company to indemnify and hold harmless any member or manager of the limited liability company from and against any and all claims and demands whatsoever.</w:t>
      </w:r>
    </w:p>
    <w:p w:rsidR="003C03D9" w:rsidRPr="00A426DF" w:rsidRDefault="003C03D9" w:rsidP="00A426DF">
      <w:pPr>
        <w:widowControl/>
        <w:tabs>
          <w:tab w:val="left" w:pos="-720"/>
        </w:tabs>
        <w:suppressAutoHyphens/>
        <w:spacing w:after="240"/>
        <w:ind w:firstLine="720"/>
      </w:pPr>
      <w:r w:rsidRPr="00A426DF">
        <w:t>The limited liability company agreement of each of the registrants formed in Delaware indemnifies the sole member and the officers of the company to the fullest extent of the law, provided, that such reimbursement and/or advancement of indemnification amounts will only be provided upon receipt by the company of an undertaking by such indemnifiable party that if it is finally judicially determined that such indemnifiable party is not entitled to the indemnification, then such indemnifiable party will promptly repay the company for any reimbursed or advanced expenses.</w:t>
      </w:r>
    </w:p>
    <w:p w:rsidR="003C03D9" w:rsidRPr="00A426DF" w:rsidRDefault="003C03D9" w:rsidP="00A426DF">
      <w:pPr>
        <w:widowControl/>
        <w:tabs>
          <w:tab w:val="left" w:pos="-720"/>
        </w:tabs>
        <w:suppressAutoHyphens/>
        <w:spacing w:after="240"/>
        <w:ind w:firstLine="720"/>
      </w:pPr>
      <w:r w:rsidRPr="00A426DF">
        <w:t>The limited liability company agreement of EP Energy LLC provides that no indemnification will be made with respect to liability which results from an indemnifiable party</w:t>
      </w:r>
      <w:r>
        <w:t>’</w:t>
      </w:r>
      <w:r w:rsidRPr="00A426DF">
        <w:t>s own fraud, gross negligence or willful misconduct.</w:t>
      </w:r>
    </w:p>
    <w:p w:rsidR="003C03D9" w:rsidRPr="00A426DF" w:rsidRDefault="003C03D9" w:rsidP="003C03D9">
      <w:pPr>
        <w:keepNext/>
        <w:keepLines/>
        <w:widowControl/>
        <w:tabs>
          <w:tab w:val="left" w:pos="-720"/>
        </w:tabs>
        <w:suppressAutoHyphens/>
        <w:spacing w:after="240"/>
        <w:ind w:firstLine="720"/>
      </w:pPr>
      <w:r w:rsidRPr="00A426DF">
        <w:lastRenderedPageBreak/>
        <w:t>The limited liability company agreement of each of EP Energy Global LLC, EP Energy Brazil, L.L.C., EP Energy Preferred Holdings Company, L.L.C., MBOW Four Star, L.L.C., EP Energy Management, L.L.C., EP Energy Resale Company, L.L.C., EP Energy Gathering Company, L.L.C. and Crystal E&amp;P Company, L.L.C. provides that no indemnification will be made if a judgment or other final adjudication adverse to an indemnifiable party establishes that such party</w:t>
      </w:r>
      <w:r>
        <w:t>’</w:t>
      </w:r>
      <w:r w:rsidRPr="00A426DF">
        <w:t>s conduct did not meet the then applicable minimum statutory standards of conduct. Indemnification with respect to settlements and non</w:t>
      </w:r>
      <w:r>
        <w:t>-</w:t>
      </w:r>
      <w:r w:rsidRPr="00A426DF">
        <w:t>adjudicated dispositions is subject to the prior consent of the company.</w:t>
      </w:r>
    </w:p>
    <w:p w:rsidR="003C03D9" w:rsidRPr="00A426DF" w:rsidRDefault="003C03D9" w:rsidP="00A426DF">
      <w:pPr>
        <w:widowControl/>
        <w:tabs>
          <w:tab w:val="left" w:pos="-720"/>
        </w:tabs>
        <w:suppressAutoHyphens/>
        <w:spacing w:after="240"/>
      </w:pPr>
      <w:r w:rsidRPr="00A426DF">
        <w:rPr>
          <w:b/>
          <w:bCs/>
        </w:rPr>
        <w:t>(c) EP Energy E&amp;P Company, L.P. is organized as a limited partnership under the laws of Delaware.</w:t>
      </w:r>
    </w:p>
    <w:p w:rsidR="003C03D9" w:rsidRPr="00A426DF" w:rsidRDefault="003C03D9" w:rsidP="00A426DF">
      <w:pPr>
        <w:widowControl/>
        <w:tabs>
          <w:tab w:val="left" w:pos="-720"/>
        </w:tabs>
        <w:suppressAutoHyphens/>
        <w:spacing w:after="240"/>
        <w:ind w:firstLine="720"/>
      </w:pPr>
      <w:r w:rsidRPr="00A426DF">
        <w:t>Section 17</w:t>
      </w:r>
      <w:r>
        <w:t>-</w:t>
      </w:r>
      <w:r w:rsidRPr="00A426DF">
        <w:t xml:space="preserve">108 of the Delaware Revised Uniform Limited Partnership Act (the </w:t>
      </w:r>
      <w:r>
        <w:t>“</w:t>
      </w:r>
      <w:r w:rsidRPr="00A426DF">
        <w:t>Act</w:t>
      </w:r>
      <w:r>
        <w:t>”</w:t>
      </w:r>
      <w:r w:rsidRPr="00A426DF">
        <w:t>) permits a limited partnership to indemnify and hold harmless any partner or other person from and against any and all claims and demands whatsoever.</w:t>
      </w:r>
    </w:p>
    <w:p w:rsidR="003C03D9" w:rsidRPr="00A426DF" w:rsidRDefault="003C03D9" w:rsidP="00A426DF">
      <w:pPr>
        <w:widowControl/>
        <w:tabs>
          <w:tab w:val="left" w:pos="-720"/>
        </w:tabs>
        <w:suppressAutoHyphens/>
        <w:spacing w:after="240"/>
        <w:ind w:firstLine="720"/>
      </w:pPr>
      <w:r w:rsidRPr="00A426DF">
        <w:t>The agreement of limited partnership of EP Energy E&amp;P Company, L.P. does not contain provisions addressing indemnification.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Item 21.  Exhibits and Financial Schedules.</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(a)</w:t>
      </w:r>
      <w:r w:rsidRPr="00A426DF">
        <w:rPr>
          <w:b/>
          <w:bCs/>
        </w:rPr>
        <w:tab/>
        <w:t>Exhibits</w:t>
      </w:r>
    </w:p>
    <w:p w:rsidR="003C03D9" w:rsidRPr="00A426DF" w:rsidRDefault="003C03D9" w:rsidP="00A426DF">
      <w:pPr>
        <w:widowControl/>
        <w:tabs>
          <w:tab w:val="left" w:pos="-720"/>
        </w:tabs>
        <w:suppressAutoHyphens/>
        <w:spacing w:after="240"/>
        <w:ind w:firstLine="720"/>
      </w:pPr>
      <w:r w:rsidRPr="00A426DF">
        <w:t>See the Exhibit Index immediately following the signature pages included in this Registration Statement.</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(b)</w:t>
      </w:r>
      <w:r w:rsidRPr="00A426DF">
        <w:rPr>
          <w:b/>
          <w:bCs/>
        </w:rPr>
        <w:tab/>
        <w:t>Financial Statement Schedules</w:t>
      </w:r>
    </w:p>
    <w:p w:rsidR="003C03D9" w:rsidRPr="00A426DF" w:rsidRDefault="003C03D9" w:rsidP="00A426DF">
      <w:pPr>
        <w:widowControl/>
        <w:tabs>
          <w:tab w:val="left" w:pos="-720"/>
        </w:tabs>
        <w:suppressAutoHyphens/>
        <w:spacing w:after="240"/>
        <w:ind w:firstLine="720"/>
      </w:pPr>
      <w:r w:rsidRPr="00A426DF">
        <w:t>Schedules for the years ended December 31, 2011, 2010 and 2009, are as follows:</w:t>
      </w:r>
    </w:p>
    <w:p w:rsidR="003C03D9" w:rsidRPr="00A426DF" w:rsidRDefault="003C03D9" w:rsidP="00A426DF">
      <w:pPr>
        <w:widowControl/>
        <w:tabs>
          <w:tab w:val="left" w:pos="-720"/>
        </w:tabs>
        <w:suppressAutoHyphens/>
        <w:spacing w:after="240"/>
        <w:ind w:firstLine="720"/>
      </w:pPr>
      <w:r w:rsidRPr="00A426DF">
        <w:rPr>
          <w:b/>
          <w:bCs/>
        </w:rPr>
        <w:t>Schedule II</w:t>
      </w:r>
      <w:r>
        <w:rPr>
          <w:b/>
          <w:bCs/>
        </w:rPr>
        <w:t>—</w:t>
      </w:r>
      <w:r w:rsidRPr="00A426DF">
        <w:rPr>
          <w:b/>
          <w:bCs/>
        </w:rPr>
        <w:t>Consolidated valuation and qualifying accounts.</w:t>
      </w:r>
    </w:p>
    <w:p w:rsidR="003C03D9" w:rsidRPr="00A426DF" w:rsidRDefault="003C03D9" w:rsidP="00A426DF">
      <w:pPr>
        <w:widowControl/>
        <w:tabs>
          <w:tab w:val="left" w:pos="-720"/>
        </w:tabs>
        <w:suppressAutoHyphens/>
        <w:spacing w:after="240"/>
        <w:ind w:firstLine="720"/>
      </w:pPr>
      <w:r w:rsidRPr="00A426DF">
        <w:rPr>
          <w:b/>
          <w:bCs/>
        </w:rPr>
        <w:t>Schedule I, III, IV, and V are not applicable and have therefore been omitted.</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Item 22.  Undertakings.</w:t>
      </w:r>
    </w:p>
    <w:p w:rsidR="003C03D9" w:rsidRPr="00A426DF" w:rsidRDefault="003C03D9" w:rsidP="00A426DF">
      <w:pPr>
        <w:widowControl/>
        <w:tabs>
          <w:tab w:val="left" w:pos="-720"/>
          <w:tab w:val="left" w:pos="0"/>
        </w:tabs>
        <w:suppressAutoHyphens/>
        <w:spacing w:after="240"/>
        <w:ind w:left="720" w:hanging="720"/>
      </w:pPr>
      <w:r w:rsidRPr="00A426DF">
        <w:t>(a)</w:t>
      </w:r>
      <w:r w:rsidRPr="00A426DF">
        <w:tab/>
        <w:t>Each of the undersigned registrants hereby undertakes:</w:t>
      </w:r>
    </w:p>
    <w:p w:rsidR="003C03D9" w:rsidRPr="00A426DF" w:rsidRDefault="003C03D9" w:rsidP="00A426DF">
      <w:pPr>
        <w:widowControl/>
        <w:tabs>
          <w:tab w:val="left" w:pos="-720"/>
          <w:tab w:val="left" w:pos="0"/>
        </w:tabs>
        <w:suppressAutoHyphens/>
        <w:spacing w:after="240"/>
        <w:ind w:left="1440" w:hanging="720"/>
      </w:pPr>
      <w:r w:rsidRPr="00A426DF">
        <w:t>(1)</w:t>
      </w:r>
      <w:r w:rsidRPr="00A426DF">
        <w:tab/>
        <w:t>to file, during any period in which offers or sales are being made, a post</w:t>
      </w:r>
      <w:r>
        <w:t>-</w:t>
      </w:r>
      <w:r w:rsidRPr="00A426DF">
        <w:t>effective amendment to this Registration Statement:</w:t>
      </w:r>
    </w:p>
    <w:p w:rsidR="003C03D9" w:rsidRPr="00A426DF" w:rsidRDefault="003C03D9" w:rsidP="00A426DF">
      <w:pPr>
        <w:widowControl/>
        <w:tabs>
          <w:tab w:val="left" w:pos="-720"/>
          <w:tab w:val="left" w:pos="0"/>
        </w:tabs>
        <w:suppressAutoHyphens/>
        <w:spacing w:after="240"/>
        <w:ind w:left="2160" w:hanging="720"/>
      </w:pPr>
      <w:r w:rsidRPr="00A426DF">
        <w:t>(i)</w:t>
      </w:r>
      <w:r w:rsidRPr="00A426DF">
        <w:tab/>
        <w:t>to include any prospectus required by Section 10(a)(3) of the Securities Act;</w:t>
      </w:r>
    </w:p>
    <w:p w:rsidR="003C03D9" w:rsidRPr="00A426DF" w:rsidRDefault="003C03D9" w:rsidP="00A426DF">
      <w:pPr>
        <w:widowControl/>
        <w:tabs>
          <w:tab w:val="left" w:pos="-720"/>
          <w:tab w:val="left" w:pos="0"/>
        </w:tabs>
        <w:suppressAutoHyphens/>
        <w:spacing w:after="240"/>
        <w:ind w:left="2160" w:hanging="720"/>
      </w:pPr>
      <w:r w:rsidRPr="00A426DF">
        <w:t>(ii)</w:t>
      </w:r>
      <w:r w:rsidRPr="00A426DF">
        <w:tab/>
        <w:t>to reflect in the prospectus any facts or events arising after the effective date of the Registration Statement (or the most recent post</w:t>
      </w:r>
      <w:r>
        <w:t>-</w:t>
      </w:r>
      <w:r w:rsidRPr="00A426DF">
        <w:t xml:space="preserve">effective amendment thereof) which, individually or in the aggregate, represent a fundamental change in the information set forth in the Registration Statement. Notwithstanding the foregoing, any increase or decrease in volume of securities offered (if the total dollar value of securities offered would not exceed that which was registered) and any deviation from the low or high end of the estimated maximum offering range may be reflected in the form of prospectus filed with the SEC pursuant to Rule 424(b) if, in the aggregate, the changes in volume and price represent no more than a 20 percent change in the maximum aggregate offering price set forth in the </w:t>
      </w:r>
      <w:r>
        <w:t>“</w:t>
      </w:r>
      <w:r w:rsidRPr="00A426DF">
        <w:t>Calculation of Registration Fee</w:t>
      </w:r>
      <w:r>
        <w:t>”</w:t>
      </w:r>
      <w:r w:rsidRPr="00A426DF">
        <w:t xml:space="preserve"> table in the effective Registration Statement; and</w:t>
      </w:r>
    </w:p>
    <w:p w:rsidR="003C03D9" w:rsidRPr="00A426DF" w:rsidRDefault="003C03D9" w:rsidP="00A426DF">
      <w:pPr>
        <w:widowControl/>
        <w:tabs>
          <w:tab w:val="left" w:pos="-720"/>
          <w:tab w:val="left" w:pos="0"/>
        </w:tabs>
        <w:suppressAutoHyphens/>
        <w:spacing w:after="240"/>
        <w:ind w:left="2160" w:hanging="720"/>
      </w:pPr>
      <w:r w:rsidRPr="00A426DF">
        <w:t>(iii)</w:t>
      </w:r>
      <w:r w:rsidRPr="00A426DF">
        <w:tab/>
        <w:t>to include any material information with respect to the plan of distribution not previously disclosed in the Registration Statement or any material change to such information in the Registration Statement.</w:t>
      </w:r>
    </w:p>
    <w:p w:rsidR="003C03D9" w:rsidRPr="00A426DF" w:rsidRDefault="003C03D9" w:rsidP="00A426DF">
      <w:pPr>
        <w:widowControl/>
        <w:tabs>
          <w:tab w:val="left" w:pos="-720"/>
          <w:tab w:val="left" w:pos="0"/>
        </w:tabs>
        <w:suppressAutoHyphens/>
        <w:spacing w:after="240"/>
        <w:ind w:left="1440" w:hanging="720"/>
      </w:pPr>
      <w:r w:rsidRPr="00A426DF">
        <w:t>(2)</w:t>
      </w:r>
      <w:r w:rsidRPr="00A426DF">
        <w:tab/>
        <w:t>That, for the purpose of determining any liability under the Securities Act, each such post</w:t>
      </w:r>
      <w:r>
        <w:t>-</w:t>
      </w:r>
      <w:r w:rsidRPr="00A426DF">
        <w:t>effective amendment shall be deemed to be a new Registration Statement relating to the securities offered therein, and the offering of such securities at that time shall be deemed to be the initial bona fide offering thereof;</w:t>
      </w:r>
    </w:p>
    <w:p w:rsidR="003C03D9" w:rsidRPr="00A426DF" w:rsidRDefault="003C03D9" w:rsidP="00A426DF">
      <w:pPr>
        <w:widowControl/>
        <w:tabs>
          <w:tab w:val="left" w:pos="-720"/>
          <w:tab w:val="left" w:pos="0"/>
        </w:tabs>
        <w:suppressAutoHyphens/>
        <w:spacing w:after="240"/>
        <w:ind w:left="1440" w:hanging="720"/>
      </w:pPr>
      <w:r w:rsidRPr="00A426DF">
        <w:lastRenderedPageBreak/>
        <w:t>(3)</w:t>
      </w:r>
      <w:r w:rsidRPr="00A426DF">
        <w:tab/>
        <w:t>To remove from registration by means of a post</w:t>
      </w:r>
      <w:r>
        <w:t>-</w:t>
      </w:r>
      <w:r w:rsidRPr="00A426DF">
        <w:t>effective amendment any of the securities being registered which remain unsold at the termination of the offering;</w:t>
      </w:r>
    </w:p>
    <w:p w:rsidR="003C03D9" w:rsidRPr="00A426DF" w:rsidRDefault="003C03D9" w:rsidP="00A426DF">
      <w:pPr>
        <w:widowControl/>
        <w:tabs>
          <w:tab w:val="left" w:pos="-720"/>
          <w:tab w:val="left" w:pos="0"/>
        </w:tabs>
        <w:suppressAutoHyphens/>
        <w:spacing w:after="240"/>
        <w:ind w:left="1440" w:hanging="720"/>
      </w:pPr>
      <w:r w:rsidRPr="00A426DF">
        <w:t>(4)</w:t>
      </w:r>
      <w:r w:rsidRPr="00A426DF">
        <w:tab/>
        <w:t>The undersigned registrant hereby undertakes as follows: That prior to any public reoffering of the securities registered hereunder through use of a prospectus which is a part of this Registration Statement, by any person or party who is deemed to be an underwriter within the meaning of Rule 145(c), the issuer undertakes that such reoffering prospectus will contain the information called for by the applicable registration form with respect to reofferings by persons who may be deemed underwriters, in addition to the information called for by the other Items of the applicable form;</w:t>
      </w:r>
    </w:p>
    <w:p w:rsidR="003C03D9" w:rsidRPr="00A426DF" w:rsidRDefault="003C03D9" w:rsidP="00A426DF">
      <w:pPr>
        <w:widowControl/>
        <w:tabs>
          <w:tab w:val="left" w:pos="-720"/>
          <w:tab w:val="left" w:pos="0"/>
        </w:tabs>
        <w:suppressAutoHyphens/>
        <w:spacing w:after="240"/>
        <w:ind w:left="1440" w:hanging="720"/>
      </w:pPr>
      <w:r w:rsidRPr="00A426DF">
        <w:t>(5)</w:t>
      </w:r>
      <w:r w:rsidRPr="00A426DF">
        <w:tab/>
        <w:t>The registrant undertakes that every prospectus (i) that is filed pursuant to paragraph (h)(1) immediately preceding, or (ii) that purports to meet the requirements of section 10(a)(3) of the Act and is used in connection with an offering of securities subject to Rule 415, will be filed as a part of an amendment to the Registration Statement and will not be used until such amendment is effective, and that, for purposes of determining any liability under the Securities Act of 1933, each such post</w:t>
      </w:r>
      <w:r>
        <w:t>-</w:t>
      </w:r>
      <w:r w:rsidRPr="00A426DF">
        <w:t>effective amendment shall be deemed to be a new registration statement relating to the securities offered therein, and the offering of such securities at that time shall be deemed to be the initial bona fide offering thereof;</w:t>
      </w:r>
    </w:p>
    <w:p w:rsidR="003C03D9" w:rsidRPr="00A426DF" w:rsidRDefault="003C03D9" w:rsidP="00A426DF">
      <w:pPr>
        <w:widowControl/>
        <w:tabs>
          <w:tab w:val="left" w:pos="-720"/>
          <w:tab w:val="left" w:pos="0"/>
        </w:tabs>
        <w:suppressAutoHyphens/>
        <w:spacing w:after="240"/>
        <w:ind w:left="1440" w:hanging="720"/>
      </w:pPr>
      <w:r w:rsidRPr="00A426DF">
        <w:t>(6)</w:t>
      </w:r>
      <w:r w:rsidRPr="00A426DF">
        <w:tab/>
        <w:t>Insofar as indemnification for liabilities arising under the Securities Act may be permitted to directors, officers and controlling persons of the registrant pursuant to the foregoing provisions, or otherwise, the registrants have been advised that in the opinion of the SEC such indemnification is against public policy as expressed in the Securities Act and is, therefore, unenforceable. In the event that a claim for indemnification against such liabilities (other than the payment by the registrant of expenses incurred or paid by a director, officer or controlling person of the registrant in the successful defense of any action, suit or proceeding) is asserted by such director, officer or controlling person in connection with the securities being registered, the registrant will, unless in the opinion of its counsel the matter has been settled by controlling precedent, submit to a court of appropriate jurisdiction the question whether such indemnification by it is against public policy as expressed in the Securities Act and will be governed by the final adjudication of such issue.</w:t>
      </w:r>
    </w:p>
    <w:p w:rsidR="003C03D9" w:rsidRPr="00A426DF" w:rsidRDefault="003C03D9" w:rsidP="00A426DF">
      <w:pPr>
        <w:widowControl/>
        <w:tabs>
          <w:tab w:val="left" w:pos="-720"/>
          <w:tab w:val="left" w:pos="0"/>
        </w:tabs>
        <w:suppressAutoHyphens/>
        <w:spacing w:after="240"/>
        <w:ind w:left="720" w:hanging="720"/>
      </w:pPr>
      <w:r w:rsidRPr="00A426DF">
        <w:t>(b)</w:t>
      </w:r>
      <w:r w:rsidRPr="00A426DF">
        <w:tab/>
        <w:t>Each of the undersigned registrants hereby undertakes to respond to requests for information that is incorporated by reference into the prospectus pursuant to Item 4, 10(b), 11 or 13 of Form S</w:t>
      </w:r>
      <w:r>
        <w:t>-</w:t>
      </w:r>
      <w:r w:rsidRPr="00A426DF">
        <w:t>4 within one business day of receipt of such request, and to send the incorporated documents by first class mail or equally prompt means. This includes information contained in documents filed subsequent to the effective date of the Registration Statement through the date of responding to the request.</w:t>
      </w:r>
    </w:p>
    <w:p w:rsidR="003C03D9" w:rsidRPr="00A426DF" w:rsidRDefault="003C03D9" w:rsidP="00A426DF">
      <w:pPr>
        <w:widowControl/>
        <w:tabs>
          <w:tab w:val="left" w:pos="-720"/>
          <w:tab w:val="left" w:pos="0"/>
        </w:tabs>
        <w:suppressAutoHyphens/>
        <w:spacing w:after="240"/>
        <w:ind w:left="720" w:hanging="720"/>
      </w:pPr>
      <w:r w:rsidRPr="00A426DF">
        <w:t>(c)</w:t>
      </w:r>
      <w:r w:rsidRPr="00A426DF">
        <w:tab/>
        <w:t>Each of the undersigned registrants hereby undertakes to supply by means of a post</w:t>
      </w:r>
      <w:r>
        <w:t>-</w:t>
      </w:r>
      <w:r w:rsidRPr="00A426DF">
        <w:t>effective amendment all information concerning a transaction ,and the company being acquired involved therein, that was not the subject of and included in the Registration Statement when it became effective.</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EP ENERGY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 &amp; Chief Executive Officer</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808"/>
        <w:gridCol w:w="808"/>
        <w:gridCol w:w="811"/>
        <w:gridCol w:w="807"/>
        <w:gridCol w:w="809"/>
        <w:gridCol w:w="809"/>
        <w:gridCol w:w="809"/>
        <w:gridCol w:w="809"/>
        <w:gridCol w:w="809"/>
        <w:gridCol w:w="813"/>
        <w:gridCol w:w="418"/>
        <w:gridCol w:w="418"/>
        <w:gridCol w:w="464"/>
        <w:gridCol w:w="418"/>
        <w:gridCol w:w="414"/>
      </w:tblGrid>
      <w:tr w:rsidR="003C03D9" w:rsidRPr="00A426DF">
        <w:trPr>
          <w:cantSplit/>
          <w:tblHeader/>
          <w:jc w:val="center"/>
        </w:trPr>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8"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5"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rPr>
          <w:cantSplit/>
          <w:tblHeader/>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tblHeader/>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&amp; Chief Executive Officer</w:t>
            </w:r>
            <w:r>
              <w:br/>
            </w:r>
            <w:r w:rsidRPr="00A426DF">
              <w:t>(Principal Executive 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&amp; Chief</w:t>
            </w:r>
            <w:r>
              <w:br/>
            </w:r>
            <w:r w:rsidRPr="00A426DF">
              <w:t>Financial Officer (Principal Financial</w:t>
            </w:r>
            <w:r>
              <w:br/>
            </w:r>
            <w:r w:rsidRPr="00A426DF">
              <w:t>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w:t>
            </w:r>
            <w:r>
              <w:br/>
            </w:r>
            <w:r w:rsidRPr="00A426DF">
              <w:t>Accounting 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Gregory Beard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Gregory Beard</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Joshua J. Harris</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Joshua J. Harris</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Chang</w:t>
            </w:r>
            <w:r w:rsidRPr="00A426DF">
              <w:rPr>
                <w:smallCaps/>
              </w:rPr>
              <w:noBreakHyphen/>
              <w:t>Seok Jeong</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Chang</w:t>
            </w:r>
            <w:r>
              <w:t>-</w:t>
            </w:r>
            <w:r w:rsidRPr="00A426DF">
              <w:t>Seok Jeong</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lastRenderedPageBreak/>
              <w:t xml:space="preserve">/s/ </w:t>
            </w:r>
            <w:r w:rsidRPr="00A426DF">
              <w:rPr>
                <w:smallCaps/>
              </w:rPr>
              <w:t>Pierre F. Lapeyre, Jr.</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Pierre F. Lapeyre, Jr.</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David Leuschen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David Leuschen</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Sam Oh</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Sam Oh</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Donald A. Wagner</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Donald A. Wagner</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Rakesh Wilson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Rakesh Wilson</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Everest Acquisition Finance Inc.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EVEREST ACQUISITION FINANCE INC.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 &amp; Chief Executive Officer</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808"/>
        <w:gridCol w:w="808"/>
        <w:gridCol w:w="811"/>
        <w:gridCol w:w="807"/>
        <w:gridCol w:w="809"/>
        <w:gridCol w:w="809"/>
        <w:gridCol w:w="809"/>
        <w:gridCol w:w="809"/>
        <w:gridCol w:w="809"/>
        <w:gridCol w:w="811"/>
        <w:gridCol w:w="418"/>
        <w:gridCol w:w="418"/>
        <w:gridCol w:w="464"/>
        <w:gridCol w:w="418"/>
        <w:gridCol w:w="416"/>
      </w:tblGrid>
      <w:tr w:rsidR="003C03D9" w:rsidRPr="00A426DF">
        <w:trPr>
          <w:cantSplit/>
          <w:jc w:val="center"/>
        </w:trPr>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Chief Executive Officer &amp; Director (Principal Executive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&amp; Chief Financial Officer (Principal Financial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shd w:val="clear" w:color="auto" w:fill="auto"/>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144" w:hanging="144"/>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 Accounting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Gregory Beard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Gregory Beard</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Sam Oh</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Sam Oh</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Rakesh Wilson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Rakesh Wilson</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Global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EP ENERGY GLOBAL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786"/>
        <w:gridCol w:w="786"/>
        <w:gridCol w:w="814"/>
        <w:gridCol w:w="785"/>
        <w:gridCol w:w="793"/>
        <w:gridCol w:w="789"/>
        <w:gridCol w:w="789"/>
        <w:gridCol w:w="789"/>
        <w:gridCol w:w="789"/>
        <w:gridCol w:w="791"/>
        <w:gridCol w:w="462"/>
        <w:gridCol w:w="462"/>
        <w:gridCol w:w="465"/>
        <w:gridCol w:w="462"/>
        <w:gridCol w:w="462"/>
      </w:tblGrid>
      <w:tr w:rsidR="003C03D9" w:rsidRPr="00A426DF">
        <w:trPr>
          <w:cantSplit/>
          <w:jc w:val="center"/>
        </w:trPr>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8"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2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&amp; Director (Principal Executive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Chief Financial Officer &amp; Director (Principal Financial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 Accounting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Brazil,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BRAZIL,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D50668">
        <w:trPr>
          <w:cantSplit/>
          <w:jc w:val="center"/>
        </w:trPr>
        <w:tc>
          <w:tcPr>
            <w:tcW w:w="308" w:type="pct"/>
            <w:gridSpan w:val="2"/>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Signature</w:t>
            </w:r>
          </w:p>
        </w:tc>
        <w:tc>
          <w:tcPr>
            <w:tcW w:w="316"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Capacity</w:t>
            </w: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Date</w:t>
            </w: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D50668">
        <w:trPr>
          <w:cantSplit/>
          <w:jc w:val="center"/>
        </w:trPr>
        <w:tc>
          <w:tcPr>
            <w:tcW w:w="2285" w:type="pct"/>
            <w:gridSpan w:val="9"/>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Brent J. Smolik</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Brent J. Smolik</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President (Principal Executive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Dane E. Whitehead</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Dane E. Whitehead</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Francis C. Olmsted III</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Francis C. Olmsted III</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Vice President &amp; Controller (Principal Accounting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D50668">
              <w:rPr>
                <w:smallCaps/>
                <w:szCs w:val="20"/>
              </w:rPr>
              <w:t>EP Energy Global LLC</w:t>
            </w: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Sole Managing Member</w:t>
            </w: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D50668">
              <w:rPr>
                <w:szCs w:val="20"/>
              </w:rPr>
              <w:t>September 11, 2012</w:t>
            </w:r>
          </w:p>
        </w:tc>
      </w:tr>
      <w:tr w:rsidR="003C03D9" w:rsidRPr="00D50668">
        <w:trPr>
          <w:cantSplit/>
          <w:jc w:val="center"/>
        </w:trPr>
        <w:tc>
          <w:tcPr>
            <w:tcW w:w="249" w:type="pct"/>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49" w:type="pct"/>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49" w:type="pct"/>
            <w:tcBorders>
              <w:top w:val="nil"/>
              <w:left w:val="nil"/>
              <w:bottom w:val="nil"/>
              <w:right w:val="nil"/>
            </w:tcBorders>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By:</w:t>
            </w:r>
          </w:p>
        </w:tc>
        <w:tc>
          <w:tcPr>
            <w:tcW w:w="2036" w:type="pct"/>
            <w:gridSpan w:val="8"/>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 xml:space="preserve">/s/ </w:t>
            </w:r>
            <w:r w:rsidRPr="00D50668">
              <w:rPr>
                <w:smallCaps/>
                <w:szCs w:val="20"/>
              </w:rPr>
              <w:t>Brent J. Smolik</w:t>
            </w:r>
          </w:p>
        </w:tc>
        <w:tc>
          <w:tcPr>
            <w:tcW w:w="1696" w:type="pct"/>
            <w:gridSpan w:val="5"/>
            <w:tcBorders>
              <w:top w:val="nil"/>
              <w:left w:val="nil"/>
              <w:bottom w:val="nil"/>
              <w:right w:val="nil"/>
            </w:tcBorders>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D50668">
        <w:trPr>
          <w:cantSplit/>
          <w:jc w:val="center"/>
        </w:trPr>
        <w:tc>
          <w:tcPr>
            <w:tcW w:w="249" w:type="pct"/>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Name:</w:t>
            </w:r>
          </w:p>
        </w:tc>
        <w:tc>
          <w:tcPr>
            <w:tcW w:w="1695" w:type="pct"/>
            <w:gridSpan w:val="6"/>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Brent J. Smolik</w:t>
            </w: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rPr>
          <w:cantSplit/>
          <w:jc w:val="center"/>
        </w:trPr>
        <w:tc>
          <w:tcPr>
            <w:tcW w:w="249" w:type="pct"/>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Title:</w:t>
            </w:r>
          </w:p>
        </w:tc>
        <w:tc>
          <w:tcPr>
            <w:tcW w:w="1695" w:type="pct"/>
            <w:gridSpan w:val="6"/>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D50668">
              <w:rPr>
                <w:i/>
                <w:iCs/>
                <w:szCs w:val="20"/>
              </w:rPr>
              <w:t>President</w:t>
            </w: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Preferred Holdings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PREFERRED HOLDINGS</w:t>
            </w:r>
            <w:r>
              <w:rPr>
                <w:b/>
                <w:bCs/>
              </w:rPr>
              <w:br/>
            </w:r>
            <w:r w:rsidRPr="00A426DF">
              <w:rPr>
                <w:b/>
                <w:bCs/>
              </w:rPr>
              <w:t>COMPANY,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494"/>
        <w:gridCol w:w="124"/>
        <w:gridCol w:w="554"/>
        <w:gridCol w:w="40"/>
        <w:gridCol w:w="637"/>
        <w:gridCol w:w="811"/>
        <w:gridCol w:w="621"/>
        <w:gridCol w:w="637"/>
        <w:gridCol w:w="644"/>
        <w:gridCol w:w="473"/>
        <w:gridCol w:w="473"/>
        <w:gridCol w:w="473"/>
        <w:gridCol w:w="759"/>
        <w:gridCol w:w="473"/>
        <w:gridCol w:w="473"/>
        <w:gridCol w:w="475"/>
        <w:gridCol w:w="399"/>
        <w:gridCol w:w="401"/>
        <w:gridCol w:w="465"/>
        <w:gridCol w:w="401"/>
        <w:gridCol w:w="397"/>
      </w:tblGrid>
      <w:tr w:rsidR="003C03D9" w:rsidRPr="00820509">
        <w:trPr>
          <w:cantSplit/>
          <w:jc w:val="center"/>
        </w:trPr>
        <w:tc>
          <w:tcPr>
            <w:tcW w:w="312" w:type="pct"/>
            <w:gridSpan w:val="2"/>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0" w:type="pct"/>
            <w:gridSpan w:val="2"/>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9"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Signature</w:t>
            </w:r>
          </w:p>
        </w:tc>
        <w:tc>
          <w:tcPr>
            <w:tcW w:w="31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9"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Capacity</w:t>
            </w: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27"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Date</w:t>
            </w:r>
          </w:p>
        </w:tc>
        <w:tc>
          <w:tcPr>
            <w:tcW w:w="203"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820509">
        <w:trPr>
          <w:cantSplit/>
          <w:jc w:val="center"/>
        </w:trPr>
        <w:tc>
          <w:tcPr>
            <w:tcW w:w="2296" w:type="pct"/>
            <w:gridSpan w:val="9"/>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820509">
              <w:rPr>
                <w:szCs w:val="20"/>
              </w:rPr>
              <w:t xml:space="preserve">/s/ </w:t>
            </w:r>
            <w:r w:rsidRPr="00820509">
              <w:rPr>
                <w:smallCaps/>
                <w:szCs w:val="20"/>
              </w:rPr>
              <w:t>Brent J. Smolik</w:t>
            </w:r>
          </w:p>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820509">
              <w:rPr>
                <w:szCs w:val="20"/>
              </w:rPr>
              <w:t>Brent J. Smolik</w:t>
            </w: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President (Principal Executive Officer)</w:t>
            </w: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820509">
              <w:rPr>
                <w:szCs w:val="20"/>
              </w:rPr>
              <w:t>September 11, 2012</w:t>
            </w: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 xml:space="preserve">/s/ </w:t>
            </w:r>
            <w:r w:rsidRPr="00820509">
              <w:rPr>
                <w:smallCaps/>
                <w:szCs w:val="20"/>
              </w:rPr>
              <w:t>Dane E. Whitehead</w:t>
            </w:r>
          </w:p>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Dane E. Whitehead</w:t>
            </w:r>
          </w:p>
        </w:tc>
        <w:tc>
          <w:tcPr>
            <w:tcW w:w="1667" w:type="pct"/>
            <w:gridSpan w:val="7"/>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Executive Vice President &amp; Chief Financial Officer (Principal Financial Officer)</w:t>
            </w:r>
          </w:p>
        </w:tc>
        <w:tc>
          <w:tcPr>
            <w:tcW w:w="1037" w:type="pct"/>
            <w:gridSpan w:val="5"/>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820509">
              <w:rPr>
                <w:szCs w:val="20"/>
              </w:rPr>
              <w:t>September 11, 2012</w:t>
            </w: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 xml:space="preserve">/s/ </w:t>
            </w:r>
            <w:r w:rsidRPr="00820509">
              <w:rPr>
                <w:smallCaps/>
                <w:szCs w:val="20"/>
              </w:rPr>
              <w:t>Francis C. Olmsted III</w:t>
            </w:r>
          </w:p>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Francis C. Olmsted III</w:t>
            </w:r>
          </w:p>
        </w:tc>
        <w:tc>
          <w:tcPr>
            <w:tcW w:w="1667" w:type="pct"/>
            <w:gridSpan w:val="7"/>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Vice President &amp; Controller (Principal Accounting Officer)</w:t>
            </w:r>
          </w:p>
        </w:tc>
        <w:tc>
          <w:tcPr>
            <w:tcW w:w="1037" w:type="pct"/>
            <w:gridSpan w:val="5"/>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820509">
              <w:rPr>
                <w:szCs w:val="20"/>
              </w:rPr>
              <w:t>September 11, 2012</w:t>
            </w: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820509">
              <w:rPr>
                <w:smallCaps/>
                <w:szCs w:val="20"/>
              </w:rPr>
              <w:t>EP Energy Global LLC</w:t>
            </w: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Sole Managing Member</w:t>
            </w: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820509">
              <w:rPr>
                <w:szCs w:val="20"/>
              </w:rPr>
              <w:t>September 11, 2012</w:t>
            </w:r>
          </w:p>
        </w:tc>
      </w:tr>
      <w:tr w:rsidR="003C03D9" w:rsidRPr="00820509">
        <w:trPr>
          <w:cantSplit/>
          <w:jc w:val="center"/>
        </w:trPr>
        <w:tc>
          <w:tcPr>
            <w:tcW w:w="249" w:type="pct"/>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47" w:type="pct"/>
            <w:gridSpan w:val="8"/>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49" w:type="pct"/>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47" w:type="pct"/>
            <w:gridSpan w:val="8"/>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49" w:type="pct"/>
            <w:tcBorders>
              <w:top w:val="nil"/>
              <w:left w:val="nil"/>
              <w:bottom w:val="nil"/>
              <w:right w:val="nil"/>
            </w:tcBorders>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By:</w:t>
            </w:r>
          </w:p>
        </w:tc>
        <w:tc>
          <w:tcPr>
            <w:tcW w:w="2047" w:type="pct"/>
            <w:gridSpan w:val="8"/>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 xml:space="preserve">/s/ </w:t>
            </w:r>
            <w:r w:rsidRPr="00820509">
              <w:rPr>
                <w:smallCaps/>
                <w:szCs w:val="20"/>
              </w:rPr>
              <w:t>Brent J. Smolik</w:t>
            </w:r>
          </w:p>
        </w:tc>
        <w:tc>
          <w:tcPr>
            <w:tcW w:w="1667" w:type="pct"/>
            <w:gridSpan w:val="7"/>
            <w:tcBorders>
              <w:top w:val="nil"/>
              <w:left w:val="nil"/>
              <w:bottom w:val="nil"/>
              <w:right w:val="nil"/>
            </w:tcBorders>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37" w:type="pct"/>
            <w:gridSpan w:val="5"/>
            <w:tcBorders>
              <w:top w:val="nil"/>
              <w:left w:val="nil"/>
              <w:bottom w:val="nil"/>
              <w:right w:val="nil"/>
            </w:tcBorders>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820509">
        <w:trPr>
          <w:cantSplit/>
          <w:jc w:val="center"/>
        </w:trPr>
        <w:tc>
          <w:tcPr>
            <w:tcW w:w="249" w:type="pct"/>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5" w:type="pct"/>
            <w:gridSpan w:val="2"/>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Name:</w:t>
            </w:r>
          </w:p>
        </w:tc>
        <w:tc>
          <w:tcPr>
            <w:tcW w:w="1701" w:type="pct"/>
            <w:gridSpan w:val="6"/>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Brent J. Smolik</w:t>
            </w: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rPr>
          <w:cantSplit/>
          <w:jc w:val="center"/>
        </w:trPr>
        <w:tc>
          <w:tcPr>
            <w:tcW w:w="249" w:type="pct"/>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5" w:type="pct"/>
            <w:gridSpan w:val="2"/>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Title:</w:t>
            </w:r>
          </w:p>
        </w:tc>
        <w:tc>
          <w:tcPr>
            <w:tcW w:w="1701" w:type="pct"/>
            <w:gridSpan w:val="6"/>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820509">
              <w:rPr>
                <w:i/>
                <w:iCs/>
                <w:szCs w:val="20"/>
              </w:rPr>
              <w:t>President</w:t>
            </w: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MBOW Four Star,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MBOW FOUR STAR,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w:t>
      </w:r>
      <w:r>
        <w:t>[</w:t>
      </w:r>
      <w:r w:rsidRPr="00A426DF">
        <w: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350870">
        <w:trPr>
          <w:cantSplit/>
          <w:jc w:val="center"/>
        </w:trPr>
        <w:tc>
          <w:tcPr>
            <w:tcW w:w="308" w:type="pct"/>
            <w:gridSpan w:val="2"/>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Signature</w:t>
            </w:r>
          </w:p>
        </w:tc>
        <w:tc>
          <w:tcPr>
            <w:tcW w:w="316"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Capacity</w:t>
            </w: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Date</w:t>
            </w: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350870">
        <w:trPr>
          <w:cantSplit/>
          <w:jc w:val="center"/>
        </w:trPr>
        <w:tc>
          <w:tcPr>
            <w:tcW w:w="2285" w:type="pct"/>
            <w:gridSpan w:val="9"/>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Brent J. Smolik</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Brent J. Smolik</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President (Principal Executive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Dane E. Whitehead</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Dane E. Whitehead</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Francis C. Olmsted III</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Francis C. Olmsted III</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Vice President &amp; Controller (Principal Accounting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350870">
              <w:rPr>
                <w:smallCaps/>
                <w:szCs w:val="20"/>
              </w:rPr>
              <w:t>EP Energy Global LLC</w:t>
            </w: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Sole Managing Member</w:t>
            </w: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350870">
              <w:rPr>
                <w:szCs w:val="20"/>
              </w:rPr>
              <w:t>September 11, 2012</w:t>
            </w:r>
          </w:p>
        </w:tc>
      </w:tr>
      <w:tr w:rsidR="003C03D9" w:rsidRPr="00350870">
        <w:trPr>
          <w:cantSplit/>
          <w:jc w:val="center"/>
        </w:trPr>
        <w:tc>
          <w:tcPr>
            <w:tcW w:w="249" w:type="pct"/>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49" w:type="pct"/>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49" w:type="pct"/>
            <w:tcBorders>
              <w:top w:val="nil"/>
              <w:left w:val="nil"/>
              <w:bottom w:val="nil"/>
              <w:right w:val="nil"/>
            </w:tcBorders>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By:</w:t>
            </w:r>
          </w:p>
        </w:tc>
        <w:tc>
          <w:tcPr>
            <w:tcW w:w="2036" w:type="pct"/>
            <w:gridSpan w:val="8"/>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 xml:space="preserve">/s/ </w:t>
            </w:r>
            <w:r w:rsidRPr="00350870">
              <w:rPr>
                <w:smallCaps/>
                <w:szCs w:val="20"/>
              </w:rPr>
              <w:t>Brent J. Smolik</w:t>
            </w:r>
          </w:p>
        </w:tc>
        <w:tc>
          <w:tcPr>
            <w:tcW w:w="1696" w:type="pct"/>
            <w:gridSpan w:val="5"/>
            <w:tcBorders>
              <w:top w:val="nil"/>
              <w:left w:val="nil"/>
              <w:bottom w:val="nil"/>
              <w:right w:val="nil"/>
            </w:tcBorders>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350870">
        <w:trPr>
          <w:cantSplit/>
          <w:jc w:val="center"/>
        </w:trPr>
        <w:tc>
          <w:tcPr>
            <w:tcW w:w="249" w:type="pct"/>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Name:</w:t>
            </w:r>
          </w:p>
        </w:tc>
        <w:tc>
          <w:tcPr>
            <w:tcW w:w="1695" w:type="pct"/>
            <w:gridSpan w:val="6"/>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Brent J. Smolik</w:t>
            </w: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rPr>
          <w:cantSplit/>
          <w:jc w:val="center"/>
        </w:trPr>
        <w:tc>
          <w:tcPr>
            <w:tcW w:w="249" w:type="pct"/>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Title:</w:t>
            </w:r>
          </w:p>
        </w:tc>
        <w:tc>
          <w:tcPr>
            <w:tcW w:w="1695" w:type="pct"/>
            <w:gridSpan w:val="6"/>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350870">
              <w:rPr>
                <w:i/>
                <w:iCs/>
                <w:szCs w:val="20"/>
              </w:rPr>
              <w:t>President</w:t>
            </w: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Management,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MANAGEMENT,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475"/>
        <w:gridCol w:w="127"/>
        <w:gridCol w:w="556"/>
        <w:gridCol w:w="606"/>
        <w:gridCol w:w="974"/>
        <w:gridCol w:w="617"/>
        <w:gridCol w:w="619"/>
        <w:gridCol w:w="633"/>
        <w:gridCol w:w="657"/>
        <w:gridCol w:w="657"/>
        <w:gridCol w:w="909"/>
        <w:gridCol w:w="657"/>
        <w:gridCol w:w="657"/>
        <w:gridCol w:w="408"/>
        <w:gridCol w:w="408"/>
        <w:gridCol w:w="464"/>
        <w:gridCol w:w="408"/>
        <w:gridCol w:w="392"/>
      </w:tblGrid>
      <w:tr w:rsidR="003C03D9" w:rsidRPr="000F07B5" w:rsidTr="00A80CAC">
        <w:trPr>
          <w:cantSplit/>
          <w:jc w:val="center"/>
        </w:trPr>
        <w:tc>
          <w:tcPr>
            <w:tcW w:w="297" w:type="pct"/>
            <w:gridSpan w:val="2"/>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7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98"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78"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Signature</w:t>
            </w:r>
          </w:p>
        </w:tc>
        <w:tc>
          <w:tcPr>
            <w:tcW w:w="30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0"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46"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Capacity</w:t>
            </w: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Date</w:t>
            </w: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19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0F07B5">
        <w:trPr>
          <w:cantSplit/>
          <w:jc w:val="center"/>
        </w:trPr>
        <w:tc>
          <w:tcPr>
            <w:tcW w:w="2265" w:type="pct"/>
            <w:gridSpan w:val="8"/>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Brent J. Smolik</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Brent J. Smolik</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President (Principal Executive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Dane E. Whitehead</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Dane E. Whitehead</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Executive Vice President &amp; Chief Financial Officer (Principal Financial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shd w:val="clear" w:color="auto" w:fill="auto"/>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Francis C. Olmsted III</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Francis C. Olmsted III</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Vice President &amp; Controller (Principal Accounting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0F07B5">
              <w:rPr>
                <w:smallCaps/>
                <w:szCs w:val="20"/>
              </w:rPr>
              <w:t>EP Energy Global LLC</w:t>
            </w: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Sole Managing Member</w:t>
            </w: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0F07B5">
              <w:rPr>
                <w:szCs w:val="20"/>
              </w:rPr>
              <w:t>September 11, 2012</w:t>
            </w: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34" w:type="pct"/>
            <w:tcBorders>
              <w:top w:val="nil"/>
              <w:left w:val="nil"/>
              <w:bottom w:val="nil"/>
              <w:right w:val="nil"/>
            </w:tcBorders>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By:</w:t>
            </w:r>
          </w:p>
        </w:tc>
        <w:tc>
          <w:tcPr>
            <w:tcW w:w="2031" w:type="pct"/>
            <w:gridSpan w:val="7"/>
            <w:tcBorders>
              <w:top w:val="nil"/>
              <w:left w:val="nil"/>
              <w:bottom w:val="nil"/>
              <w:right w:val="nil"/>
            </w:tcBorders>
            <w:vAlign w:val="bottom"/>
          </w:tcPr>
          <w:p w:rsidR="003C03D9" w:rsidRPr="000F07B5"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 xml:space="preserve">/s/ </w:t>
            </w:r>
            <w:r w:rsidRPr="000F07B5">
              <w:rPr>
                <w:smallCaps/>
                <w:szCs w:val="20"/>
              </w:rPr>
              <w:t>Brent J. Smolik</w:t>
            </w:r>
          </w:p>
        </w:tc>
        <w:tc>
          <w:tcPr>
            <w:tcW w:w="1737" w:type="pct"/>
            <w:gridSpan w:val="5"/>
            <w:tcBorders>
              <w:top w:val="nil"/>
              <w:left w:val="nil"/>
              <w:bottom w:val="nil"/>
              <w:right w:val="nil"/>
            </w:tcBorders>
            <w:vAlign w:val="bottom"/>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998" w:type="pct"/>
            <w:gridSpan w:val="5"/>
            <w:tcBorders>
              <w:top w:val="nil"/>
              <w:left w:val="nil"/>
              <w:bottom w:val="nil"/>
              <w:right w:val="nil"/>
            </w:tcBorders>
            <w:vAlign w:val="bottom"/>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0F07B5">
        <w:trPr>
          <w:cantSplit/>
          <w:jc w:val="center"/>
        </w:trPr>
        <w:tc>
          <w:tcPr>
            <w:tcW w:w="234" w:type="pct"/>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37" w:type="pct"/>
            <w:gridSpan w:val="2"/>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Name:</w:t>
            </w:r>
          </w:p>
        </w:tc>
        <w:tc>
          <w:tcPr>
            <w:tcW w:w="1694"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Brent J. Smolik</w:t>
            </w:r>
          </w:p>
        </w:tc>
        <w:tc>
          <w:tcPr>
            <w:tcW w:w="1737"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rPr>
          <w:cantSplit/>
          <w:jc w:val="center"/>
        </w:trPr>
        <w:tc>
          <w:tcPr>
            <w:tcW w:w="234" w:type="pct"/>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37" w:type="pct"/>
            <w:gridSpan w:val="2"/>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Title:</w:t>
            </w:r>
          </w:p>
        </w:tc>
        <w:tc>
          <w:tcPr>
            <w:tcW w:w="1694"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0F07B5">
              <w:rPr>
                <w:i/>
                <w:iCs/>
                <w:szCs w:val="20"/>
              </w:rPr>
              <w:t>President</w:t>
            </w:r>
          </w:p>
        </w:tc>
        <w:tc>
          <w:tcPr>
            <w:tcW w:w="1737"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998"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Resale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RESALE COMPANY,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F12201">
        <w:trPr>
          <w:cantSplit/>
          <w:jc w:val="center"/>
        </w:trPr>
        <w:tc>
          <w:tcPr>
            <w:tcW w:w="308" w:type="pct"/>
            <w:gridSpan w:val="2"/>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Signature</w:t>
            </w:r>
          </w:p>
        </w:tc>
        <w:tc>
          <w:tcPr>
            <w:tcW w:w="316"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Capacity</w:t>
            </w: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Date</w:t>
            </w: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Brent J. Smolik</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Brent J. Smolik</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President (Principal Executive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Dane E. Whitehead</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Dane E. Whitehead</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Francis C. Olmsted III</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Francis C. Olmsted III</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Vice President &amp; Controller (Principal Accounting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F12201">
              <w:rPr>
                <w:smallCaps/>
                <w:szCs w:val="20"/>
              </w:rPr>
              <w:t>EP Energy Management, L.L.C.</w:t>
            </w: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Sole Managing Member</w:t>
            </w: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F12201">
              <w:rPr>
                <w:szCs w:val="20"/>
              </w:rPr>
              <w:t>September 11, 2012</w:t>
            </w: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49" w:type="pct"/>
            <w:tcBorders>
              <w:top w:val="nil"/>
              <w:left w:val="nil"/>
              <w:bottom w:val="nil"/>
              <w:right w:val="nil"/>
            </w:tcBorders>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By:</w:t>
            </w:r>
          </w:p>
        </w:tc>
        <w:tc>
          <w:tcPr>
            <w:tcW w:w="2036" w:type="pct"/>
            <w:gridSpan w:val="8"/>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 xml:space="preserve">/s/ </w:t>
            </w:r>
            <w:r w:rsidRPr="00F12201">
              <w:rPr>
                <w:smallCaps/>
                <w:szCs w:val="20"/>
              </w:rPr>
              <w:t>Brent J. Smolik</w:t>
            </w:r>
          </w:p>
        </w:tc>
        <w:tc>
          <w:tcPr>
            <w:tcW w:w="1696" w:type="pct"/>
            <w:gridSpan w:val="5"/>
            <w:tcBorders>
              <w:top w:val="nil"/>
              <w:left w:val="nil"/>
              <w:bottom w:val="nil"/>
              <w:right w:val="nil"/>
            </w:tcBorders>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F12201">
        <w:trPr>
          <w:cantSplit/>
          <w:jc w:val="center"/>
        </w:trPr>
        <w:tc>
          <w:tcPr>
            <w:tcW w:w="249" w:type="pct"/>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Name:</w:t>
            </w:r>
          </w:p>
        </w:tc>
        <w:tc>
          <w:tcPr>
            <w:tcW w:w="1695" w:type="pct"/>
            <w:gridSpan w:val="6"/>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Brent J. Smolik</w:t>
            </w:r>
          </w:p>
        </w:tc>
        <w:tc>
          <w:tcPr>
            <w:tcW w:w="1696"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rPr>
          <w:cantSplit/>
          <w:jc w:val="center"/>
        </w:trPr>
        <w:tc>
          <w:tcPr>
            <w:tcW w:w="249" w:type="pct"/>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Title:</w:t>
            </w:r>
          </w:p>
        </w:tc>
        <w:tc>
          <w:tcPr>
            <w:tcW w:w="1695" w:type="pct"/>
            <w:gridSpan w:val="6"/>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F12201">
              <w:rPr>
                <w:i/>
                <w:iCs/>
                <w:szCs w:val="20"/>
              </w:rPr>
              <w:t>President</w:t>
            </w:r>
          </w:p>
        </w:tc>
        <w:tc>
          <w:tcPr>
            <w:tcW w:w="1696"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Gathering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GATHERING COMPANY,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307A29">
        <w:trPr>
          <w:cantSplit/>
          <w:jc w:val="center"/>
        </w:trPr>
        <w:tc>
          <w:tcPr>
            <w:tcW w:w="308" w:type="pct"/>
            <w:gridSpan w:val="2"/>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Signature</w:t>
            </w:r>
          </w:p>
        </w:tc>
        <w:tc>
          <w:tcPr>
            <w:tcW w:w="316"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307A29"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Capacity</w:t>
            </w: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Date</w:t>
            </w: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307A29">
        <w:trPr>
          <w:cantSplit/>
          <w:jc w:val="center"/>
        </w:trPr>
        <w:tc>
          <w:tcPr>
            <w:tcW w:w="2285" w:type="pct"/>
            <w:gridSpan w:val="9"/>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Brent J. Smolik</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Brent J. Smolik</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President (Principal Executive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Dane E. Whitehead</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Dane E. Whitehead</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Francis C. Olmsted III</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Francis C. Olmsted III</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Vice President &amp; Controller (Principal Accounting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307A29">
              <w:rPr>
                <w:smallCaps/>
                <w:szCs w:val="20"/>
              </w:rPr>
              <w:t>EP Energy Resale Company, L.L.C.</w:t>
            </w: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Sole Managing Member</w:t>
            </w: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307A29">
              <w:rPr>
                <w:szCs w:val="20"/>
              </w:rPr>
              <w:t>September 11, 2012</w:t>
            </w:r>
          </w:p>
        </w:tc>
      </w:tr>
      <w:tr w:rsidR="003C03D9" w:rsidRPr="00307A29">
        <w:trPr>
          <w:cantSplit/>
          <w:jc w:val="center"/>
        </w:trPr>
        <w:tc>
          <w:tcPr>
            <w:tcW w:w="249" w:type="pct"/>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49" w:type="pct"/>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49" w:type="pct"/>
            <w:tcBorders>
              <w:top w:val="nil"/>
              <w:left w:val="nil"/>
              <w:bottom w:val="nil"/>
              <w:right w:val="nil"/>
            </w:tcBorders>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By:</w:t>
            </w:r>
          </w:p>
        </w:tc>
        <w:tc>
          <w:tcPr>
            <w:tcW w:w="2036" w:type="pct"/>
            <w:gridSpan w:val="8"/>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 xml:space="preserve">/s/ </w:t>
            </w:r>
            <w:r w:rsidRPr="00307A29">
              <w:rPr>
                <w:smallCaps/>
                <w:szCs w:val="20"/>
              </w:rPr>
              <w:t>Brent J. Smolik</w:t>
            </w:r>
          </w:p>
        </w:tc>
        <w:tc>
          <w:tcPr>
            <w:tcW w:w="1696" w:type="pct"/>
            <w:gridSpan w:val="5"/>
            <w:tcBorders>
              <w:top w:val="nil"/>
              <w:left w:val="nil"/>
              <w:bottom w:val="nil"/>
              <w:right w:val="nil"/>
            </w:tcBorders>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307A29">
        <w:trPr>
          <w:cantSplit/>
          <w:jc w:val="center"/>
        </w:trPr>
        <w:tc>
          <w:tcPr>
            <w:tcW w:w="249" w:type="pct"/>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Name:</w:t>
            </w:r>
          </w:p>
        </w:tc>
        <w:tc>
          <w:tcPr>
            <w:tcW w:w="1695" w:type="pct"/>
            <w:gridSpan w:val="6"/>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Brent J. Smolik</w:t>
            </w: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rPr>
          <w:cantSplit/>
          <w:jc w:val="center"/>
        </w:trPr>
        <w:tc>
          <w:tcPr>
            <w:tcW w:w="249" w:type="pct"/>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Title:</w:t>
            </w:r>
          </w:p>
        </w:tc>
        <w:tc>
          <w:tcPr>
            <w:tcW w:w="1695" w:type="pct"/>
            <w:gridSpan w:val="6"/>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307A29">
              <w:rPr>
                <w:i/>
                <w:iCs/>
                <w:szCs w:val="20"/>
              </w:rPr>
              <w:t>President</w:t>
            </w: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E&amp;P Company, L.P.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E&amp;P COMPANY, L.P.</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w:t>
      </w:r>
      <w:r>
        <w:t>[</w:t>
      </w:r>
      <w:r w:rsidRPr="00A426DF">
        <w: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20"/>
        <w:gridCol w:w="398"/>
        <w:gridCol w:w="324"/>
        <w:gridCol w:w="596"/>
        <w:gridCol w:w="929"/>
        <w:gridCol w:w="929"/>
        <w:gridCol w:w="934"/>
        <w:gridCol w:w="676"/>
        <w:gridCol w:w="676"/>
        <w:gridCol w:w="758"/>
        <w:gridCol w:w="674"/>
        <w:gridCol w:w="676"/>
        <w:gridCol w:w="416"/>
        <w:gridCol w:w="417"/>
        <w:gridCol w:w="465"/>
        <w:gridCol w:w="417"/>
        <w:gridCol w:w="419"/>
      </w:tblGrid>
      <w:tr w:rsidR="003C03D9" w:rsidRPr="0073605A">
        <w:trPr>
          <w:cantSplit/>
          <w:jc w:val="center"/>
        </w:trPr>
        <w:tc>
          <w:tcPr>
            <w:tcW w:w="452" w:type="pct"/>
            <w:gridSpan w:val="2"/>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3" w:type="pct"/>
            <w:gridSpan w:val="2"/>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6"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Signature</w:t>
            </w:r>
          </w:p>
        </w:tc>
        <w:tc>
          <w:tcPr>
            <w:tcW w:w="456"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8"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Capacity</w:t>
            </w: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Date</w:t>
            </w: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6"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Brent J. Smolik</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Brent J. Smolik</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President (Principal Executive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Dane E. Whitehead</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Dane E. Whitehead</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Executive Vice President &amp; Chief Financial Officer (Principal Financial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Francis C. Olmsted III</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Francis C. Olmsted III</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Vice President &amp; Controller (Principal Accounting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73605A">
              <w:rPr>
                <w:smallCaps/>
                <w:szCs w:val="20"/>
              </w:rPr>
              <w:t>EP Energy Management, L.L.C.</w:t>
            </w: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General Partner</w:t>
            </w: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73605A">
              <w:rPr>
                <w:szCs w:val="20"/>
              </w:rPr>
              <w:t>September 11, 2012</w:t>
            </w: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56" w:type="pct"/>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By:</w:t>
            </w:r>
          </w:p>
        </w:tc>
        <w:tc>
          <w:tcPr>
            <w:tcW w:w="2019" w:type="pct"/>
            <w:gridSpan w:val="6"/>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 xml:space="preserve">/s/ </w:t>
            </w:r>
            <w:r w:rsidRPr="0073605A">
              <w:rPr>
                <w:smallCaps/>
                <w:szCs w:val="20"/>
              </w:rPr>
              <w:t>Brent J. Smolik</w:t>
            </w:r>
          </w:p>
        </w:tc>
        <w:tc>
          <w:tcPr>
            <w:tcW w:w="1699" w:type="pct"/>
            <w:gridSpan w:val="5"/>
            <w:tcBorders>
              <w:top w:val="nil"/>
              <w:left w:val="nil"/>
              <w:bottom w:val="nil"/>
              <w:right w:val="nil"/>
            </w:tcBorders>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26" w:type="pct"/>
            <w:gridSpan w:val="5"/>
            <w:tcBorders>
              <w:top w:val="nil"/>
              <w:left w:val="nil"/>
              <w:bottom w:val="nil"/>
              <w:right w:val="nil"/>
            </w:tcBorders>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3605A">
        <w:trPr>
          <w:cantSplit/>
          <w:jc w:val="center"/>
        </w:trPr>
        <w:tc>
          <w:tcPr>
            <w:tcW w:w="256" w:type="pct"/>
            <w:tcBorders>
              <w:top w:val="nil"/>
              <w:left w:val="nil"/>
              <w:bottom w:val="nil"/>
              <w:right w:val="nil"/>
            </w:tcBorders>
            <w:vAlign w:val="center"/>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Name:</w:t>
            </w:r>
          </w:p>
        </w:tc>
        <w:tc>
          <w:tcPr>
            <w:tcW w:w="1663" w:type="pct"/>
            <w:gridSpan w:val="4"/>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Brent J. Smolik</w:t>
            </w:r>
          </w:p>
        </w:tc>
        <w:tc>
          <w:tcPr>
            <w:tcW w:w="1699"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rPr>
          <w:cantSplit/>
          <w:jc w:val="center"/>
        </w:trPr>
        <w:tc>
          <w:tcPr>
            <w:tcW w:w="256" w:type="pct"/>
            <w:tcBorders>
              <w:top w:val="nil"/>
              <w:left w:val="nil"/>
              <w:bottom w:val="nil"/>
              <w:right w:val="nil"/>
            </w:tcBorders>
            <w:vAlign w:val="center"/>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Title:</w:t>
            </w:r>
          </w:p>
        </w:tc>
        <w:tc>
          <w:tcPr>
            <w:tcW w:w="1663" w:type="pct"/>
            <w:gridSpan w:val="4"/>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73605A">
              <w:rPr>
                <w:i/>
                <w:iCs/>
                <w:szCs w:val="20"/>
              </w:rPr>
              <w:t>President</w:t>
            </w:r>
          </w:p>
        </w:tc>
        <w:tc>
          <w:tcPr>
            <w:tcW w:w="1699"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26"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EPE Nominee Corp.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EPE NOMINEE CORP.</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941"/>
        <w:gridCol w:w="733"/>
        <w:gridCol w:w="978"/>
        <w:gridCol w:w="733"/>
        <w:gridCol w:w="737"/>
        <w:gridCol w:w="874"/>
        <w:gridCol w:w="755"/>
        <w:gridCol w:w="912"/>
        <w:gridCol w:w="755"/>
        <w:gridCol w:w="757"/>
        <w:gridCol w:w="375"/>
        <w:gridCol w:w="375"/>
        <w:gridCol w:w="545"/>
        <w:gridCol w:w="375"/>
        <w:gridCol w:w="379"/>
      </w:tblGrid>
      <w:tr w:rsidR="003C03D9" w:rsidRPr="007818DC">
        <w:trPr>
          <w:cantSplit/>
          <w:jc w:val="center"/>
        </w:trPr>
        <w:tc>
          <w:tcPr>
            <w:tcW w:w="47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7"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7"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Signature</w:t>
            </w:r>
          </w:p>
        </w:tc>
        <w:tc>
          <w:tcPr>
            <w:tcW w:w="377"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446"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8"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8"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Capacity</w:t>
            </w:r>
          </w:p>
        </w:tc>
        <w:tc>
          <w:tcPr>
            <w:tcW w:w="388"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Date</w:t>
            </w: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5"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r>
      <w:tr w:rsidR="003C03D9" w:rsidRPr="007818DC">
        <w:trPr>
          <w:cantSplit/>
          <w:jc w:val="center"/>
        </w:trPr>
        <w:tc>
          <w:tcPr>
            <w:tcW w:w="1989" w:type="pct"/>
            <w:gridSpan w:val="5"/>
            <w:tcBorders>
              <w:top w:val="nil"/>
              <w:left w:val="nil"/>
              <w:bottom w:val="nil"/>
              <w:right w:val="nil"/>
            </w:tcBorders>
            <w:shd w:val="clear" w:color="auto" w:fill="auto"/>
            <w:vAlign w:val="center"/>
          </w:tcPr>
          <w:p w:rsidR="003C03D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szCs w:val="20"/>
              </w:rPr>
            </w:pPr>
          </w:p>
        </w:tc>
        <w:tc>
          <w:tcPr>
            <w:tcW w:w="1998"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3"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818DC">
        <w:trPr>
          <w:cantSplit/>
          <w:jc w:val="center"/>
        </w:trPr>
        <w:tc>
          <w:tcPr>
            <w:tcW w:w="1989" w:type="pct"/>
            <w:gridSpan w:val="5"/>
            <w:tcBorders>
              <w:top w:val="nil"/>
              <w:left w:val="nil"/>
              <w:bottom w:val="nil"/>
              <w:right w:val="nil"/>
            </w:tcBorders>
            <w:shd w:val="clear" w:color="auto" w:fill="auto"/>
            <w:vAlign w:val="center"/>
          </w:tcPr>
          <w:p w:rsidR="003C03D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szCs w:val="20"/>
              </w:rPr>
            </w:pPr>
          </w:p>
        </w:tc>
        <w:tc>
          <w:tcPr>
            <w:tcW w:w="1998"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3"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818DC">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Brent J. Smolik</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Brent J. Smolik</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President &amp; Director (Principal Executive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r w:rsidR="003C03D9" w:rsidRPr="007818DC">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Dane E. Whitehead</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Dane E. Whitehead</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Executive Vice President, Chief Financial Officer &amp; Director (Principal Financial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r w:rsidR="003C03D9" w:rsidRPr="007818DC">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Francis C. Olmsted III</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Francis C. Olmsted III</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Vice President &amp; Controller (Principal Accounting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Crystal E&amp;P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CRYSTAL E&amp;P COMPANY, L.L.C.</w:t>
            </w: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mallCaps/>
              </w:rPr>
            </w:pPr>
            <w:r>
              <w:t xml:space="preserve">/s/ </w:t>
            </w:r>
            <w:r w:rsidRPr="00AB6A38">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20"/>
        <w:gridCol w:w="397"/>
        <w:gridCol w:w="281"/>
        <w:gridCol w:w="531"/>
        <w:gridCol w:w="978"/>
        <w:gridCol w:w="878"/>
        <w:gridCol w:w="880"/>
        <w:gridCol w:w="880"/>
        <w:gridCol w:w="628"/>
        <w:gridCol w:w="911"/>
        <w:gridCol w:w="628"/>
        <w:gridCol w:w="631"/>
        <w:gridCol w:w="383"/>
        <w:gridCol w:w="383"/>
        <w:gridCol w:w="545"/>
        <w:gridCol w:w="384"/>
        <w:gridCol w:w="386"/>
      </w:tblGrid>
      <w:tr w:rsidR="003C03D9" w:rsidRPr="00AB6A38">
        <w:trPr>
          <w:cantSplit/>
          <w:jc w:val="center"/>
        </w:trPr>
        <w:tc>
          <w:tcPr>
            <w:tcW w:w="478" w:type="pct"/>
            <w:gridSpan w:val="2"/>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30" w:type="pct"/>
            <w:gridSpan w:val="2"/>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5" w:type="pct"/>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Signature</w:t>
            </w:r>
          </w:p>
        </w:tc>
        <w:tc>
          <w:tcPr>
            <w:tcW w:w="445"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6"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6"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3" w:type="pct"/>
            <w:tcBorders>
              <w:top w:val="nil"/>
              <w:left w:val="nil"/>
              <w:bottom w:val="nil"/>
              <w:right w:val="nil"/>
            </w:tcBorders>
            <w:shd w:val="clear" w:color="auto" w:fill="auto"/>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Capacity</w:t>
            </w:r>
          </w:p>
        </w:tc>
        <w:tc>
          <w:tcPr>
            <w:tcW w:w="32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4"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4" w:type="pct"/>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Date</w:t>
            </w: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4"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Brent J. Smolik</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Brent J. Smolik</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President (Principal Executive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Dane E. Whitehead</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Dane E. Whitehead</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Executive Vice President &amp; Chief Financial Officer (Principal Financial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Francis C. Olmsted III</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Francis C. Olmsted III</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Vice President &amp; Controller (Principal Accounting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AB6A38">
              <w:rPr>
                <w:smallCaps/>
                <w:szCs w:val="20"/>
              </w:rPr>
              <w:t>EP Energy E&amp;P Company, L.P.</w:t>
            </w: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Sole Managing Member</w:t>
            </w: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AB6A38">
              <w:rPr>
                <w:szCs w:val="20"/>
              </w:rPr>
              <w:t>September 11, 2012</w:t>
            </w:r>
          </w:p>
        </w:tc>
      </w:tr>
      <w:tr w:rsidR="003C03D9" w:rsidRPr="00AB6A38">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mallCaps/>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mallCaps/>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AB6A38">
              <w:rPr>
                <w:szCs w:val="20"/>
              </w:rPr>
              <w:t>By:</w:t>
            </w: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mallCaps/>
                <w:szCs w:val="20"/>
              </w:rPr>
              <w:t>EP Energy Management, L.L.C.</w:t>
            </w:r>
            <w:r w:rsidRPr="00AB6A38">
              <w:rPr>
                <w:szCs w:val="20"/>
              </w:rPr>
              <w:br/>
              <w:t>its general partner</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By:</w:t>
            </w:r>
          </w:p>
        </w:tc>
        <w:tc>
          <w:tcPr>
            <w:tcW w:w="1973" w:type="pct"/>
            <w:gridSpan w:val="6"/>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 xml:space="preserve">/s/ </w:t>
            </w:r>
            <w:r w:rsidRPr="00AB6A38">
              <w:rPr>
                <w:smallCaps/>
                <w:szCs w:val="20"/>
              </w:rPr>
              <w:t>Brent J. Smolik</w:t>
            </w:r>
          </w:p>
        </w:tc>
        <w:tc>
          <w:tcPr>
            <w:tcW w:w="1739" w:type="pct"/>
            <w:gridSpan w:val="5"/>
            <w:tcBorders>
              <w:top w:val="nil"/>
              <w:left w:val="nil"/>
              <w:bottom w:val="nil"/>
              <w:right w:val="nil"/>
            </w:tcBorders>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8" w:type="pct"/>
            <w:gridSpan w:val="5"/>
            <w:tcBorders>
              <w:top w:val="nil"/>
              <w:left w:val="nil"/>
              <w:bottom w:val="nil"/>
              <w:right w:val="nil"/>
            </w:tcBorders>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AB6A38">
        <w:trPr>
          <w:cantSplit/>
          <w:jc w:val="center"/>
        </w:trPr>
        <w:tc>
          <w:tcPr>
            <w:tcW w:w="270" w:type="pct"/>
            <w:tcBorders>
              <w:top w:val="nil"/>
              <w:left w:val="nil"/>
              <w:bottom w:val="nil"/>
              <w:right w:val="nil"/>
            </w:tcBorders>
            <w:vAlign w:val="center"/>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Name:</w:t>
            </w:r>
          </w:p>
        </w:tc>
        <w:tc>
          <w:tcPr>
            <w:tcW w:w="1617" w:type="pct"/>
            <w:gridSpan w:val="4"/>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Brent J. Smolik</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rPr>
          <w:cantSplit/>
          <w:jc w:val="center"/>
        </w:trPr>
        <w:tc>
          <w:tcPr>
            <w:tcW w:w="270" w:type="pct"/>
            <w:tcBorders>
              <w:top w:val="nil"/>
              <w:left w:val="nil"/>
              <w:bottom w:val="nil"/>
              <w:right w:val="nil"/>
            </w:tcBorders>
            <w:vAlign w:val="center"/>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Title:</w:t>
            </w:r>
          </w:p>
        </w:tc>
        <w:tc>
          <w:tcPr>
            <w:tcW w:w="1617" w:type="pct"/>
            <w:gridSpan w:val="4"/>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AB6A38">
              <w:rPr>
                <w:i/>
                <w:iCs/>
                <w:szCs w:val="20"/>
              </w:rPr>
              <w:t>President</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sectPr w:rsidR="003C03D9" w:rsidSect="00A426DF">
          <w:footerReference w:type="default" r:id="rId12"/>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EXHIBIT INDEX</w:t>
      </w:r>
    </w:p>
    <w:tbl>
      <w:tblPr>
        <w:tblW w:w="5000" w:type="pct"/>
        <w:jc w:val="center"/>
        <w:tblCellMar>
          <w:left w:w="72" w:type="dxa"/>
          <w:right w:w="72" w:type="dxa"/>
        </w:tblCellMar>
        <w:tblLook w:val="0000"/>
      </w:tblPr>
      <w:tblGrid>
        <w:gridCol w:w="982"/>
        <w:gridCol w:w="9242"/>
      </w:tblGrid>
      <w:tr w:rsidR="003C03D9" w:rsidRPr="00A426DF">
        <w:trPr>
          <w:cantSplit/>
          <w:tblHeader/>
          <w:jc w:val="center"/>
        </w:trPr>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Exhibit No.</w:t>
            </w:r>
          </w:p>
        </w:tc>
        <w:tc>
          <w:tcPr>
            <w:tcW w:w="45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Exhibit Description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Purchase and Sale Agreement among EP Energy Corporation, EP Energy Holding Company and El Paso Brazil, L.L.C., as sellers, and EPE Acquisition, LLC, as purchaser, dated as of February 24, 2012</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1 to Purchase and Sale Agreement, dated as of April 16, 2012, among EP Energy, L.L.C. (f/k/a EP Energy Corporation), EP Energy Holding Company, El Paso Brazil, L.L.C. and EPE Acquisition,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2 to Purchase and Sale Agreement, dated as of May 24, 2012, among EP Energy, L.L.C. (f/k/a EP Energy Corporation), EP Energy Holding Company, El Paso Brazil, L.L.C., EP Production International Cayman Company, EPE Acquisition, LLC and solely for purposes of Sections 2 and 5 thereunder, El Paso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Everest Acquisition Finance Inc.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Bylaws of Everest Acquisition Finance Inc.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Global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Global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Brazil,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 Energy Brazil,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Preferred Holdings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Preferred Holdings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MBOW Four Star,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MBOW Four Start,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Management,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Management,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Resale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Resale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Gathering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First Amended and Restated Limited Liability Company Agreement of EP Energy Gathering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Limited Partnership of EP Energy E&amp;P Company, L.P.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Seventh Amended and Restated Agreement of Limited Partnership of EP Energy E&amp;P Company, L.P.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Incorporation of EPE Nominee Corp.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Bylaws of EPE Nominee Corp.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Crystal E&amp;P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Crystal E&amp;P Company, L.L.C.</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April 24, 2012, between EP Energy LLC (f/k/a Everest Acquisition LLC) and Everest Acquisition Finance Inc., as Co</w:t>
            </w:r>
            <w:r>
              <w:t>-</w:t>
            </w:r>
            <w:r w:rsidRPr="00A426DF">
              <w:t>Issuers, and Wilmington Trust, National Association, as Trustee, in respect of 6.875% Senior Secured Notes due 2019</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April 24, 2012, between EP Energy LLC (f/k/a Everest Acquisition LLC) and Everest Acquisition Finance Inc., as Co</w:t>
            </w:r>
            <w:r>
              <w:t>-</w:t>
            </w:r>
            <w:r w:rsidRPr="00A426DF">
              <w:t>Issuers, and Wilmington Trust, National Association, as Trustee, in respect of 9.375% Senior Notes due 2020</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August 13, 2012, between EP Energy LLC and Everest Acquisition Finance Inc., as Co</w:t>
            </w:r>
            <w:r>
              <w:t>-</w:t>
            </w:r>
            <w:r w:rsidRPr="00A426DF">
              <w:t>Issuers, and Wilmington Trust, National Association, as Trustee, in respect of 7.750% Senior Notes due 2022</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April 24, 2012, between EP Energy LLC (f/k/a Everest Acquisition LLC), Everest Acquisition Finance Inc. and Citigroup Global Markets Inc. and J.P. Morgan Securities LLC, as representatives of the several initial purchasers, in respect of 6.875% Senior Secured Notes due 2019</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April 24, 2012, between EP Energy LLC (f/k/a Everest Acquisition LLC), Everest Acquisition Finance Inc. and Citigroup Global Markets Inc. and J.P. Morgan Securities LLC, as representatives of the several initial purchasers, in respect of 9.375% Senior Notes due 2020</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lastRenderedPageBreak/>
              <w:t>4.6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August 13, 2012, between EP Energy LLC, Everest Acquisition Finance Inc. and Citigroup Global Markets Inc., as representative of the several initial purchasers, in respect of 7.750% Senior Notes due 2022</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5.1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Opinion of Paul Weiss Rifkind Wharton &amp; Garrison LLP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8.1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Opinion of Paul Weiss Rifkind Wharton &amp; Garrison LLP</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Credit Agreement, dated as of May 24, 2012, by and among EPE Holdings, LLC, as Holdings, EP Energy LLC (f/k/a Everest Acquisition LLC), as the Borrower, the Lenders party thereto, JPMorgan Chase Bank, N.A., as Administrative Agent and Collateral Agent, and the other parties party thereto</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Guarantee Agreement, dated as of May 24, 2012, by and among EPE Holdings LLC, the Domestic Subsidiaries of the Borrower signatory thereto and JPMorgan Chase Bank, N.A., as collateral agent for the Secured Parties referred to therein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Collateral Agreement, dated as of May 24, 2012, by and among EPE Holdings LLC, EP Energy LLC (f/k/a Everest Acquisition LLC), each Subsidiary of EP Energy LLC identified therein and JPMorgan Chase 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LLC (f/k/a Everest Acquisition LLC), each Subsidiary of EP Energy LLC identified therein and JPMorgan Chase 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El Paso Brazil, L.L.C., as Pledgor, and JPMorgan Chase 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Senior Lien Intercreditor Agreement, dated as of May 24, 2012, among JPMorgan Chase Bank, N.A., as RBL Facility Agent and Applicable First Lien Agent, Citibank, N.A., as Term Facility Agent, Senior Secured Notes Collateral Agent and Applicable Second Lien Agent, Wilmington Trust, National Association, as Trustee under the Senior Secured Notes Indenture, EP Energy LLC and the Subsidiaries of EP Energy LLC named therein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Term Loan Agreement, dated as of April 24, 2012, by and among EP Energy LLC (f/k/a Everest Acquisition LLC), as Borrower, the Lenders party thereto, Citibank, N.A., as Administrative Agent and Collateral Agent, and Citigroup Global Markets Inc. and J.P. Morgan Securities LLC, as Co</w:t>
            </w:r>
            <w:r>
              <w:t>-</w:t>
            </w:r>
            <w:r w:rsidRPr="00A426DF">
              <w:t>Lead Arrangers</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Guarantee Agreement, dated as of April 24, 2012, by and between Everest Acquisition Finance Inc., as Guarantor, and Citibank, N.A., as collateral agent for the Secured Parties referred to therein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Collateral Agreement, dated as of May 24, 2012, by and among EP Energy LLC (f/k/a Everest Acquisition LLC), each Subsidiary of EP Energy LLC identified therein and Citibank,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LLC (f/k/a Everest Acquisition LLC), each Subsidiary of EP Energy LLC identified therein and Citibank,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Brazil, L.L.C. (f/k/a El Paso Brazil, L.L.C.), as Pledgor, and Citibank, N.A., as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Pari Passu Intercreditor Agreement, dated as of May 24, 2012, among Citibank, N.A., as Second Lien Agent, Citibank, N.A., as Authorized Representative for the Term Loan Agreement, Wilmington Trust, National Association, as the Initial Other Authorized Representative and each additional Authorized Representative from time to time party hereto</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Transaction Fee Agreement, dated as of May 24, 2012, among EP Energy Global LLC, EPE Acquisition, LLC, Apollo Global Securities, LLC, Riverstone V Everest Holdings, L.P., Access Industries, Inc. and Korea National Oil Corporation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Management Fee Agreement, dated as of May 24, 2012, among EP Energy Global LLC, EPE Acquisition, LLC, Apollo Management VII, L.P., Apollo Commodities Management, L.P., With Respect to Series I, Riverstone V Everest Holdings, L.P., Access Industries, Inc. and Korea National Oil Corporation</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dated as of August 17, 2012, to the Credit Agreement, dated as of May 24, 2012, among EPE Holdings LLC, EP Energy LLC, the lenders party thereto and JPMorgan Chase Bank, N.A., as administrative agent and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1, dated as of August 21, 2012, to the Term Loan Agreement, dated as of April 24, 2012, among EP Energy LLC, the lenders party thereto and Citibank, N.A., as administrative agent and collateral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Joinder Agreement, dated as of August 21, 2012, among Citibank, N.A., as Additional Tranche B</w:t>
            </w:r>
            <w:r>
              <w:t>-</w:t>
            </w:r>
            <w:r w:rsidRPr="00A426DF">
              <w:t>1 Lender, EP Energy LLC and Citibank, N.A., as administrative agent</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Clayton A. Carrell</w:t>
            </w:r>
          </w:p>
        </w:tc>
      </w:tr>
      <w:tr w:rsidR="003C03D9" w:rsidRPr="00A426DF">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John D. Jensen</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lastRenderedPageBreak/>
              <w:t>10.20</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Brent J. Smolik</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Dane E. Whitehead</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Marguerite N. Woung</w:t>
            </w:r>
            <w:r w:rsidRPr="00A426DF">
              <w:noBreakHyphen/>
              <w:t>Chapman</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Senior Executive Survivor Benefit Plan adopted as of May 24, 2012</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2012 Omnibus Incentive Plan</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10.25</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Management Incentive Plan Agreement, dated as of May 24, 2012, between EPE Acquisition, LLC and EPE Employee Holdings, LLC</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10.26</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EPE Employee Holdings, LLC Management Incentive Unit Agreement</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10.27</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EPE Employee Holdings, LLC dated as of May 24, 2012</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10.28</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EPE Management Investors, LLC dated as of May 24, 2012</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10.29</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Amended and Restated Subscription Agreement, dated as of May 24, 2012, between EPE Acquisition, LLC and EPE Management Investors, LLC</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12.1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Statement regarding Computation of Ratios</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21.1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Subsidiaries of EP Energy LLC</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Ernst &amp; Young LLP, an independent registered public accounting firm</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PricewaterhouseCoopers LLP, an independent registered public accounting firm</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Paul, Weiss, Rifkind, Wharton &amp; Garrison LLP (included in Exhibits 5.1 and 8.1)</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Ryder Scott Company, L.P.</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24.1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Powers of Attorney of the Directors and Officers of the Registrants (included in signature pages)</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25.1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T</w:t>
            </w:r>
            <w:r>
              <w:t>-</w:t>
            </w:r>
            <w:r w:rsidRPr="00A426DF">
              <w:t>1 (Wilmington Trust, National Association)</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of Transmittal</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Notice of Guaranteed Delivery</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to Brokers</w:t>
            </w:r>
          </w:p>
        </w:tc>
      </w:tr>
      <w:tr w:rsidR="003C03D9" w:rsidRPr="00A426DF">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to Clients</w:t>
            </w:r>
          </w:p>
        </w:tc>
      </w:tr>
      <w:tr w:rsidR="003C03D9" w:rsidRPr="00A426DF">
        <w:trPr>
          <w:cantSplit/>
          <w:jc w:val="center"/>
        </w:trPr>
        <w:tc>
          <w:tcPr>
            <w:tcW w:w="48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pPr>
            <w:r w:rsidRPr="00A426DF">
              <w:t>99.5</w:t>
            </w:r>
          </w:p>
        </w:tc>
        <w:tc>
          <w:tcPr>
            <w:tcW w:w="45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Ryder Scott Company, L.P. reserve report for El Paso Production Company as of December 31, 2011</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br w:type="page"/>
      </w:r>
      <w:r w:rsidRPr="00A426DF">
        <w:rPr>
          <w:b/>
          <w:bCs/>
        </w:rPr>
        <w:lastRenderedPageBreak/>
        <w:t>Exhibit 23.1</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Consent of Independent Registered Public Accounting Firm</w:t>
      </w:r>
    </w:p>
    <w:p w:rsidR="003C03D9" w:rsidRPr="00A426DF" w:rsidRDefault="003C03D9" w:rsidP="00A426DF">
      <w:pPr>
        <w:widowControl/>
        <w:tabs>
          <w:tab w:val="left" w:pos="-720"/>
        </w:tabs>
        <w:suppressAutoHyphens/>
        <w:spacing w:after="240"/>
        <w:ind w:firstLine="720"/>
      </w:pPr>
      <w:r w:rsidRPr="00A426DF">
        <w:t xml:space="preserve">We consent to the reference to our firm under the caption </w:t>
      </w:r>
      <w:r>
        <w:t>“</w:t>
      </w:r>
      <w:r w:rsidRPr="00A426DF">
        <w:t>Experts</w:t>
      </w:r>
      <w:r>
        <w:t>”</w:t>
      </w:r>
      <w:r w:rsidRPr="00A426DF">
        <w:t xml:space="preserve"> in the Registration Statement (Form S</w:t>
      </w:r>
      <w:r w:rsidRPr="00A426DF">
        <w:noBreakHyphen/>
        <w:t>4 No. 333</w:t>
      </w:r>
      <w:r w:rsidRPr="00A426DF">
        <w:noBreakHyphen/>
        <w:t>00000) and related Preliminary Prospectus of EP Energy LLC for the registration of $750 million 6.875% Senior Secured Notes due 2019, $2,000 million 9.375% Senior Notes due 2020 and $350 million 7.75% Senior Notes due 2022 and to the inclusion of our report dated March 7, 2012 (except for Note 12, as to which the date is September 11, 2012), with respect to the consolidated financial statements and schedule of EP Energy Corporation included herein for the year ended December 31, 2011, and our report dated September 11, 2012, with respect to the financial statements of Everest Acquisition LLC included herein for the period ended April 30, 2012.</w:t>
      </w:r>
    </w:p>
    <w:p w:rsidR="003C03D9" w:rsidRPr="00A426DF" w:rsidRDefault="003C03D9" w:rsidP="003C03D9">
      <w:pPr>
        <w:widowControl/>
        <w:tabs>
          <w:tab w:val="left" w:pos="-720"/>
          <w:tab w:val="left" w:pos="0"/>
        </w:tabs>
        <w:suppressAutoHyphens/>
        <w:spacing w:after="240"/>
        <w:ind w:left="5760"/>
      </w:pPr>
      <w:r w:rsidRPr="00A426DF">
        <w:t>/s/ Ernst &amp; Young LLP</w:t>
      </w:r>
    </w:p>
    <w:p w:rsidR="003C03D9" w:rsidRPr="00A426DF" w:rsidRDefault="003C03D9" w:rsidP="00A426DF">
      <w:pPr>
        <w:widowControl/>
        <w:tabs>
          <w:tab w:val="left" w:pos="-720"/>
        </w:tabs>
        <w:suppressAutoHyphens/>
      </w:pPr>
      <w:r w:rsidRPr="00A426DF">
        <w:t>Houston, Texas</w:t>
      </w:r>
    </w:p>
    <w:p w:rsidR="003C03D9" w:rsidRDefault="003C03D9" w:rsidP="00A426DF">
      <w:pPr>
        <w:widowControl/>
        <w:tabs>
          <w:tab w:val="left" w:pos="-720"/>
        </w:tabs>
        <w:suppressAutoHyphens/>
        <w:spacing w:after="240"/>
      </w:pPr>
      <w:r w:rsidRPr="00A426DF">
        <w:t>September 11, 2012</w:t>
      </w:r>
    </w:p>
    <w:p w:rsidR="003C03D9" w:rsidRDefault="003C03D9" w:rsidP="00A426DF">
      <w:pPr>
        <w:widowControl/>
        <w:tabs>
          <w:tab w:val="left" w:pos="-720"/>
        </w:tabs>
        <w:suppressAutoHyphens/>
        <w:spacing w:after="240"/>
        <w:sectPr w:rsidR="003C03D9" w:rsidSect="00A426DF">
          <w:footerReference w:type="default" r:id="rId13"/>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99.1</w:t>
      </w:r>
    </w:p>
    <w:p w:rsidR="003C03D9" w:rsidRPr="00A426DF" w:rsidRDefault="003C03D9" w:rsidP="00A426DF">
      <w:pPr>
        <w:widowControl/>
        <w:tabs>
          <w:tab w:val="left" w:pos="5400"/>
        </w:tabs>
        <w:suppressAutoHyphens/>
        <w:spacing w:after="240"/>
        <w:ind w:firstLine="720"/>
        <w:jc w:val="center"/>
        <w:rPr>
          <w:b/>
          <w:bCs/>
          <w:sz w:val="26"/>
          <w:szCs w:val="26"/>
        </w:rPr>
      </w:pPr>
      <w:r w:rsidRPr="00A426DF">
        <w:rPr>
          <w:b/>
          <w:bCs/>
          <w:sz w:val="26"/>
          <w:szCs w:val="26"/>
        </w:rPr>
        <w:t>LETTER OF TRANSMITTAL</w:t>
      </w:r>
    </w:p>
    <w:p w:rsidR="003C03D9" w:rsidRPr="00A426DF" w:rsidRDefault="003C03D9" w:rsidP="00A426DF">
      <w:pPr>
        <w:widowControl/>
        <w:tabs>
          <w:tab w:val="center" w:pos="5400"/>
        </w:tabs>
        <w:suppressAutoHyphens/>
        <w:jc w:val="center"/>
        <w:rPr>
          <w:b/>
          <w:bCs/>
        </w:rPr>
      </w:pPr>
      <w:r w:rsidRPr="00A426DF">
        <w:rPr>
          <w:b/>
          <w:bCs/>
        </w:rPr>
        <w:t>To Tender for Exchange</w:t>
      </w:r>
    </w:p>
    <w:p w:rsidR="003C03D9" w:rsidRPr="00A426DF" w:rsidRDefault="003C03D9" w:rsidP="00A426DF">
      <w:pPr>
        <w:widowControl/>
        <w:tabs>
          <w:tab w:val="center" w:pos="5400"/>
        </w:tabs>
        <w:suppressAutoHyphens/>
        <w:jc w:val="center"/>
        <w:rPr>
          <w:b/>
          <w:bCs/>
        </w:rPr>
      </w:pPr>
      <w:r w:rsidRPr="00A426DF">
        <w:rPr>
          <w:b/>
          <w:bCs/>
        </w:rPr>
        <w:t>$750,000,000 aggregate principal amount of 6.875% Senior Secured Notes Due 2019</w:t>
      </w:r>
    </w:p>
    <w:p w:rsidR="003C03D9" w:rsidRPr="00A426DF" w:rsidRDefault="003C03D9" w:rsidP="00A426DF">
      <w:pPr>
        <w:widowControl/>
        <w:tabs>
          <w:tab w:val="center" w:pos="5400"/>
        </w:tabs>
        <w:suppressAutoHyphens/>
        <w:jc w:val="center"/>
        <w:rPr>
          <w:b/>
          <w:bCs/>
        </w:rPr>
      </w:pPr>
      <w:r w:rsidRPr="00A426DF">
        <w:rPr>
          <w:b/>
          <w:bCs/>
        </w:rPr>
        <w:t>(CUSIP Numbers 29977HAC4/U2993NAB7)</w:t>
      </w:r>
    </w:p>
    <w:p w:rsidR="003C03D9" w:rsidRPr="00A426DF" w:rsidRDefault="003C03D9" w:rsidP="00A426DF">
      <w:pPr>
        <w:widowControl/>
        <w:tabs>
          <w:tab w:val="center" w:pos="5400"/>
        </w:tabs>
        <w:suppressAutoHyphens/>
        <w:jc w:val="center"/>
        <w:rPr>
          <w:b/>
          <w:bCs/>
        </w:rPr>
      </w:pPr>
      <w:r w:rsidRPr="00A426DF">
        <w:rPr>
          <w:b/>
          <w:bCs/>
        </w:rPr>
        <w:t>$2,000,000,000 aggregate principal amount of 9.375% Senior Notes Due 2020</w:t>
      </w:r>
    </w:p>
    <w:p w:rsidR="003C03D9" w:rsidRPr="00A426DF" w:rsidRDefault="003C03D9" w:rsidP="00A426DF">
      <w:pPr>
        <w:widowControl/>
        <w:tabs>
          <w:tab w:val="center" w:pos="5400"/>
        </w:tabs>
        <w:suppressAutoHyphens/>
        <w:jc w:val="center"/>
        <w:rPr>
          <w:b/>
          <w:bCs/>
        </w:rPr>
      </w:pPr>
      <w:r w:rsidRPr="00A426DF">
        <w:rPr>
          <w:b/>
          <w:bCs/>
        </w:rPr>
        <w:t>(CUSIP Numbers 29977HAA8/U2993NAA9)</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jc w:val="center"/>
        <w:rPr>
          <w:b/>
          <w:bCs/>
        </w:rPr>
      </w:pPr>
      <w:r w:rsidRPr="00A426DF">
        <w:rPr>
          <w:b/>
          <w:bCs/>
        </w:rPr>
        <w:t>$350,000,000 aggregate principal amount of 7.750% Senior Notes Due 2022</w:t>
      </w:r>
    </w:p>
    <w:p w:rsidR="003C03D9" w:rsidRPr="00A426DF" w:rsidRDefault="003C03D9" w:rsidP="00A426DF">
      <w:pPr>
        <w:widowControl/>
        <w:tabs>
          <w:tab w:val="center" w:pos="5400"/>
        </w:tabs>
        <w:suppressAutoHyphens/>
        <w:jc w:val="center"/>
        <w:rPr>
          <w:b/>
          <w:bCs/>
        </w:rPr>
      </w:pPr>
      <w:r w:rsidRPr="00A426DF">
        <w:rPr>
          <w:b/>
          <w:bCs/>
        </w:rPr>
        <w:t>(CUSIP Numbers 268787AA6/U2937LAA2)</w:t>
      </w:r>
    </w:p>
    <w:p w:rsidR="003C03D9" w:rsidRPr="00A426DF" w:rsidRDefault="003C03D9" w:rsidP="00A426DF">
      <w:pPr>
        <w:widowControl/>
        <w:tabs>
          <w:tab w:val="center" w:pos="5400"/>
        </w:tabs>
        <w:suppressAutoHyphens/>
        <w:jc w:val="center"/>
        <w:rPr>
          <w:b/>
          <w:bCs/>
        </w:rPr>
      </w:pPr>
      <w:r w:rsidRPr="00A426DF">
        <w:rPr>
          <w:b/>
          <w:bCs/>
        </w:rPr>
        <w:t>of</w:t>
      </w:r>
    </w:p>
    <w:p w:rsidR="003C03D9" w:rsidRPr="00A426DF" w:rsidRDefault="003C03D9" w:rsidP="00A426DF">
      <w:pPr>
        <w:widowControl/>
        <w:tabs>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3C03D9">
      <w:pPr>
        <w:widowControl/>
        <w:pBdr>
          <w:top w:val="single" w:sz="4" w:space="7" w:color="auto"/>
          <w:left w:val="single" w:sz="4" w:space="4" w:color="auto"/>
          <w:bottom w:val="single" w:sz="4" w:space="6" w:color="auto"/>
          <w:right w:val="single" w:sz="4" w:space="4" w:color="auto"/>
        </w:pBdr>
        <w:tabs>
          <w:tab w:val="left" w:pos="-720"/>
        </w:tabs>
        <w:suppressAutoHyphens/>
        <w:ind w:firstLine="720"/>
        <w:rPr>
          <w:b/>
          <w:bCs/>
        </w:rPr>
      </w:pPr>
      <w:r w:rsidRPr="00A426DF">
        <w:rPr>
          <w:b/>
          <w:bCs/>
        </w:rPr>
        <w:t>THE EXCHANGE OFFER WILL EXPIRE AT MIDNIGHT, NEW YORK CITY TIME, AT THE END OF</w:t>
      </w:r>
      <w:r>
        <w:rPr>
          <w:b/>
          <w:bCs/>
        </w:rPr>
        <w:t>                 </w:t>
      </w:r>
      <w:r w:rsidRPr="00A426DF">
        <w:rPr>
          <w:b/>
          <w:bCs/>
        </w:rPr>
        <w:t xml:space="preserve">, 2012, UNLESS EXTENDED (THE </w:t>
      </w:r>
      <w:r>
        <w:rPr>
          <w:b/>
          <w:bCs/>
        </w:rPr>
        <w:t>“</w:t>
      </w:r>
      <w:r w:rsidRPr="00A426DF">
        <w:rPr>
          <w:b/>
          <w:bCs/>
        </w:rPr>
        <w:t>EXPIRATION DATE</w:t>
      </w:r>
      <w:r>
        <w:rPr>
          <w:b/>
          <w:bCs/>
        </w:rPr>
        <w:t>”</w:t>
      </w:r>
      <w:r w:rsidRPr="00A426DF">
        <w:rPr>
          <w:b/>
          <w:bCs/>
        </w:rPr>
        <w:t>). TENDERS OF INITIAL NOTES MAY BE WITHDRAWN PRIOR TO MIDNIGHT, NEW YORK CITY TIME, ON THE</w:t>
      </w:r>
    </w:p>
    <w:p w:rsidR="003C03D9" w:rsidRPr="00A426DF" w:rsidRDefault="003C03D9" w:rsidP="003C03D9">
      <w:pPr>
        <w:widowControl/>
        <w:pBdr>
          <w:top w:val="single" w:sz="4" w:space="7" w:color="auto"/>
          <w:left w:val="single" w:sz="4" w:space="4" w:color="auto"/>
          <w:bottom w:val="single" w:sz="4" w:space="6" w:color="auto"/>
          <w:right w:val="single" w:sz="4" w:space="4" w:color="auto"/>
        </w:pBdr>
        <w:tabs>
          <w:tab w:val="left" w:pos="-720"/>
        </w:tabs>
        <w:suppressAutoHyphens/>
        <w:spacing w:after="240"/>
      </w:pPr>
      <w:r w:rsidRPr="00A426DF">
        <w:rPr>
          <w:b/>
          <w:bCs/>
        </w:rPr>
        <w:t>EXPIRATION DATE.</w:t>
      </w:r>
    </w:p>
    <w:p w:rsidR="003C03D9" w:rsidRPr="00A426DF" w:rsidRDefault="003C03D9" w:rsidP="00A426DF">
      <w:pPr>
        <w:widowControl/>
        <w:tabs>
          <w:tab w:val="center" w:pos="5400"/>
        </w:tabs>
        <w:suppressAutoHyphens/>
        <w:spacing w:after="240"/>
        <w:jc w:val="center"/>
      </w:pPr>
      <w:r w:rsidRPr="00A426DF">
        <w:rPr>
          <w:i/>
          <w:iCs/>
        </w:rPr>
        <w:t>Delivery to:</w:t>
      </w:r>
      <w:r w:rsidRPr="00A426DF">
        <w:t xml:space="preserve">  Wilmington Trust, National Association, Exchange Agent</w:t>
      </w:r>
    </w:p>
    <w:p w:rsidR="003C03D9" w:rsidRPr="00A426DF" w:rsidRDefault="003C03D9" w:rsidP="00A426DF">
      <w:pPr>
        <w:widowControl/>
        <w:tabs>
          <w:tab w:val="center" w:pos="5400"/>
        </w:tabs>
        <w:suppressAutoHyphens/>
        <w:jc w:val="center"/>
      </w:pPr>
      <w:r w:rsidRPr="00A426DF">
        <w:rPr>
          <w:i/>
          <w:iCs/>
          <w:u w:val="single"/>
        </w:rPr>
        <w:t>By overnight delivery, courier or hand or certified or registered mail:</w:t>
      </w:r>
    </w:p>
    <w:p w:rsidR="003C03D9" w:rsidRPr="00A426DF" w:rsidRDefault="003C03D9" w:rsidP="00A426DF">
      <w:pPr>
        <w:widowControl/>
        <w:tabs>
          <w:tab w:val="center" w:pos="5400"/>
        </w:tabs>
        <w:suppressAutoHyphens/>
        <w:jc w:val="center"/>
      </w:pPr>
      <w:r w:rsidRPr="00A426DF">
        <w:t>Wilmington Trust, National Association</w:t>
      </w:r>
    </w:p>
    <w:p w:rsidR="003C03D9" w:rsidRPr="00A426DF" w:rsidRDefault="003C03D9" w:rsidP="00A426DF">
      <w:pPr>
        <w:widowControl/>
        <w:tabs>
          <w:tab w:val="center" w:pos="5400"/>
        </w:tabs>
        <w:suppressAutoHyphens/>
        <w:jc w:val="center"/>
      </w:pPr>
      <w:r w:rsidRPr="00A426DF">
        <w:t>c/o Wilmington Trust Company</w:t>
      </w:r>
    </w:p>
    <w:p w:rsidR="003C03D9" w:rsidRPr="00A426DF" w:rsidRDefault="003C03D9" w:rsidP="00A426DF">
      <w:pPr>
        <w:widowControl/>
        <w:tabs>
          <w:tab w:val="center" w:pos="5400"/>
        </w:tabs>
        <w:suppressAutoHyphens/>
        <w:jc w:val="center"/>
      </w:pPr>
      <w:r w:rsidRPr="00A426DF">
        <w:t>Rodney Square North</w:t>
      </w:r>
    </w:p>
    <w:p w:rsidR="003C03D9" w:rsidRPr="00A426DF" w:rsidRDefault="003C03D9" w:rsidP="00A426DF">
      <w:pPr>
        <w:widowControl/>
        <w:tabs>
          <w:tab w:val="center" w:pos="5400"/>
        </w:tabs>
        <w:suppressAutoHyphens/>
        <w:jc w:val="center"/>
      </w:pPr>
      <w:r w:rsidRPr="00A426DF">
        <w:t>1100 North Market Street</w:t>
      </w:r>
    </w:p>
    <w:p w:rsidR="003C03D9" w:rsidRPr="00A426DF" w:rsidRDefault="003C03D9" w:rsidP="00A426DF">
      <w:pPr>
        <w:widowControl/>
        <w:tabs>
          <w:tab w:val="center" w:pos="5400"/>
        </w:tabs>
        <w:suppressAutoHyphens/>
        <w:spacing w:after="240"/>
        <w:jc w:val="center"/>
      </w:pPr>
      <w:r w:rsidRPr="00A426DF">
        <w:t>Wilmington, DE 19890</w:t>
      </w:r>
      <w:r>
        <w:t>-</w:t>
      </w:r>
      <w:r w:rsidRPr="00A426DF">
        <w:t>1626</w:t>
      </w:r>
    </w:p>
    <w:p w:rsidR="003C03D9" w:rsidRPr="00A426DF" w:rsidRDefault="003C03D9" w:rsidP="00A426DF">
      <w:pPr>
        <w:widowControl/>
        <w:tabs>
          <w:tab w:val="center" w:pos="5400"/>
        </w:tabs>
        <w:suppressAutoHyphens/>
        <w:spacing w:after="240"/>
        <w:jc w:val="center"/>
      </w:pPr>
      <w:r w:rsidRPr="00A426DF">
        <w:t>Attention: Sam Hamed</w:t>
      </w:r>
    </w:p>
    <w:p w:rsidR="003C03D9" w:rsidRPr="00A426DF" w:rsidRDefault="003C03D9" w:rsidP="00A426DF">
      <w:pPr>
        <w:widowControl/>
        <w:tabs>
          <w:tab w:val="center" w:pos="5400"/>
        </w:tabs>
        <w:suppressAutoHyphens/>
        <w:jc w:val="center"/>
      </w:pPr>
      <w:r w:rsidRPr="00A426DF">
        <w:rPr>
          <w:i/>
          <w:iCs/>
          <w:u w:val="single"/>
        </w:rPr>
        <w:t>By facsimile (for eligible institutions only):</w:t>
      </w:r>
    </w:p>
    <w:p w:rsidR="003C03D9" w:rsidRPr="00A426DF" w:rsidRDefault="003C03D9" w:rsidP="00A426DF">
      <w:pPr>
        <w:widowControl/>
        <w:tabs>
          <w:tab w:val="center" w:pos="5400"/>
        </w:tabs>
        <w:suppressAutoHyphens/>
        <w:spacing w:after="240"/>
        <w:jc w:val="center"/>
      </w:pPr>
      <w:r w:rsidRPr="00A426DF">
        <w:t>(302) 636</w:t>
      </w:r>
      <w:r>
        <w:t>-</w:t>
      </w:r>
      <w:r w:rsidRPr="00A426DF">
        <w:t>4139, Attention: Sam Hamed</w:t>
      </w:r>
    </w:p>
    <w:p w:rsidR="003C03D9" w:rsidRPr="00A426DF" w:rsidRDefault="003C03D9" w:rsidP="00A426DF">
      <w:pPr>
        <w:widowControl/>
        <w:tabs>
          <w:tab w:val="center" w:pos="5400"/>
        </w:tabs>
        <w:suppressAutoHyphens/>
        <w:jc w:val="center"/>
      </w:pPr>
      <w:r w:rsidRPr="00A426DF">
        <w:rPr>
          <w:i/>
          <w:iCs/>
          <w:u w:val="single"/>
        </w:rPr>
        <w:t>For information or confirmation by telephone:</w:t>
      </w:r>
    </w:p>
    <w:p w:rsidR="003C03D9" w:rsidRPr="00A426DF" w:rsidRDefault="003C03D9" w:rsidP="00A426DF">
      <w:pPr>
        <w:widowControl/>
        <w:tabs>
          <w:tab w:val="center" w:pos="5400"/>
        </w:tabs>
        <w:suppressAutoHyphens/>
        <w:spacing w:after="240"/>
        <w:jc w:val="center"/>
      </w:pPr>
      <w:r w:rsidRPr="00A426DF">
        <w:t>(302) 636</w:t>
      </w:r>
      <w:r>
        <w:t>-</w:t>
      </w:r>
      <w:r w:rsidRPr="00A426DF">
        <w:t>6181</w:t>
      </w:r>
    </w:p>
    <w:p w:rsidR="003C03D9" w:rsidRPr="00A426DF" w:rsidRDefault="003C03D9" w:rsidP="00A426DF">
      <w:pPr>
        <w:widowControl/>
        <w:tabs>
          <w:tab w:val="left" w:pos="-720"/>
        </w:tabs>
        <w:suppressAutoHyphens/>
        <w:spacing w:after="240"/>
        <w:ind w:firstLine="720"/>
      </w:pPr>
      <w:r w:rsidRPr="00A426DF">
        <w:rPr>
          <w:b/>
          <w:bCs/>
        </w:rPr>
        <w:t>Delivery of this instrument to an address other than as set forth above, or transmission of instructions via facsimile other than as set forth above, will not constitute a valid delivery.</w:t>
      </w:r>
    </w:p>
    <w:p w:rsidR="003C03D9" w:rsidRPr="00A426DF" w:rsidRDefault="003C03D9" w:rsidP="00A426DF">
      <w:pPr>
        <w:widowControl/>
        <w:tabs>
          <w:tab w:val="left" w:pos="-720"/>
        </w:tabs>
        <w:suppressAutoHyphens/>
        <w:spacing w:after="240"/>
        <w:ind w:firstLine="720"/>
      </w:pPr>
      <w:r w:rsidRPr="00A426DF">
        <w:rPr>
          <w:b/>
          <w:bCs/>
        </w:rPr>
        <w:t>Please read this entire Letter of Transmittal carefully before completing any box below.</w:t>
      </w:r>
    </w:p>
    <w:p w:rsidR="003C03D9" w:rsidRDefault="003C03D9" w:rsidP="00A426DF">
      <w:pPr>
        <w:widowControl/>
        <w:tabs>
          <w:tab w:val="left" w:pos="-720"/>
        </w:tabs>
        <w:suppressAutoHyphens/>
        <w:spacing w:after="240"/>
        <w:ind w:firstLine="720"/>
      </w:pPr>
      <w:r w:rsidRPr="00A426DF">
        <w:t xml:space="preserve">The undersigned acknowledges that he or she has received the prospectus, dated           , 2012 (the </w:t>
      </w:r>
      <w:r>
        <w:t>“</w:t>
      </w:r>
      <w:r w:rsidRPr="00A426DF">
        <w:t>Prospectus</w:t>
      </w:r>
      <w:r>
        <w:t>”</w:t>
      </w:r>
      <w:r w:rsidRPr="00A426DF">
        <w:t xml:space="preserve">), of EP Energy LLC and Everest Acquisition Finance Inc. (together, the </w:t>
      </w:r>
      <w:r>
        <w:t>“</w:t>
      </w:r>
      <w:r w:rsidRPr="00A426DF">
        <w:t>Companies</w:t>
      </w:r>
      <w:r>
        <w:t>”</w:t>
      </w:r>
      <w:r w:rsidRPr="00A426DF">
        <w:t xml:space="preserve">), and this Letter of Transmittal (the </w:t>
      </w:r>
      <w:r>
        <w:t>“</w:t>
      </w:r>
      <w:r w:rsidRPr="00A426DF">
        <w:t>Letter</w:t>
      </w:r>
      <w:r>
        <w:t>”</w:t>
      </w:r>
      <w:r w:rsidRPr="00A426DF">
        <w:t>), which together constitute the Companies</w:t>
      </w:r>
      <w:r>
        <w:t>’</w:t>
      </w:r>
      <w:r w:rsidRPr="00A426DF">
        <w:t xml:space="preserve"> offer (the </w:t>
      </w:r>
      <w:r>
        <w:t>“</w:t>
      </w:r>
      <w:r w:rsidRPr="00A426DF">
        <w:t>Exchange Offer</w:t>
      </w:r>
      <w:r>
        <w:t>”</w:t>
      </w:r>
      <w:r w:rsidRPr="00A426DF">
        <w:t xml:space="preserve">) to exchange (a) $750,000,000 in aggregate principal amount of their 6.875% Senior Secured Notes due 2019 (CUSIP Number 29977HAD2), (b) $2,000,000,000 in aggregate principal amount of their 9.375% Senior Notes due 2020 (CUSIP Number 29977HAB6) and (c) $350,000,000 in aggregate principal amount of their 7.750% Senior Notes due 2022 (CUSIP Number 268787AB4) (collectively, the </w:t>
      </w:r>
      <w:r>
        <w:t>“</w:t>
      </w:r>
      <w:r w:rsidRPr="00A426DF">
        <w:t>Exchange Notes</w:t>
      </w:r>
      <w:r>
        <w:t>”</w:t>
      </w:r>
      <w:r w:rsidRPr="00A426DF">
        <w:t xml:space="preserve">), for a corresponding and like aggregate principal amount of their outstanding (i) 6.875% Senior Secured Notes due 2019 (CUSIP Numbers 29977HAC4/U2993NAB7), (ii) 9.375% Senior Notes due 2020 (CUSIP Numbers 29977HAA8/U2993NAA9) and (iii) 7.750% Senior Notes due 2022 (CUSIP Numbers 268787AA6/U2937LAA2) (collectively, the </w:t>
      </w:r>
      <w:r>
        <w:t>“</w:t>
      </w:r>
      <w:r w:rsidRPr="00A426DF">
        <w:t>Initial Notes</w:t>
      </w:r>
      <w:r>
        <w:t>”</w:t>
      </w:r>
      <w:r w:rsidRPr="00A426DF">
        <w:t xml:space="preserve">) that were issued and sold in reliance upon an exemption from registration under the Securities Act of 1933, as amended (the </w:t>
      </w:r>
      <w:r>
        <w:t>“</w:t>
      </w:r>
      <w:r w:rsidRPr="00A426DF">
        <w:t>Securities Act</w:t>
      </w:r>
      <w:r>
        <w:t>”</w:t>
      </w:r>
      <w:r w:rsidRPr="00A426DF">
        <w:t>).</w:t>
      </w:r>
    </w:p>
    <w:p w:rsidR="003C03D9" w:rsidRDefault="003C03D9" w:rsidP="00A426DF">
      <w:pPr>
        <w:widowControl/>
        <w:tabs>
          <w:tab w:val="left" w:pos="-720"/>
        </w:tabs>
        <w:suppressAutoHyphens/>
        <w:spacing w:after="240"/>
        <w:ind w:firstLine="720"/>
        <w:sectPr w:rsidR="003C03D9" w:rsidSect="00A426DF">
          <w:footerReference w:type="default" r:id="rId14"/>
          <w:pgSz w:w="12240" w:h="15840"/>
          <w:pgMar w:top="1080" w:right="1080" w:bottom="1080" w:left="1080" w:header="720" w:footer="720" w:gutter="0"/>
          <w:pgNumType w:start="1"/>
          <w:cols w:space="720"/>
          <w:docGrid w:linePitch="299"/>
        </w:sectPr>
      </w:pPr>
    </w:p>
    <w:p w:rsidR="003C03D9" w:rsidRPr="00A426DF" w:rsidRDefault="003C03D9" w:rsidP="003C03D9">
      <w:pPr>
        <w:widowControl/>
        <w:tabs>
          <w:tab w:val="left" w:pos="-720"/>
        </w:tabs>
        <w:suppressAutoHyphens/>
        <w:spacing w:after="160"/>
        <w:ind w:firstLine="720"/>
      </w:pPr>
      <w:r w:rsidRPr="00A426DF">
        <w:lastRenderedPageBreak/>
        <w:t>For each Initial Note accepted for exchange, the holder of such Initial Note will receive a corresponding Exchange Note, having an aggregate principal amount equal to that of the surrendered Initial Note that is identical in all material respects to such Initial Note, except that the Exchange Note will be registered under the Securities Act.</w:t>
      </w:r>
    </w:p>
    <w:p w:rsidR="003C03D9" w:rsidRPr="00A426DF" w:rsidRDefault="003C03D9" w:rsidP="003C03D9">
      <w:pPr>
        <w:widowControl/>
        <w:tabs>
          <w:tab w:val="left" w:pos="-720"/>
        </w:tabs>
        <w:suppressAutoHyphens/>
        <w:spacing w:after="160"/>
        <w:ind w:firstLine="720"/>
      </w:pPr>
      <w:r w:rsidRPr="00A426DF">
        <w:t>This Letter is to be completed by a holder of Initial Notes either if certificates are to be forwarded herewith or if a tender of certificates for Initial Notes, if available, is to be made by book</w:t>
      </w:r>
      <w:r>
        <w:t>-</w:t>
      </w:r>
      <w:r w:rsidRPr="00A426DF">
        <w:t xml:space="preserve">entry transfer to the account maintained by the Exchange Agent at The Depository Trust Company (the </w:t>
      </w:r>
      <w:r>
        <w:t>“</w:t>
      </w:r>
      <w:r w:rsidRPr="00A426DF">
        <w:t>Book</w:t>
      </w:r>
      <w:r>
        <w:t>-</w:t>
      </w:r>
      <w:r w:rsidRPr="00A426DF">
        <w:t>Entry Transfer Facility</w:t>
      </w:r>
      <w:r>
        <w:t>”</w:t>
      </w:r>
      <w:r w:rsidRPr="00A426DF">
        <w:t xml:space="preserve">) pursuant to the procedures set forth in </w:t>
      </w:r>
      <w:r>
        <w:t>“</w:t>
      </w:r>
      <w:r w:rsidRPr="00A426DF">
        <w:t>The Exchange Offer</w:t>
      </w:r>
      <w:r>
        <w:t>—</w:t>
      </w:r>
      <w:r w:rsidRPr="00A426DF">
        <w:t>Procedures for Tendering Initial Notes</w:t>
      </w:r>
      <w:r>
        <w:t>—</w:t>
      </w:r>
      <w:r w:rsidRPr="00A426DF">
        <w:t>Book</w:t>
      </w:r>
      <w:r>
        <w:t>-</w:t>
      </w:r>
      <w:r w:rsidRPr="00A426DF">
        <w:t>Entry Delivery Procedure</w:t>
      </w:r>
      <w:r>
        <w:t>”</w:t>
      </w:r>
      <w:r w:rsidRPr="00A426DF">
        <w:t xml:space="preserve"> section of the Prospectus and an Agent</w:t>
      </w:r>
      <w:r>
        <w:t>’</w:t>
      </w:r>
      <w:r w:rsidRPr="00A426DF">
        <w:t>s Message (as defined herein) is not delivered. Delivery of this Letter and any other required documents should be made to the Exchange Agent. Delivery of documents to the Book</w:t>
      </w:r>
      <w:r>
        <w:t>-</w:t>
      </w:r>
      <w:r w:rsidRPr="00A426DF">
        <w:t>Entry Transfer Facility does not constitute delivery to the Exchange Agent.</w:t>
      </w:r>
    </w:p>
    <w:p w:rsidR="003C03D9" w:rsidRPr="00A426DF" w:rsidRDefault="003C03D9" w:rsidP="003C03D9">
      <w:pPr>
        <w:widowControl/>
        <w:tabs>
          <w:tab w:val="left" w:pos="-720"/>
        </w:tabs>
        <w:suppressAutoHyphens/>
        <w:spacing w:after="160"/>
        <w:ind w:firstLine="720"/>
      </w:pPr>
      <w:r w:rsidRPr="00A426DF">
        <w:t>Holders of Initial Notes whose certificates are not immediately available, or who are unable to deliver their certificates (or cannot obtain a confirmation of the book</w:t>
      </w:r>
      <w:r>
        <w:t>-</w:t>
      </w:r>
      <w:r w:rsidRPr="00A426DF">
        <w:t>entry tender of their Initial Notes into the Exchange Agent</w:t>
      </w:r>
      <w:r>
        <w:t>’</w:t>
      </w:r>
      <w:r w:rsidRPr="00A426DF">
        <w:t>s account at the Book</w:t>
      </w:r>
      <w:r>
        <w:t>-</w:t>
      </w:r>
      <w:r w:rsidRPr="00A426DF">
        <w:t xml:space="preserve">Entry Transfer Facility (a </w:t>
      </w:r>
      <w:r>
        <w:t>“</w:t>
      </w:r>
      <w:r w:rsidRPr="00A426DF">
        <w:t>Book</w:t>
      </w:r>
      <w:r>
        <w:t>-</w:t>
      </w:r>
      <w:r w:rsidRPr="00A426DF">
        <w:t>Entry Confirmation</w:t>
      </w:r>
      <w:r>
        <w:t>”</w:t>
      </w:r>
      <w:r w:rsidRPr="00A426DF">
        <w:t xml:space="preserve">) on a timely basis) and all other documents required by this Letter to the Exchange Agent on or prior to the Expiration Date, must tender their Initial Notes according to the guaranteed delivery procedures set forth in </w:t>
      </w:r>
      <w:r>
        <w:t>“</w:t>
      </w:r>
      <w:r w:rsidRPr="00A426DF">
        <w:t>The Exchange Offer</w:t>
      </w:r>
      <w:r>
        <w:t>—</w:t>
      </w:r>
      <w:r w:rsidRPr="00A426DF">
        <w:t>Procedures for Tendering Initial Notes</w:t>
      </w:r>
      <w:r>
        <w:t>—</w:t>
      </w:r>
      <w:r w:rsidRPr="00A426DF">
        <w:t>Guaranteed Delivery Procedure</w:t>
      </w:r>
      <w:r>
        <w:t>”</w:t>
      </w:r>
      <w:r w:rsidRPr="00A426DF">
        <w:t xml:space="preserve"> section of the Prospectus. See Instruction 1.</w:t>
      </w:r>
    </w:p>
    <w:p w:rsidR="003C03D9" w:rsidRPr="00A426DF" w:rsidRDefault="003C03D9" w:rsidP="003C03D9">
      <w:pPr>
        <w:widowControl/>
        <w:tabs>
          <w:tab w:val="left" w:pos="-720"/>
        </w:tabs>
        <w:suppressAutoHyphens/>
        <w:spacing w:after="160"/>
        <w:ind w:firstLine="720"/>
      </w:pPr>
      <w:r w:rsidRPr="00A426DF">
        <w:t>The undersigned has completed the appropriate boxes below and signed this Letter to indicate the action the undersigned desires to take with respect to the Exchange Offer. Holders who wish to exchange their Initial Notes must complete this Letter in its entirety.</w:t>
      </w:r>
    </w:p>
    <w:p w:rsidR="003C03D9" w:rsidRPr="00A426DF" w:rsidRDefault="003C03D9" w:rsidP="003C03D9">
      <w:pPr>
        <w:widowControl/>
        <w:tabs>
          <w:tab w:val="left" w:pos="-720"/>
        </w:tabs>
        <w:suppressAutoHyphens/>
        <w:spacing w:after="160"/>
        <w:ind w:firstLine="720"/>
      </w:pPr>
      <w:r w:rsidRPr="00A426DF">
        <w:rPr>
          <w:b/>
          <w:bCs/>
        </w:rPr>
        <w:t>The instructions included with this Letter must be followed. Questions and requests for assistance or for additional copies of the Prospectus and this Letter may be directed to the Exchange Agent.</w:t>
      </w:r>
    </w:p>
    <w:p w:rsidR="003C03D9" w:rsidRPr="00A426DF" w:rsidRDefault="003C03D9" w:rsidP="003C03D9">
      <w:pPr>
        <w:widowControl/>
        <w:tabs>
          <w:tab w:val="left" w:pos="-720"/>
        </w:tabs>
        <w:suppressAutoHyphens/>
        <w:spacing w:after="160"/>
        <w:ind w:firstLine="720"/>
      </w:pPr>
      <w:r w:rsidRPr="00A426DF">
        <w:t>List below the Initial Notes to which this Letter relates. If the space provided below is inadequate, the certificate numbers and principal amount of Initial Notes should be listed on a separate signed schedule affixed to this Letter.</w:t>
      </w:r>
    </w:p>
    <w:tbl>
      <w:tblPr>
        <w:tblW w:w="5000" w:type="pct"/>
        <w:jc w:val="center"/>
        <w:tblBorders>
          <w:top w:val="single" w:sz="4" w:space="0" w:color="auto"/>
          <w:left w:val="single" w:sz="4" w:space="0" w:color="auto"/>
          <w:bottom w:val="single" w:sz="4" w:space="0" w:color="auto"/>
          <w:right w:val="single" w:sz="4" w:space="0" w:color="auto"/>
        </w:tblBorders>
        <w:tblCellMar>
          <w:left w:w="72" w:type="dxa"/>
          <w:right w:w="72" w:type="dxa"/>
        </w:tblCellMar>
        <w:tblLook w:val="0000"/>
      </w:tblPr>
      <w:tblGrid>
        <w:gridCol w:w="527"/>
        <w:gridCol w:w="5333"/>
        <w:gridCol w:w="1456"/>
        <w:gridCol w:w="1456"/>
        <w:gridCol w:w="1452"/>
      </w:tblGrid>
      <w:tr w:rsidR="003C03D9" w:rsidRPr="00A426DF">
        <w:trPr>
          <w:cantSplit/>
          <w:jc w:val="center"/>
        </w:trPr>
        <w:tc>
          <w:tcPr>
            <w:tcW w:w="5000" w:type="pct"/>
            <w:gridSpan w:val="5"/>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rPr>
            </w:pPr>
            <w:r w:rsidRPr="00A426DF">
              <w:rPr>
                <w:b/>
                <w:bCs/>
              </w:rPr>
              <w:t>DESCRIPTION OF INITIAL NOTES</w:t>
            </w:r>
            <w:r>
              <w:rPr>
                <w:b/>
                <w:bCs/>
              </w:rPr>
              <w:br/>
            </w:r>
            <w:r w:rsidRPr="00A426DF">
              <w:rPr>
                <w:b/>
                <w:bCs/>
              </w:rPr>
              <w:t>(See Instruction 2)</w:t>
            </w:r>
          </w:p>
        </w:tc>
      </w:tr>
      <w:tr w:rsidR="003C03D9" w:rsidRPr="00A426DF">
        <w:trPr>
          <w:cantSplit/>
          <w:jc w:val="center"/>
        </w:trPr>
        <w:tc>
          <w:tcPr>
            <w:tcW w:w="2865" w:type="pct"/>
            <w:gridSpan w:val="2"/>
            <w:tcBorders>
              <w:top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Name(s) and Address(es) of Registered Holder(s)</w:t>
            </w:r>
            <w:r>
              <w:rPr>
                <w:b/>
                <w:bCs/>
                <w:sz w:val="16"/>
                <w:szCs w:val="18"/>
              </w:rPr>
              <w:br/>
            </w:r>
            <w:r w:rsidRPr="00A426DF">
              <w:rPr>
                <w:b/>
                <w:bCs/>
                <w:sz w:val="16"/>
                <w:szCs w:val="18"/>
              </w:rPr>
              <w:t>Exactly as Name(s) appear(s) on Initial Notes</w:t>
            </w:r>
            <w:r>
              <w:rPr>
                <w:b/>
                <w:bCs/>
                <w:sz w:val="16"/>
                <w:szCs w:val="18"/>
              </w:rPr>
              <w:br/>
            </w:r>
            <w:r w:rsidRPr="00A426DF">
              <w:rPr>
                <w:b/>
                <w:bCs/>
                <w:sz w:val="16"/>
                <w:szCs w:val="18"/>
              </w:rPr>
              <w:t>(Please fill in, if blank)</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Certificate</w:t>
            </w:r>
            <w:r>
              <w:rPr>
                <w:b/>
                <w:bCs/>
                <w:sz w:val="16"/>
                <w:szCs w:val="18"/>
              </w:rPr>
              <w:br/>
            </w:r>
            <w:r w:rsidRPr="00A426DF">
              <w:rPr>
                <w:b/>
                <w:bCs/>
                <w:sz w:val="16"/>
                <w:szCs w:val="18"/>
              </w:rPr>
              <w:t>Number(s)*</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Aggregate</w:t>
            </w:r>
            <w:r>
              <w:rPr>
                <w:b/>
                <w:bCs/>
                <w:sz w:val="16"/>
                <w:szCs w:val="18"/>
              </w:rPr>
              <w:br/>
            </w:r>
            <w:r w:rsidRPr="00A426DF">
              <w:rPr>
                <w:b/>
                <w:bCs/>
                <w:sz w:val="16"/>
                <w:szCs w:val="18"/>
              </w:rPr>
              <w:t>Principal Amount</w:t>
            </w:r>
            <w:r>
              <w:rPr>
                <w:b/>
                <w:bCs/>
                <w:sz w:val="16"/>
                <w:szCs w:val="18"/>
              </w:rPr>
              <w:br/>
            </w:r>
            <w:r w:rsidRPr="00A426DF">
              <w:rPr>
                <w:b/>
                <w:bCs/>
                <w:sz w:val="16"/>
                <w:szCs w:val="18"/>
              </w:rPr>
              <w:t>Represented</w:t>
            </w:r>
            <w:r w:rsidRPr="00E62773">
              <w:rPr>
                <w:b/>
                <w:bCs/>
                <w:sz w:val="16"/>
                <w:szCs w:val="18"/>
                <w:bdr w:val="single" w:sz="4" w:space="0" w:color="auto"/>
              </w:rPr>
              <w:t xml:space="preserve"> </w:t>
            </w:r>
            <w:r w:rsidRPr="00A426DF">
              <w:rPr>
                <w:b/>
                <w:bCs/>
                <w:sz w:val="16"/>
                <w:szCs w:val="18"/>
              </w:rPr>
              <w:t>by</w:t>
            </w:r>
            <w:r>
              <w:rPr>
                <w:b/>
                <w:bCs/>
                <w:sz w:val="16"/>
                <w:szCs w:val="18"/>
              </w:rPr>
              <w:br/>
            </w:r>
            <w:r w:rsidRPr="00A426DF">
              <w:rPr>
                <w:b/>
                <w:bCs/>
                <w:sz w:val="16"/>
                <w:szCs w:val="18"/>
              </w:rPr>
              <w:t>Certificate</w:t>
            </w: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Principal Amount</w:t>
            </w:r>
            <w:r>
              <w:rPr>
                <w:b/>
                <w:bCs/>
                <w:sz w:val="16"/>
                <w:szCs w:val="18"/>
              </w:rPr>
              <w:br/>
            </w:r>
            <w:r w:rsidRPr="00A426DF">
              <w:rPr>
                <w:b/>
                <w:bCs/>
                <w:sz w:val="16"/>
                <w:szCs w:val="18"/>
              </w:rPr>
              <w:t>Tendered</w:t>
            </w:r>
            <w:r>
              <w:rPr>
                <w:b/>
                <w:bCs/>
                <w:sz w:val="16"/>
                <w:szCs w:val="18"/>
              </w:rPr>
              <w:br/>
            </w:r>
            <w:r w:rsidRPr="00A426DF">
              <w:rPr>
                <w:b/>
                <w:bCs/>
                <w:sz w:val="16"/>
                <w:szCs w:val="18"/>
              </w:rPr>
              <w:t>(if less than all)**</w:t>
            </w:r>
          </w:p>
        </w:tc>
      </w:tr>
      <w:tr w:rsidR="003C03D9" w:rsidRPr="00A426DF">
        <w:trPr>
          <w:cantSplit/>
          <w:jc w:val="center"/>
        </w:trPr>
        <w:tc>
          <w:tcPr>
            <w:tcW w:w="258" w:type="pct"/>
            <w:tcBorders>
              <w:top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top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258" w:type="pct"/>
            <w:tcBorders>
              <w:bottom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258" w:type="pct"/>
            <w:tcBorders>
              <w:top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top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Total</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 *</w:t>
            </w:r>
          </w:p>
        </w:tc>
        <w:tc>
          <w:tcPr>
            <w:tcW w:w="4742" w:type="pct"/>
            <w:gridSpan w:val="4"/>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Need not be completed if Initial Notes are being tendered by book</w:t>
            </w:r>
            <w:r>
              <w:t>-</w:t>
            </w:r>
            <w:r w:rsidRPr="00A426DF">
              <w:t>entry transfer.</w:t>
            </w:r>
          </w:p>
        </w:tc>
      </w:tr>
      <w:tr w:rsidR="003C03D9" w:rsidRPr="00A426DF">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p>
        </w:tc>
        <w:tc>
          <w:tcPr>
            <w:tcW w:w="4742" w:type="pct"/>
            <w:gridSpan w:val="4"/>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Unless otherwise indicated in this column, the holder will be deemed to have tendered the full aggregate principal amount represented by such Initial Notes. See Instruction 2. Initial Notes tendered hereby must be in denominations of principal amount that are $2,000 and integral multiples of $1,000 in excess thereof. See Instruction 1.</w:t>
            </w:r>
          </w:p>
        </w:tc>
      </w:tr>
    </w:tbl>
    <w:p w:rsidR="003C03D9" w:rsidRPr="00A426DF" w:rsidRDefault="003C03D9" w:rsidP="00A426DF">
      <w:pPr>
        <w:widowControl/>
        <w:tabs>
          <w:tab w:val="left" w:pos="-720"/>
          <w:tab w:val="left" w:pos="0"/>
        </w:tabs>
        <w:suppressAutoHyphens/>
        <w:spacing w:before="240" w:after="240"/>
        <w:ind w:left="720" w:hanging="720"/>
      </w:pPr>
      <w:r>
        <w:rPr>
          <w:b/>
          <w:bCs/>
        </w:rPr>
        <w:sym w:font="Wingdings" w:char="F06F"/>
      </w:r>
      <w:r w:rsidRPr="00A426DF">
        <w:rPr>
          <w:b/>
          <w:bCs/>
        </w:rPr>
        <w:tab/>
        <w:t>CHECK HERE IF TENDERED INITIAL NOTES ARE BEING DELIVERED BY BOOK</w:t>
      </w:r>
      <w:r>
        <w:rPr>
          <w:b/>
          <w:bCs/>
        </w:rPr>
        <w:t>-</w:t>
      </w:r>
      <w:r w:rsidRPr="00A426DF">
        <w:rPr>
          <w:b/>
          <w:bCs/>
        </w:rPr>
        <w:t>ENTRY TRANSFER MADE TO THE ACCOUNT MAINTAINED BY THE EXCHANGE AGENT WITH THE BOOK</w:t>
      </w:r>
      <w:r>
        <w:rPr>
          <w:b/>
          <w:bCs/>
        </w:rPr>
        <w:t>-</w:t>
      </w:r>
      <w:r w:rsidRPr="00A426DF">
        <w:rPr>
          <w:b/>
          <w:bCs/>
        </w:rPr>
        <w:t>ENTRY TRANSFER FACILITY AND COMPLETE THE FOLLOWING:</w:t>
      </w:r>
    </w:p>
    <w:tbl>
      <w:tblPr>
        <w:tblW w:w="4643" w:type="pct"/>
        <w:tblInd w:w="720" w:type="dxa"/>
        <w:tblCellMar>
          <w:left w:w="72" w:type="dxa"/>
          <w:right w:w="72" w:type="dxa"/>
        </w:tblCellMar>
        <w:tblLook w:val="0000"/>
      </w:tblPr>
      <w:tblGrid>
        <w:gridCol w:w="2700"/>
        <w:gridCol w:w="6794"/>
      </w:tblGrid>
      <w:tr w:rsidR="003C03D9" w:rsidRPr="00A426DF">
        <w:trPr>
          <w:cantSplit/>
        </w:trPr>
        <w:tc>
          <w:tcPr>
            <w:tcW w:w="142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 of Tendering Institution:</w:t>
            </w:r>
          </w:p>
        </w:tc>
        <w:tc>
          <w:tcPr>
            <w:tcW w:w="3578" w:type="pct"/>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43" w:type="pct"/>
        <w:tblInd w:w="720" w:type="dxa"/>
        <w:tblCellMar>
          <w:left w:w="72" w:type="dxa"/>
          <w:right w:w="72" w:type="dxa"/>
        </w:tblCellMar>
        <w:tblLook w:val="0000"/>
      </w:tblPr>
      <w:tblGrid>
        <w:gridCol w:w="1611"/>
        <w:gridCol w:w="3236"/>
        <w:gridCol w:w="2748"/>
        <w:gridCol w:w="1899"/>
      </w:tblGrid>
      <w:tr w:rsidR="003C03D9" w:rsidRPr="00A426DF">
        <w:trPr>
          <w:cantSplit/>
        </w:trPr>
        <w:tc>
          <w:tcPr>
            <w:tcW w:w="84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1704" w:type="pct"/>
            <w:tcBorders>
              <w:top w:val="nil"/>
              <w:left w:val="nil"/>
              <w:bottom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44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Transaction Code Number:</w:t>
            </w:r>
          </w:p>
        </w:tc>
        <w:tc>
          <w:tcPr>
            <w:tcW w:w="100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720"/>
        </w:tabs>
        <w:suppressAutoHyphens/>
        <w:spacing w:before="240" w:after="240"/>
        <w:ind w:firstLine="720"/>
      </w:pPr>
      <w:r w:rsidRPr="00A426DF">
        <w:t>By crediting Initial Notes to the Exchange Agent</w:t>
      </w:r>
      <w:r>
        <w:t>’</w:t>
      </w:r>
      <w:r w:rsidRPr="00A426DF">
        <w:t>s Account at the Book</w:t>
      </w:r>
      <w:r>
        <w:t>-</w:t>
      </w:r>
      <w:r w:rsidRPr="00A426DF">
        <w:t>Entry Transfer Facility in accordance with the Book</w:t>
      </w:r>
      <w:r>
        <w:t>-</w:t>
      </w:r>
      <w:r w:rsidRPr="00A426DF">
        <w:t>Entry Transfer Facility</w:t>
      </w:r>
      <w:r>
        <w:t>’</w:t>
      </w:r>
      <w:r w:rsidRPr="00A426DF">
        <w:t>s Automated Tender Offer Program (</w:t>
      </w:r>
      <w:r>
        <w:t>“</w:t>
      </w:r>
      <w:r w:rsidRPr="00A426DF">
        <w:t>ATOP</w:t>
      </w:r>
      <w:r>
        <w:t>”</w:t>
      </w:r>
      <w:r w:rsidRPr="00A426DF">
        <w:t>) and by complying with applicable ATOP procedures with respect to the Exchange Offer, including transmitting an Agent</w:t>
      </w:r>
      <w:r>
        <w:t>’</w:t>
      </w:r>
      <w:r w:rsidRPr="00A426DF">
        <w:t>s Message to the Exchange Agent in which the holder of Initial Notes acknowledges and agrees to be bound by the terms of this Letter, the participant in ATOP confirms on behalf of itself and the beneficial owners of such Initial Notes all provisions of this Letter applicable to it and such beneficial owners as if it had completed the information required herein and executed and transmitted this Letter to the Exchange Agent.</w:t>
      </w:r>
    </w:p>
    <w:p w:rsidR="003C03D9" w:rsidRPr="00A426DF" w:rsidRDefault="003C03D9" w:rsidP="00A426DF">
      <w:pPr>
        <w:widowControl/>
        <w:tabs>
          <w:tab w:val="left" w:pos="-720"/>
          <w:tab w:val="left" w:pos="0"/>
        </w:tabs>
        <w:suppressAutoHyphens/>
        <w:spacing w:after="240"/>
        <w:ind w:left="720" w:hanging="720"/>
      </w:pPr>
      <w:r>
        <w:rPr>
          <w:b/>
          <w:bCs/>
        </w:rPr>
        <w:lastRenderedPageBreak/>
        <w:sym w:font="Wingdings" w:char="F06F"/>
      </w:r>
      <w:r w:rsidRPr="00A426DF">
        <w:rPr>
          <w:b/>
          <w:bCs/>
        </w:rPr>
        <w:tab/>
        <w:t>CHECK HERE IF TENDERED INITIAL NOTES ARE BEING DELIVERED PURSUANT TO A NOTICE OF GUARANTEED DELIVERY AND COMPLETE THE FOLLOWING:</w:t>
      </w:r>
    </w:p>
    <w:tbl>
      <w:tblPr>
        <w:tblW w:w="4600" w:type="pct"/>
        <w:tblInd w:w="792" w:type="dxa"/>
        <w:tblCellMar>
          <w:left w:w="72" w:type="dxa"/>
          <w:right w:w="72" w:type="dxa"/>
        </w:tblCellMar>
        <w:tblLook w:val="0000"/>
      </w:tblPr>
      <w:tblGrid>
        <w:gridCol w:w="2856"/>
        <w:gridCol w:w="6550"/>
      </w:tblGrid>
      <w:tr w:rsidR="003C03D9" w:rsidRPr="00A426DF">
        <w:trPr>
          <w:cantSplit/>
        </w:trPr>
        <w:tc>
          <w:tcPr>
            <w:tcW w:w="151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Name(s) of Registered Holder(s):</w:t>
            </w:r>
          </w:p>
        </w:tc>
        <w:tc>
          <w:tcPr>
            <w:tcW w:w="348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2841"/>
        <w:gridCol w:w="6565"/>
      </w:tblGrid>
      <w:tr w:rsidR="003C03D9" w:rsidRPr="00A426DF">
        <w:trPr>
          <w:cantSplit/>
        </w:trPr>
        <w:tc>
          <w:tcPr>
            <w:tcW w:w="151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Window Ticket Number (if any):</w:t>
            </w:r>
          </w:p>
        </w:tc>
        <w:tc>
          <w:tcPr>
            <w:tcW w:w="349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4455"/>
        <w:gridCol w:w="4951"/>
      </w:tblGrid>
      <w:tr w:rsidR="003C03D9" w:rsidRPr="00A426DF">
        <w:trPr>
          <w:cantSplit/>
        </w:trPr>
        <w:tc>
          <w:tcPr>
            <w:tcW w:w="23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 of Execution of Notice of Guaranteed Delivery:</w:t>
            </w:r>
          </w:p>
        </w:tc>
        <w:tc>
          <w:tcPr>
            <w:tcW w:w="263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4609"/>
        <w:gridCol w:w="4797"/>
      </w:tblGrid>
      <w:tr w:rsidR="003C03D9" w:rsidRPr="00A426DF">
        <w:trPr>
          <w:cantSplit/>
        </w:trPr>
        <w:tc>
          <w:tcPr>
            <w:tcW w:w="245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 of Eligible Institution that Guaranteed Delivery:</w:t>
            </w:r>
          </w:p>
        </w:tc>
        <w:tc>
          <w:tcPr>
            <w:tcW w:w="255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2042"/>
        <w:gridCol w:w="2419"/>
        <w:gridCol w:w="2528"/>
        <w:gridCol w:w="2417"/>
      </w:tblGrid>
      <w:tr w:rsidR="003C03D9" w:rsidRPr="00A426DF">
        <w:trPr>
          <w:cantSplit/>
        </w:trPr>
        <w:tc>
          <w:tcPr>
            <w:tcW w:w="1" w:type="pct"/>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 xml:space="preserve">    If Delivered by Book</w:t>
            </w:r>
            <w:r>
              <w:rPr>
                <w:b/>
                <w:bCs/>
              </w:rPr>
              <w:t>-</w:t>
            </w:r>
            <w:r w:rsidRPr="00A426DF">
              <w:rPr>
                <w:b/>
                <w:bCs/>
              </w:rPr>
              <w:t>Entry Transfer, Complete the Following:</w:t>
            </w:r>
          </w:p>
        </w:tc>
      </w:tr>
      <w:tr w:rsidR="003C03D9" w:rsidRPr="00A426DF">
        <w:trPr>
          <w:cantSplit/>
        </w:trPr>
        <w:tc>
          <w:tcPr>
            <w:tcW w:w="108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1286"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344"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Transaction Code Number:</w:t>
            </w:r>
          </w:p>
        </w:tc>
        <w:tc>
          <w:tcPr>
            <w:tcW w:w="128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720"/>
          <w:tab w:val="left" w:pos="0"/>
        </w:tabs>
        <w:suppressAutoHyphens/>
        <w:spacing w:before="240" w:after="240"/>
        <w:ind w:left="720" w:hanging="720"/>
      </w:pPr>
      <w:r>
        <w:rPr>
          <w:b/>
          <w:bCs/>
        </w:rPr>
        <w:sym w:font="Wingdings" w:char="F06F"/>
      </w:r>
      <w:r w:rsidRPr="00A426DF">
        <w:rPr>
          <w:b/>
          <w:bCs/>
        </w:rPr>
        <w:tab/>
        <w:t>CHECK HERE IF YOU ARE A BROKER</w:t>
      </w:r>
      <w:r w:rsidRPr="00A426DF">
        <w:rPr>
          <w:b/>
          <w:bCs/>
        </w:rPr>
        <w:noBreakHyphen/>
        <w:t>DEALER.</w:t>
      </w:r>
    </w:p>
    <w:p w:rsidR="003C03D9" w:rsidRPr="00A426DF" w:rsidRDefault="003C03D9" w:rsidP="00A426DF">
      <w:pPr>
        <w:widowControl/>
        <w:tabs>
          <w:tab w:val="left" w:pos="-720"/>
          <w:tab w:val="left" w:pos="0"/>
        </w:tabs>
        <w:suppressAutoHyphens/>
        <w:spacing w:after="240"/>
        <w:ind w:left="720" w:hanging="720"/>
      </w:pPr>
      <w:r>
        <w:rPr>
          <w:b/>
          <w:bCs/>
        </w:rPr>
        <w:sym w:font="Wingdings" w:char="F06F"/>
      </w:r>
      <w:r w:rsidRPr="00A426DF">
        <w:rPr>
          <w:b/>
          <w:bCs/>
        </w:rPr>
        <w:tab/>
        <w:t>CHECK HERE IF YOU WISH TO RECEIVE 10 ADDITIONAL COPIES OF THE PROSPECTUS AND 10 COPIES OF ANY AMENDMENTS OR SUPPLEMENTS THERETO.</w:t>
      </w:r>
    </w:p>
    <w:tbl>
      <w:tblPr>
        <w:tblW w:w="4600" w:type="pct"/>
        <w:tblInd w:w="792" w:type="dxa"/>
        <w:tblCellMar>
          <w:left w:w="72" w:type="dxa"/>
          <w:right w:w="72" w:type="dxa"/>
        </w:tblCellMar>
        <w:tblLook w:val="0000"/>
      </w:tblPr>
      <w:tblGrid>
        <w:gridCol w:w="1360"/>
        <w:gridCol w:w="8046"/>
      </w:tblGrid>
      <w:tr w:rsidR="003C03D9" w:rsidRPr="00A426DF">
        <w:trPr>
          <w:cantSplit/>
        </w:trPr>
        <w:tc>
          <w:tcPr>
            <w:tcW w:w="72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w:t>
            </w:r>
          </w:p>
        </w:tc>
        <w:tc>
          <w:tcPr>
            <w:tcW w:w="427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1360"/>
        <w:gridCol w:w="8046"/>
      </w:tblGrid>
      <w:tr w:rsidR="003C03D9" w:rsidRPr="00A426DF">
        <w:trPr>
          <w:cantSplit/>
        </w:trPr>
        <w:tc>
          <w:tcPr>
            <w:tcW w:w="72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Address:</w:t>
            </w:r>
          </w:p>
        </w:tc>
        <w:tc>
          <w:tcPr>
            <w:tcW w:w="427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PLEASE READ THE ACCOMPANYING INSTRUCTIONS CAREFULLY</w:t>
      </w:r>
    </w:p>
    <w:p w:rsidR="003C03D9" w:rsidRPr="00A426DF" w:rsidRDefault="003C03D9" w:rsidP="00A426DF">
      <w:pPr>
        <w:widowControl/>
        <w:tabs>
          <w:tab w:val="left" w:pos="-720"/>
        </w:tabs>
        <w:suppressAutoHyphens/>
        <w:spacing w:after="240"/>
      </w:pPr>
      <w:r w:rsidRPr="00A426DF">
        <w:t>Ladies and Gentlemen:</w:t>
      </w:r>
    </w:p>
    <w:p w:rsidR="003C03D9" w:rsidRPr="00A426DF" w:rsidRDefault="003C03D9" w:rsidP="00A426DF">
      <w:pPr>
        <w:widowControl/>
        <w:tabs>
          <w:tab w:val="left" w:pos="-720"/>
        </w:tabs>
        <w:suppressAutoHyphens/>
        <w:spacing w:after="240"/>
        <w:ind w:firstLine="720"/>
      </w:pPr>
      <w:r w:rsidRPr="00A426DF">
        <w:t>Upon the terms and subject to the conditions of the Exchange Offer, the undersigned hereby tenders to the Companies for exchange the aggregate principal amount of Initial Notes indicated above. Subject to, and effective upon, the acceptance for exchange of the Initial Notes tendered hereby, the undersigned hereby sells, assigns and transfers to, or upon the order of, the Companies all right, title and interest in and to such Initial Notes as are being tendered hereby.</w:t>
      </w:r>
    </w:p>
    <w:p w:rsidR="003C03D9" w:rsidRPr="00A426DF" w:rsidRDefault="003C03D9" w:rsidP="00A426DF">
      <w:pPr>
        <w:widowControl/>
        <w:tabs>
          <w:tab w:val="left" w:pos="-720"/>
        </w:tabs>
        <w:suppressAutoHyphens/>
        <w:spacing w:after="240"/>
        <w:ind w:firstLine="720"/>
      </w:pPr>
      <w:r w:rsidRPr="00A426DF">
        <w:t>The undersigned hereby irrevocably constitutes and appoints the Exchange Agent as the agent and attorney</w:t>
      </w:r>
      <w:r>
        <w:t>-</w:t>
      </w:r>
      <w:r w:rsidRPr="00A426DF">
        <w:t>in</w:t>
      </w:r>
      <w:r>
        <w:t>-</w:t>
      </w:r>
      <w:r w:rsidRPr="00A426DF">
        <w:t>fact of the undersigned (with full knowledge that the Exchange Agent also acts as the agent of the Companies in connection with the Exchange Offer) with respect to the tendered Initial Notes with full power of substitution to (i) deliver such Initial Notes, or transfer ownership of such Initial Notes on the account books maintained by the Book</w:t>
      </w:r>
      <w:r>
        <w:t>-</w:t>
      </w:r>
      <w:r w:rsidRPr="00A426DF">
        <w:t>Entry Transfer Facility, to the Companies and deliver all accompanying evidences of transfer and authenticity, and (ii) present such Initial Notes for transfer on the books of the Companies and receive all benefits and otherwise exercise all rights of beneficial ownership of such Initial Notes, all in accordance with the terms of the Exchange Offer. The power of attorney granted in this paragraph shall be deemed to be irrevocable and coupled with an interest.</w:t>
      </w:r>
    </w:p>
    <w:p w:rsidR="003C03D9" w:rsidRPr="00A426DF" w:rsidRDefault="003C03D9" w:rsidP="00A426DF">
      <w:pPr>
        <w:widowControl/>
        <w:tabs>
          <w:tab w:val="left" w:pos="-720"/>
        </w:tabs>
        <w:suppressAutoHyphens/>
        <w:spacing w:after="240"/>
        <w:ind w:firstLine="720"/>
      </w:pPr>
      <w:r w:rsidRPr="00A426DF">
        <w:t>The undersigned hereby represents and warrants that the undersigned has full power and authority to tender, sell, assign and transfer the Initial Notes tendered hereby and to acquire Exchange Notes issuable upon the exchange of such tendered Initial Notes, and that the Companies will acquire good and unencumbered title thereto, free and clear of all liens, restrictions, charges and encumbrances and not subject to any adverse claim when the same are accepted by the Companies.</w:t>
      </w:r>
    </w:p>
    <w:p w:rsidR="003C03D9" w:rsidRPr="00A426DF" w:rsidRDefault="003C03D9" w:rsidP="00A426DF">
      <w:pPr>
        <w:widowControl/>
        <w:tabs>
          <w:tab w:val="left" w:pos="-720"/>
        </w:tabs>
        <w:suppressAutoHyphens/>
        <w:spacing w:after="240"/>
        <w:ind w:firstLine="720"/>
      </w:pPr>
      <w:r w:rsidRPr="00A426DF">
        <w:t xml:space="preserve">The undersigned acknowledges that this Exchange Offer is being made in reliance on interpretations by the staff of the Securities and Exchange Commission (the </w:t>
      </w:r>
      <w:r>
        <w:t>“</w:t>
      </w:r>
      <w:r w:rsidRPr="00A426DF">
        <w:t>SEC</w:t>
      </w:r>
      <w:r>
        <w:t>”</w:t>
      </w:r>
      <w:r w:rsidRPr="00A426DF">
        <w:t>), as set forth in no</w:t>
      </w:r>
      <w:r>
        <w:t>-</w:t>
      </w:r>
      <w:r w:rsidRPr="00A426DF">
        <w:t xml:space="preserve">action letters issued to third parties, that the Exchange Notes issued in exchange for the Initial Notes pursuant to the Exchange Offer may be offered for resale, resold and otherwise transferred by holders thereof (other than (i) any such holder that is an </w:t>
      </w:r>
      <w:r>
        <w:t>“</w:t>
      </w:r>
      <w:r w:rsidRPr="00A426DF">
        <w:t>affiliate</w:t>
      </w:r>
      <w:r>
        <w:t>”</w:t>
      </w:r>
      <w:r w:rsidRPr="00A426DF">
        <w:t xml:space="preserve"> of the Companies within the meaning of Rule 405 under the Securities Act or (ii) any broker</w:t>
      </w:r>
      <w:r w:rsidRPr="00A426DF">
        <w:noBreakHyphen/>
        <w:t>dealer that purchases Initial Notes from the Companies to resell pursuant to Rule 144A under the Securities Act (</w:t>
      </w:r>
      <w:r>
        <w:t>“</w:t>
      </w:r>
      <w:r w:rsidRPr="00A426DF">
        <w:t>Rule 144A</w:t>
      </w:r>
      <w:r>
        <w:t>”</w:t>
      </w:r>
      <w:r w:rsidRPr="00A426DF">
        <w:t>) or any other available exemption), without compliance with the registration and prospectus delivery provisions of the Securities Act, provided that such Exchange Notes are acquired in the ordinary course of such holders</w:t>
      </w:r>
      <w:r>
        <w:t>’</w:t>
      </w:r>
      <w:r w:rsidRPr="00A426DF">
        <w:t xml:space="preserve"> business and such holders have no arrangement with any person to participate in the distribution of such Exchange Notes and are not participating in, and do not intend to participate in, the distribution of the Exchange Notes. The undersigned acknowledges that the Companies do not intend to request the SEC to </w:t>
      </w:r>
      <w:r w:rsidRPr="00A426DF">
        <w:lastRenderedPageBreak/>
        <w:t>consider, and the SEC has not considered the Exchange Offer in the context of a no</w:t>
      </w:r>
      <w:r>
        <w:t>-</w:t>
      </w:r>
      <w:r w:rsidRPr="00A426DF">
        <w:t>action letter, and there can be no assurance that the staff of the SEC would make a similar determination with respect to the Exchange Offer as in other circumstances. The undersigned acknowledges that any holder that is an affiliate of the Companies, or is participating in or intends to participate in or has any arrangement or understanding with respect to the distribution of the Exchange Notes to be acquired pursuant to the Exchange Offer, (i) cannot rely on the applicable interpretations of the staff of the SEC and (ii) must comply with the registration and prospectus delivery requirements of the Securities Act in connection with any resale transaction.</w:t>
      </w:r>
    </w:p>
    <w:p w:rsidR="003C03D9" w:rsidRPr="00A426DF" w:rsidRDefault="003C03D9" w:rsidP="00A426DF">
      <w:pPr>
        <w:widowControl/>
        <w:tabs>
          <w:tab w:val="left" w:pos="-720"/>
        </w:tabs>
        <w:suppressAutoHyphens/>
        <w:spacing w:after="240"/>
        <w:ind w:firstLine="720"/>
      </w:pPr>
      <w:r w:rsidRPr="00A426DF">
        <w:t xml:space="preserve">The undersigned hereby further represents that (i) any Exchange Notes acquired pursuant to the Exchange Offer are being acquired in the ordinary course of business of the person receiving such Exchange Notes, whether or not such person is the holder; (ii) such holder or other person has no arrangement or understanding with any person to participate in a distribution of such Exchange Notes within the meaning of the Securities Act and is not participating in, and does not intend to participate in, the distribution of such Exchange Notes within the meaning of the Securities Act and (iii) such holder or such other person is not an </w:t>
      </w:r>
      <w:r>
        <w:t>“</w:t>
      </w:r>
      <w:r w:rsidRPr="00A426DF">
        <w:t>affiliate,</w:t>
      </w:r>
      <w:r>
        <w:t>”</w:t>
      </w:r>
      <w:r w:rsidRPr="00A426DF">
        <w:t xml:space="preserve"> as defined in Rule 405 under the Securities Act, of the Companies or, if such holder or such other person is an affiliate, such holder or such other person will comply with the registration and prospectus delivery requirements of the Securities Act to the extent applicable.</w:t>
      </w:r>
    </w:p>
    <w:p w:rsidR="003C03D9" w:rsidRPr="00A426DF" w:rsidRDefault="003C03D9" w:rsidP="00A426DF">
      <w:pPr>
        <w:widowControl/>
        <w:tabs>
          <w:tab w:val="left" w:pos="-720"/>
        </w:tabs>
        <w:suppressAutoHyphens/>
        <w:spacing w:after="240"/>
        <w:ind w:firstLine="720"/>
      </w:pPr>
      <w:r w:rsidRPr="00A426DF">
        <w:t>If the undersigned is not a broker</w:t>
      </w:r>
      <w:r w:rsidRPr="00A426DF">
        <w:noBreakHyphen/>
        <w:t>dealer, the undersigned represents that it is not engaged in, and does not intend to engage in, a distribution of Exchange Notes. If the undersigned is a broker</w:t>
      </w:r>
      <w:r w:rsidRPr="00A426DF">
        <w:noBreakHyphen/>
        <w:t>dealer, it represents that it will receive Exchange Notes for its own account in exchange for Initial Notes that were acquired by it as a result of market</w:t>
      </w:r>
      <w:r w:rsidRPr="00A426DF">
        <w:noBreakHyphen/>
        <w:t xml:space="preserve">making activities or other trading activities, and acknowledges that it will deliver a prospectus in connection with any resale, offer to resell or other transfer of such Exchange Notes; however, by so acknowledging and by delivering a prospectus, the undersigned will not be deemed to admit that it is an </w:t>
      </w:r>
      <w:r>
        <w:t>“</w:t>
      </w:r>
      <w:r w:rsidRPr="00A426DF">
        <w:t>underwriter</w:t>
      </w:r>
      <w:r>
        <w:t>”</w:t>
      </w:r>
      <w:r w:rsidRPr="00A426DF">
        <w:t xml:space="preserve"> within the meaning of the Securities Act.</w:t>
      </w:r>
    </w:p>
    <w:p w:rsidR="003C03D9" w:rsidRPr="00A426DF" w:rsidRDefault="003C03D9" w:rsidP="00A426DF">
      <w:pPr>
        <w:widowControl/>
        <w:tabs>
          <w:tab w:val="left" w:pos="-720"/>
        </w:tabs>
        <w:suppressAutoHyphens/>
        <w:spacing w:after="240"/>
        <w:ind w:firstLine="720"/>
      </w:pPr>
      <w:r w:rsidRPr="00A426DF">
        <w:t>The undersigned also warrants that acceptance of any tendered Initial Notes by the Companies and the issuance of Exchange Notes in exchange therefor shall constitute performance in full by the Companies of certain of their obligations under the registration rights agreements in respect of the Initial Notes, which have been filed as exhibits to the registration statement in connection with the Exchange Offer.</w:t>
      </w:r>
    </w:p>
    <w:p w:rsidR="003C03D9" w:rsidRPr="00A426DF" w:rsidRDefault="003C03D9" w:rsidP="00A426DF">
      <w:pPr>
        <w:widowControl/>
        <w:tabs>
          <w:tab w:val="left" w:pos="-720"/>
        </w:tabs>
        <w:suppressAutoHyphens/>
        <w:spacing w:after="240"/>
        <w:ind w:firstLine="720"/>
      </w:pPr>
      <w:r w:rsidRPr="00A426DF">
        <w:t>The undersigned will, upon request, execute and deliver any additional documents deemed by the Companies to be necessary or desirable to complete the sale, assignment and transfer of the Initial Notes tendered hereby. All authority conferred or agreed to be conferred in this Letter and every obligation of the undersigned hereunder shall be binding upon the successors, assigns, heirs, executors, administrators, trustees in bankruptcy and legal representatives of the undersigned and shall not be affected by, and shall survive, the death or incapacity of the undersigned. This tender may be withdrawn only in accordance with the procedures set forth in this Letter.</w:t>
      </w:r>
    </w:p>
    <w:p w:rsidR="003C03D9" w:rsidRPr="00A426DF" w:rsidRDefault="003C03D9" w:rsidP="00A426DF">
      <w:pPr>
        <w:widowControl/>
        <w:tabs>
          <w:tab w:val="left" w:pos="-720"/>
        </w:tabs>
        <w:suppressAutoHyphens/>
        <w:spacing w:after="240"/>
        <w:ind w:firstLine="720"/>
      </w:pPr>
      <w:r w:rsidRPr="00A426DF">
        <w:t xml:space="preserve">The undersigned understands that tenders of the Initial Notes pursuant to any one of the procedures described under </w:t>
      </w:r>
      <w:r>
        <w:t>“</w:t>
      </w:r>
      <w:r w:rsidRPr="00A426DF">
        <w:t>The Exchange Offer</w:t>
      </w:r>
      <w:r>
        <w:t>—</w:t>
      </w:r>
      <w:r w:rsidRPr="00A426DF">
        <w:t>Procedures for Tendering Initial Notes</w:t>
      </w:r>
      <w:r>
        <w:t>”</w:t>
      </w:r>
      <w:r w:rsidRPr="00A426DF">
        <w:t xml:space="preserve"> in the Prospectus and in the instructions hereto will constitute a binding agreement between the undersigned and the Companies in accordance with the terms and subject to the conditions of the Exchange Offer.</w:t>
      </w:r>
    </w:p>
    <w:p w:rsidR="003C03D9" w:rsidRPr="00A426DF" w:rsidRDefault="003C03D9" w:rsidP="00A426DF">
      <w:pPr>
        <w:widowControl/>
        <w:tabs>
          <w:tab w:val="left" w:pos="-720"/>
        </w:tabs>
        <w:suppressAutoHyphens/>
        <w:spacing w:after="240"/>
        <w:ind w:firstLine="720"/>
      </w:pPr>
      <w:r w:rsidRPr="00A426DF">
        <w:t xml:space="preserve">The undersigned recognizes that, under certain circumstances set forth in the Prospectus under </w:t>
      </w:r>
      <w:r>
        <w:t>“</w:t>
      </w:r>
      <w:r w:rsidRPr="00A426DF">
        <w:t>The Exchange Offer</w:t>
      </w:r>
      <w:r>
        <w:t>—</w:t>
      </w:r>
      <w:r w:rsidRPr="00A426DF">
        <w:t>Conditions to the Exchange Offer</w:t>
      </w:r>
      <w:r>
        <w:t>”</w:t>
      </w:r>
      <w:r w:rsidRPr="00A426DF">
        <w:t xml:space="preserve"> the Companies may not be required to accept for exchange any of the Initial Notes tendered. Initial Notes not accepted for exchange or withdrawn will be returned to the undersigned at the address set forth below unless otherwise indicated under </w:t>
      </w:r>
      <w:r>
        <w:t>“</w:t>
      </w:r>
      <w:r w:rsidRPr="00A426DF">
        <w:t>Special Delivery Instructions</w:t>
      </w:r>
      <w:r>
        <w:t>”</w:t>
      </w:r>
      <w:r w:rsidRPr="00A426DF">
        <w:t xml:space="preserve"> below.</w:t>
      </w:r>
    </w:p>
    <w:p w:rsidR="003C03D9" w:rsidRPr="00A426DF" w:rsidRDefault="003C03D9" w:rsidP="00A426DF">
      <w:pPr>
        <w:widowControl/>
        <w:tabs>
          <w:tab w:val="left" w:pos="-720"/>
        </w:tabs>
        <w:suppressAutoHyphens/>
        <w:spacing w:after="240"/>
        <w:ind w:firstLine="720"/>
      </w:pPr>
      <w:r w:rsidRPr="00A426DF">
        <w:t xml:space="preserve">Unless otherwise indicated herein in the box entitled </w:t>
      </w:r>
      <w:r>
        <w:t>“</w:t>
      </w:r>
      <w:r w:rsidRPr="00A426DF">
        <w:t>Special Issuance Instructions</w:t>
      </w:r>
      <w:r>
        <w:t>”</w:t>
      </w:r>
      <w:r w:rsidRPr="00A426DF">
        <w:t xml:space="preserve"> below, please deliver the Exchange Notes (and, if applicable, substitute certificates representing Initial Notes for any Initial Notes not exchanged) in the name of the undersigned or, in the case of a book</w:t>
      </w:r>
      <w:r>
        <w:t>-</w:t>
      </w:r>
      <w:r w:rsidRPr="00A426DF">
        <w:t xml:space="preserve">entry delivery of Initial Notes, please credit the account indicated above maintained at the Book Entry Transfer Facility. Similarly, unless otherwise indicated under the box entitled </w:t>
      </w:r>
      <w:r>
        <w:t>“</w:t>
      </w:r>
      <w:r w:rsidRPr="00A426DF">
        <w:t>Special Delivery Instructions</w:t>
      </w:r>
      <w:r>
        <w:t>”</w:t>
      </w:r>
      <w:r w:rsidRPr="00A426DF">
        <w:t xml:space="preserve"> below, please send the Exchange Notes (and, if applicable, substitute certificates representing Initial Notes for any Initial Notes not exchanged) to the undersigned at the address shown below the undersigned</w:t>
      </w:r>
      <w:r>
        <w:t>’</w:t>
      </w:r>
      <w:r w:rsidRPr="00A426DF">
        <w:t xml:space="preserve">s signature(s). In the event that both </w:t>
      </w:r>
      <w:r>
        <w:t>“</w:t>
      </w:r>
      <w:r w:rsidRPr="00A426DF">
        <w:t>Special Issuance Instructions</w:t>
      </w:r>
      <w:r>
        <w:t>”</w:t>
      </w:r>
      <w:r w:rsidRPr="00A426DF">
        <w:t xml:space="preserve"> and </w:t>
      </w:r>
      <w:r>
        <w:t>“</w:t>
      </w:r>
      <w:r w:rsidRPr="00A426DF">
        <w:t>Special Delivery Instructions</w:t>
      </w:r>
      <w:r>
        <w:t>”</w:t>
      </w:r>
      <w:r w:rsidRPr="00A426DF">
        <w:t xml:space="preserve"> are completed, please issue the Exchange Notes issued in exchange for the Initial Notes accepted for exchange (and, if applicable, substitute certificates representing Initial Notes for any Initial Notes not exchanged) in the names of the person(s) so indicated. The undersigned recognizes that the Companies have no obligation pursuant to the </w:t>
      </w:r>
      <w:r>
        <w:t>“</w:t>
      </w:r>
      <w:r w:rsidRPr="00A426DF">
        <w:t>Special Issuance Instructions</w:t>
      </w:r>
      <w:r>
        <w:t>”</w:t>
      </w:r>
      <w:r w:rsidRPr="00A426DF">
        <w:t xml:space="preserve"> and </w:t>
      </w:r>
      <w:r>
        <w:t>“</w:t>
      </w:r>
      <w:r w:rsidRPr="00A426DF">
        <w:t>Special Delivery Instructions</w:t>
      </w:r>
      <w:r>
        <w:t>”</w:t>
      </w:r>
      <w:r w:rsidRPr="00A426DF">
        <w:t xml:space="preserve"> to transfer any Initial Notes from the name of the registered holder(s) thereof if the Companies do not accept for exchange any of the Initial Notes so tendered for exchange.</w:t>
      </w:r>
    </w:p>
    <w:p w:rsidR="003C03D9" w:rsidRPr="00A426DF" w:rsidRDefault="003C03D9" w:rsidP="00A426DF">
      <w:pPr>
        <w:widowControl/>
        <w:tabs>
          <w:tab w:val="left" w:pos="-720"/>
        </w:tabs>
        <w:suppressAutoHyphens/>
        <w:spacing w:after="240"/>
        <w:ind w:firstLine="720"/>
      </w:pPr>
      <w:r w:rsidRPr="00A426DF">
        <w:rPr>
          <w:b/>
          <w:bCs/>
        </w:rPr>
        <w:lastRenderedPageBreak/>
        <w:t>The Book</w:t>
      </w:r>
      <w:r>
        <w:rPr>
          <w:b/>
          <w:bCs/>
        </w:rPr>
        <w:t>-</w:t>
      </w:r>
      <w:r w:rsidRPr="00A426DF">
        <w:rPr>
          <w:b/>
          <w:bCs/>
        </w:rPr>
        <w:t>Entry Transfer Facility, as the holder of record of certain Initial Notes, has granted authority to the Book</w:t>
      </w:r>
      <w:r>
        <w:rPr>
          <w:b/>
          <w:bCs/>
        </w:rPr>
        <w:t>-</w:t>
      </w:r>
      <w:r w:rsidRPr="00A426DF">
        <w:rPr>
          <w:b/>
          <w:bCs/>
        </w:rPr>
        <w:t xml:space="preserve">Entry Transfer Facility participants whose names appear on a security position listing with respect to such Initial Notes as of the date of tender of such Initial Notes to execute and deliver this Letter as if they were the holders of record. Accordingly, for purposes of this Letter, the term </w:t>
      </w:r>
      <w:r>
        <w:rPr>
          <w:b/>
          <w:bCs/>
        </w:rPr>
        <w:t>“</w:t>
      </w:r>
      <w:r w:rsidRPr="00A426DF">
        <w:rPr>
          <w:b/>
          <w:bCs/>
        </w:rPr>
        <w:t>holder</w:t>
      </w:r>
      <w:r>
        <w:rPr>
          <w:b/>
          <w:bCs/>
        </w:rPr>
        <w:t>”</w:t>
      </w:r>
      <w:r w:rsidRPr="00A426DF">
        <w:rPr>
          <w:b/>
          <w:bCs/>
        </w:rPr>
        <w:t xml:space="preserve"> shall be deemed to include such Book</w:t>
      </w:r>
      <w:r>
        <w:rPr>
          <w:b/>
          <w:bCs/>
        </w:rPr>
        <w:t>-</w:t>
      </w:r>
      <w:r w:rsidRPr="00A426DF">
        <w:rPr>
          <w:b/>
          <w:bCs/>
        </w:rPr>
        <w:t>Entry Transfer Facility participants.</w:t>
      </w:r>
    </w:p>
    <w:p w:rsidR="003C03D9" w:rsidRDefault="003C03D9" w:rsidP="00A426DF">
      <w:pPr>
        <w:widowControl/>
        <w:tabs>
          <w:tab w:val="left" w:pos="-720"/>
        </w:tabs>
        <w:suppressAutoHyphens/>
        <w:spacing w:after="240"/>
        <w:ind w:firstLine="720"/>
        <w:rPr>
          <w:b/>
          <w:bCs/>
        </w:rPr>
      </w:pPr>
      <w:r w:rsidRPr="00A426DF">
        <w:rPr>
          <w:b/>
          <w:bCs/>
        </w:rPr>
        <w:t xml:space="preserve">THE UNDERSIGNED, BY COMPLETING THE BOX ENTITLED </w:t>
      </w:r>
      <w:r>
        <w:rPr>
          <w:b/>
          <w:bCs/>
        </w:rPr>
        <w:t>“</w:t>
      </w:r>
      <w:r w:rsidRPr="00A426DF">
        <w:rPr>
          <w:b/>
          <w:bCs/>
        </w:rPr>
        <w:t>DESCRIPTION OF INITIAL NOTES</w:t>
      </w:r>
      <w:r>
        <w:rPr>
          <w:b/>
          <w:bCs/>
        </w:rPr>
        <w:t>”</w:t>
      </w:r>
      <w:r w:rsidRPr="00A426DF">
        <w:rPr>
          <w:b/>
          <w:bCs/>
        </w:rPr>
        <w:t xml:space="preserve"> ABOVE AND SIGNING THIS LETTER AND DELIVERING SUCH NOTES AND THIS LETTER TO THE EXCHANGE AGENT, WILL BE DEEMED TO HAVE TENDERED THE INITIAL NOTES AS SET FORTH IN SUCH BOX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9"/>
        <w:gridCol w:w="342"/>
        <w:gridCol w:w="5175"/>
      </w:tblGrid>
      <w:tr w:rsidR="003C03D9" w:rsidTr="008E5F48">
        <w:tc>
          <w:tcPr>
            <w:tcW w:w="4779" w:type="dxa"/>
          </w:tcPr>
          <w:p w:rsidR="003C03D9" w:rsidRPr="008E5F48" w:rsidRDefault="003C03D9" w:rsidP="008E5F48">
            <w:pPr>
              <w:widowControl/>
              <w:tabs>
                <w:tab w:val="center" w:pos="5400"/>
              </w:tabs>
              <w:suppressAutoHyphens/>
              <w:spacing w:before="240"/>
              <w:jc w:val="center"/>
              <w:rPr>
                <w:b/>
                <w:bCs/>
              </w:rPr>
            </w:pPr>
            <w:r w:rsidRPr="008E5F48">
              <w:rPr>
                <w:b/>
                <w:bCs/>
              </w:rPr>
              <w:t>SPECIAL ISSUANCE INSTRUCTIONS</w:t>
            </w:r>
          </w:p>
          <w:p w:rsidR="003C03D9" w:rsidRPr="00A426DF" w:rsidRDefault="003C03D9" w:rsidP="008E5F48">
            <w:pPr>
              <w:widowControl/>
              <w:tabs>
                <w:tab w:val="center" w:pos="5400"/>
              </w:tabs>
              <w:suppressAutoHyphens/>
              <w:spacing w:after="240"/>
              <w:jc w:val="center"/>
            </w:pPr>
            <w:r w:rsidRPr="008E5F48">
              <w:rPr>
                <w:b/>
                <w:bCs/>
              </w:rPr>
              <w:t>(See Instructions 3, 4, 5 and 6)</w:t>
            </w:r>
          </w:p>
          <w:p w:rsidR="003C03D9" w:rsidRPr="00A426DF" w:rsidRDefault="003C03D9" w:rsidP="008E5F48">
            <w:pPr>
              <w:widowControl/>
              <w:tabs>
                <w:tab w:val="left" w:pos="-720"/>
              </w:tabs>
              <w:suppressAutoHyphens/>
              <w:spacing w:after="240"/>
              <w:ind w:firstLine="720"/>
            </w:pPr>
            <w:r w:rsidRPr="00A426DF">
              <w:t>To be completed ONLY if certificates for Initial Notes not tendered or not accepted for exchange, or Exchange Notes issued in exchange for Initial Notes accepted for exchange, are to be issued in the name of and sent to someone other than the undersigned, or if Initial Notes delivered by book</w:t>
            </w:r>
            <w:r>
              <w:t>-</w:t>
            </w:r>
            <w:r w:rsidRPr="00A426DF">
              <w:t>entry transfer which are not accepted for exchange are to be returned by credit to an account maintained at the Book</w:t>
            </w:r>
            <w:r>
              <w:t>-</w:t>
            </w:r>
            <w:r w:rsidRPr="00A426DF">
              <w:t>Entry Transfer Facility other than the account indicated above.</w:t>
            </w:r>
          </w:p>
          <w:p w:rsidR="003C03D9" w:rsidRPr="00A426DF" w:rsidRDefault="003C03D9" w:rsidP="008E5F48">
            <w:pPr>
              <w:widowControl/>
              <w:tabs>
                <w:tab w:val="left" w:pos="-720"/>
              </w:tabs>
              <w:suppressAutoHyphens/>
              <w:spacing w:after="240"/>
            </w:pPr>
            <w:r w:rsidRPr="00A426DF">
              <w:t>Issue (certificates) to:</w:t>
            </w:r>
          </w:p>
          <w:tbl>
            <w:tblPr>
              <w:tblW w:w="5000" w:type="pct"/>
              <w:jc w:val="center"/>
              <w:tblCellMar>
                <w:left w:w="72" w:type="dxa"/>
                <w:right w:w="72" w:type="dxa"/>
              </w:tblCellMar>
              <w:tblLook w:val="0000"/>
            </w:tblPr>
            <w:tblGrid>
              <w:gridCol w:w="889"/>
              <w:gridCol w:w="3674"/>
            </w:tblGrid>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Name(s):</w:t>
                  </w:r>
                </w:p>
              </w:tc>
              <w:tc>
                <w:tcPr>
                  <w:tcW w:w="4037" w:type="pct"/>
                  <w:tcBorders>
                    <w:top w:val="nil"/>
                    <w:left w:val="nil"/>
                    <w:bottom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r w:rsidRPr="00A426DF">
                    <w:rPr>
                      <w:b/>
                      <w:bCs/>
                      <w:sz w:val="16"/>
                      <w:szCs w:val="18"/>
                    </w:rPr>
                    <w:t>(Please Type or Print)</w:t>
                  </w: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(Please Type or Print)</w:t>
                  </w: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Address:</w:t>
                  </w: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(Include Zip Code)</w:t>
                  </w:r>
                </w:p>
              </w:tc>
            </w:tr>
            <w:tr w:rsidR="003C03D9" w:rsidRPr="00A426DF">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sz w:val="16"/>
                      <w:szCs w:val="18"/>
                    </w:rPr>
                    <w:t>(Taxpayer Identification or Social Security Number)</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(Complete IRS Form W</w:t>
                  </w:r>
                  <w:r>
                    <w:rPr>
                      <w:b/>
                      <w:bCs/>
                      <w:sz w:val="16"/>
                      <w:szCs w:val="18"/>
                    </w:rPr>
                    <w:t>-</w:t>
                  </w:r>
                  <w:r w:rsidRPr="00A426DF">
                    <w:rPr>
                      <w:b/>
                      <w:bCs/>
                      <w:sz w:val="16"/>
                      <w:szCs w:val="18"/>
                    </w:rPr>
                    <w:t>9)</w:t>
                  </w:r>
                </w:p>
              </w:tc>
            </w:tr>
          </w:tbl>
          <w:p w:rsidR="003C03D9" w:rsidRPr="008E5F48" w:rsidRDefault="003C03D9" w:rsidP="008E5F48">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8"/>
              </w:rPr>
            </w:pPr>
          </w:p>
          <w:tbl>
            <w:tblPr>
              <w:tblW w:w="5000" w:type="pct"/>
              <w:jc w:val="center"/>
              <w:tblCellMar>
                <w:left w:w="72" w:type="dxa"/>
                <w:right w:w="72" w:type="dxa"/>
              </w:tblCellMar>
              <w:tblLook w:val="0000"/>
            </w:tblPr>
            <w:tblGrid>
              <w:gridCol w:w="434"/>
              <w:gridCol w:w="4129"/>
            </w:tblGrid>
            <w:tr w:rsidR="003C03D9" w:rsidRPr="00A426DF">
              <w:trPr>
                <w:cantSplit/>
                <w:jc w:val="center"/>
              </w:trPr>
              <w:tc>
                <w:tcPr>
                  <w:tcW w:w="207" w:type="pct"/>
                  <w:tcBorders>
                    <w:top w:val="nil"/>
                    <w:left w:val="nil"/>
                    <w:bottom w:val="nil"/>
                    <w:right w:val="nil"/>
                  </w:tcBorders>
                </w:tcPr>
                <w:p w:rsidR="003C03D9" w:rsidRPr="00A426DF" w:rsidRDefault="003C03D9" w:rsidP="003C03D9">
                  <w:pPr>
                    <w:widowControl/>
                    <w:suppressAutoHyphens/>
                    <w:ind w:left="360" w:hanging="360"/>
                  </w:pPr>
                  <w:r>
                    <w:t>•</w:t>
                  </w:r>
                  <w:r>
                    <w:tab/>
                  </w:r>
                </w:p>
              </w:tc>
              <w:tc>
                <w:tcPr>
                  <w:tcW w:w="479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Credit unexchanged Initial Notes delivered by book</w:t>
                  </w:r>
                  <w:r>
                    <w:t>-</w:t>
                  </w:r>
                  <w:r w:rsidRPr="00A426DF">
                    <w:t>entry transfer to the Book</w:t>
                  </w:r>
                  <w:r>
                    <w:t>-</w:t>
                  </w:r>
                  <w:r w:rsidRPr="00A426DF">
                    <w:t>Entry Transfer Facility account set forth below.</w:t>
                  </w:r>
                </w:p>
              </w:tc>
            </w:tr>
            <w:tr w:rsidR="003C03D9" w:rsidRPr="00A426DF">
              <w:trPr>
                <w:cantSplit/>
                <w:jc w:val="center"/>
              </w:trPr>
              <w:tc>
                <w:tcPr>
                  <w:tcW w:w="1" w:type="pct"/>
                  <w:gridSpan w:val="2"/>
                  <w:tcBorders>
                    <w:top w:val="nil"/>
                    <w:left w:val="nil"/>
                    <w:bottom w:val="nil"/>
                    <w:right w:val="nil"/>
                  </w:tcBorders>
                </w:tcPr>
                <w:p w:rsidR="003C03D9" w:rsidRDefault="003C03D9" w:rsidP="003C03D9">
                  <w:pPr>
                    <w:widowControl/>
                    <w:pBdr>
                      <w:bottom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(Book</w:t>
                  </w:r>
                  <w:r>
                    <w:rPr>
                      <w:b/>
                      <w:bCs/>
                      <w:sz w:val="16"/>
                      <w:szCs w:val="18"/>
                    </w:rPr>
                    <w:t>-</w:t>
                  </w:r>
                  <w:r w:rsidRPr="00A426DF">
                    <w:rPr>
                      <w:b/>
                      <w:bCs/>
                      <w:sz w:val="16"/>
                      <w:szCs w:val="18"/>
                    </w:rPr>
                    <w:t>Entry Transfer Facility</w:t>
                  </w:r>
                  <w:r>
                    <w:rPr>
                      <w:b/>
                      <w:bCs/>
                      <w:sz w:val="16"/>
                      <w:szCs w:val="18"/>
                    </w:rPr>
                    <w:br/>
                  </w:r>
                  <w:r w:rsidRPr="00A426DF">
                    <w:rPr>
                      <w:b/>
                      <w:bCs/>
                      <w:sz w:val="16"/>
                      <w:szCs w:val="18"/>
                    </w:rPr>
                    <w:t>Account Number, if applicable)</w:t>
                  </w:r>
                </w:p>
              </w:tc>
            </w:tr>
          </w:tbl>
          <w:p w:rsidR="003C03D9" w:rsidRDefault="003C03D9" w:rsidP="008E5F48">
            <w:pPr>
              <w:widowControl/>
              <w:tabs>
                <w:tab w:val="left" w:pos="-720"/>
              </w:tabs>
              <w:suppressAutoHyphens/>
              <w:spacing w:after="240"/>
            </w:pPr>
          </w:p>
        </w:tc>
        <w:tc>
          <w:tcPr>
            <w:tcW w:w="342" w:type="dxa"/>
            <w:tcBorders>
              <w:top w:val="nil"/>
              <w:bottom w:val="nil"/>
            </w:tcBorders>
          </w:tcPr>
          <w:p w:rsidR="003C03D9" w:rsidRDefault="003C03D9" w:rsidP="008E5F48">
            <w:pPr>
              <w:widowControl/>
              <w:tabs>
                <w:tab w:val="left" w:pos="-720"/>
              </w:tabs>
              <w:suppressAutoHyphens/>
              <w:spacing w:after="240"/>
            </w:pPr>
          </w:p>
        </w:tc>
        <w:tc>
          <w:tcPr>
            <w:tcW w:w="5175" w:type="dxa"/>
          </w:tcPr>
          <w:p w:rsidR="003C03D9" w:rsidRPr="008E5F48" w:rsidRDefault="003C03D9" w:rsidP="008E5F48">
            <w:pPr>
              <w:widowControl/>
              <w:tabs>
                <w:tab w:val="center" w:pos="5400"/>
              </w:tabs>
              <w:suppressAutoHyphens/>
              <w:spacing w:before="240"/>
              <w:jc w:val="center"/>
              <w:rPr>
                <w:b/>
                <w:bCs/>
              </w:rPr>
            </w:pPr>
            <w:r w:rsidRPr="008E5F48">
              <w:rPr>
                <w:b/>
                <w:bCs/>
              </w:rPr>
              <w:t>SPECIAL DELIVERY INSTRUCTIONS</w:t>
            </w:r>
          </w:p>
          <w:p w:rsidR="003C03D9" w:rsidRPr="00A426DF" w:rsidRDefault="003C03D9" w:rsidP="008E5F48">
            <w:pPr>
              <w:widowControl/>
              <w:tabs>
                <w:tab w:val="center" w:pos="5400"/>
              </w:tabs>
              <w:suppressAutoHyphens/>
              <w:spacing w:after="240"/>
              <w:jc w:val="center"/>
            </w:pPr>
            <w:r w:rsidRPr="008E5F48">
              <w:rPr>
                <w:b/>
                <w:bCs/>
              </w:rPr>
              <w:t>(See Instructions 3, 4, 5 and 6)</w:t>
            </w:r>
          </w:p>
          <w:p w:rsidR="003C03D9" w:rsidRDefault="003C03D9" w:rsidP="008E5F48">
            <w:pPr>
              <w:widowControl/>
              <w:tabs>
                <w:tab w:val="left" w:pos="-720"/>
              </w:tabs>
              <w:suppressAutoHyphens/>
              <w:spacing w:after="240"/>
              <w:ind w:firstLine="720"/>
            </w:pPr>
            <w:r w:rsidRPr="00A426DF">
              <w:t xml:space="preserve">To be completed ONLY if certificates for Initial Notes not tendered or not accepted for exchange, or Exchange Notes issued in exchange for Initial Notes accepted for exchange, are to be sent to someone other than the undersigned or to the undersigned at an address other than shown in the box entitled </w:t>
            </w:r>
            <w:r>
              <w:t>“</w:t>
            </w:r>
            <w:r w:rsidRPr="00A426DF">
              <w:t>Description of Initial Notes</w:t>
            </w:r>
            <w:r>
              <w:t>”</w:t>
            </w:r>
            <w:r w:rsidRPr="00A426DF">
              <w:t xml:space="preserve"> above.</w:t>
            </w:r>
          </w:p>
          <w:p w:rsidR="003C03D9" w:rsidRDefault="003C03D9" w:rsidP="008E5F48">
            <w:pPr>
              <w:widowControl/>
              <w:tabs>
                <w:tab w:val="left" w:pos="-720"/>
              </w:tabs>
              <w:suppressAutoHyphens/>
              <w:spacing w:after="240"/>
              <w:ind w:firstLine="720"/>
            </w:pPr>
          </w:p>
          <w:p w:rsidR="003C03D9" w:rsidRPr="00A426DF" w:rsidRDefault="003C03D9" w:rsidP="008E5F48">
            <w:pPr>
              <w:widowControl/>
              <w:tabs>
                <w:tab w:val="left" w:pos="-720"/>
              </w:tabs>
              <w:suppressAutoHyphens/>
              <w:spacing w:after="240"/>
              <w:ind w:firstLine="720"/>
            </w:pPr>
          </w:p>
          <w:tbl>
            <w:tblPr>
              <w:tblW w:w="5000" w:type="pct"/>
              <w:jc w:val="center"/>
              <w:tblCellMar>
                <w:left w:w="72" w:type="dxa"/>
                <w:right w:w="72" w:type="dxa"/>
              </w:tblCellMar>
              <w:tblLook w:val="0000"/>
            </w:tblPr>
            <w:tblGrid>
              <w:gridCol w:w="889"/>
              <w:gridCol w:w="4070"/>
            </w:tblGrid>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Mail to:</w:t>
                  </w:r>
                </w:p>
              </w:tc>
              <w:tc>
                <w:tcPr>
                  <w:tcW w:w="443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Name(s):</w:t>
                  </w: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r w:rsidRPr="00A426DF">
                    <w:rPr>
                      <w:b/>
                      <w:bCs/>
                      <w:sz w:val="16"/>
                      <w:szCs w:val="18"/>
                    </w:rPr>
                    <w:t>(Please Type or Print)</w:t>
                  </w: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(Please Type or Print)</w:t>
                  </w: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Address:</w:t>
                  </w: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(Include Zip Code)</w:t>
                  </w: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b/>
                      <w:bCs/>
                      <w:sz w:val="16"/>
                      <w:szCs w:val="18"/>
                    </w:rPr>
                  </w:pP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sz w:val="16"/>
                      <w:szCs w:val="18"/>
                    </w:rPr>
                    <w:t>(Taxpayer Identification or Social Security Number)</w:t>
                  </w: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(Complete IRS Form W</w:t>
                  </w:r>
                  <w:r>
                    <w:rPr>
                      <w:b/>
                      <w:bCs/>
                      <w:sz w:val="16"/>
                      <w:szCs w:val="18"/>
                    </w:rPr>
                    <w:t>-</w:t>
                  </w:r>
                  <w:r w:rsidRPr="00A426DF">
                    <w:rPr>
                      <w:b/>
                      <w:bCs/>
                      <w:sz w:val="16"/>
                      <w:szCs w:val="18"/>
                    </w:rPr>
                    <w:t>9)</w:t>
                  </w:r>
                </w:p>
              </w:tc>
            </w:tr>
          </w:tbl>
          <w:p w:rsidR="003C03D9" w:rsidRDefault="003C03D9" w:rsidP="008E5F48">
            <w:pPr>
              <w:widowControl/>
              <w:tabs>
                <w:tab w:val="left" w:pos="-720"/>
              </w:tabs>
              <w:suppressAutoHyphens/>
              <w:spacing w:after="240"/>
            </w:pPr>
          </w:p>
        </w:tc>
      </w:tr>
    </w:tbl>
    <w:p w:rsidR="003C03D9" w:rsidRPr="00A426DF" w:rsidRDefault="003C03D9" w:rsidP="003C03D9">
      <w:pPr>
        <w:widowControl/>
        <w:tabs>
          <w:tab w:val="left" w:pos="-720"/>
        </w:tabs>
        <w:suppressAutoHyphens/>
        <w:spacing w:after="120"/>
        <w:ind w:firstLine="720"/>
      </w:pPr>
    </w:p>
    <w:p w:rsidR="003C03D9" w:rsidRPr="00A426DF" w:rsidRDefault="003C03D9" w:rsidP="003C03D9">
      <w:pPr>
        <w:widowControl/>
        <w:tabs>
          <w:tab w:val="left" w:pos="-720"/>
        </w:tabs>
        <w:suppressAutoHyphens/>
        <w:spacing w:before="120" w:after="120"/>
      </w:pPr>
      <w:r w:rsidRPr="00A426DF">
        <w:rPr>
          <w:b/>
          <w:bCs/>
        </w:rPr>
        <w:t>IMPORTANT: UNLESS GUARANTEED DELIVERY PROCEDURES ARE COMPLIED WITH, THIS LETTER OR A FACSIMILE HEREOF OR AN AGENT</w:t>
      </w:r>
      <w:r>
        <w:rPr>
          <w:b/>
          <w:bCs/>
        </w:rPr>
        <w:t>’</w:t>
      </w:r>
      <w:r w:rsidRPr="00A426DF">
        <w:rPr>
          <w:b/>
          <w:bCs/>
        </w:rPr>
        <w:t>S MESSAGE IN LIEU HEREOF (IN EACH CASE, TOGETHER WITH THE CERTIFICATE(S) FOR INITIAL NOTES OR A CONFIRMATION OF BOOK</w:t>
      </w:r>
      <w:r>
        <w:rPr>
          <w:b/>
          <w:bCs/>
        </w:rPr>
        <w:t>-</w:t>
      </w:r>
      <w:r w:rsidRPr="00A426DF">
        <w:rPr>
          <w:b/>
          <w:bCs/>
        </w:rPr>
        <w:t>ENTRY TRANSFER AND ALL OTHER REQUIRED DOCUMENTS) MUST BE RECEIVED BY THE EXCHANGE AGENT PRIOR TO MIDNIGHT, NEW YORK CITY TIME, ON THE EXPIRATION DATE.</w:t>
      </w:r>
    </w:p>
    <w:p w:rsidR="003C03D9" w:rsidRPr="00A426DF" w:rsidRDefault="003C03D9" w:rsidP="00A426DF">
      <w:pPr>
        <w:widowControl/>
        <w:tabs>
          <w:tab w:val="center" w:pos="5400"/>
        </w:tabs>
        <w:suppressAutoHyphens/>
        <w:jc w:val="center"/>
        <w:rPr>
          <w:b/>
          <w:bCs/>
        </w:rPr>
      </w:pPr>
      <w:r w:rsidRPr="00A426DF">
        <w:rPr>
          <w:b/>
          <w:bCs/>
        </w:rPr>
        <w:t>PLEASE READ THIS ENTIRE LETTER OF TRANSMITTAL</w:t>
      </w:r>
    </w:p>
    <w:p w:rsidR="003C03D9" w:rsidRPr="00A426DF" w:rsidRDefault="003C03D9" w:rsidP="00A426DF">
      <w:pPr>
        <w:widowControl/>
        <w:tabs>
          <w:tab w:val="center" w:pos="5400"/>
        </w:tabs>
        <w:suppressAutoHyphens/>
        <w:spacing w:after="240"/>
        <w:jc w:val="center"/>
        <w:rPr>
          <w:b/>
          <w:bCs/>
        </w:rPr>
      </w:pPr>
      <w:r w:rsidRPr="00A426DF">
        <w:rPr>
          <w:b/>
          <w:bCs/>
        </w:rPr>
        <w:t>CAREFULLY BEFORE COMPLETING ANY BOX ABOVE.</w:t>
      </w:r>
    </w:p>
    <w:p w:rsidR="003C03D9" w:rsidRDefault="003C03D9" w:rsidP="00A426DF">
      <w:pPr>
        <w:widowControl/>
        <w:tabs>
          <w:tab w:val="center" w:pos="5400"/>
        </w:tabs>
        <w:suppressAutoHyphens/>
        <w:spacing w:after="240"/>
        <w:jc w:val="center"/>
        <w:rPr>
          <w:b/>
          <w:bCs/>
        </w:rPr>
        <w:sectPr w:rsidR="003C03D9" w:rsidSect="003C03D9">
          <w:footerReference w:type="default" r:id="rId15"/>
          <w:pgSz w:w="12240" w:h="15840"/>
          <w:pgMar w:top="1080" w:right="1080" w:bottom="1080" w:left="1080" w:header="720" w:footer="720" w:gutter="0"/>
          <w:pgNumType w:start="2"/>
          <w:cols w:space="720"/>
          <w:docGrid w:linePitch="299"/>
        </w:sectPr>
      </w:pPr>
    </w:p>
    <w:p w:rsidR="003C03D9" w:rsidRPr="00A426DF" w:rsidRDefault="003C03D9" w:rsidP="00A426DF">
      <w:pPr>
        <w:widowControl/>
        <w:tabs>
          <w:tab w:val="center" w:pos="5400"/>
        </w:tabs>
        <w:suppressAutoHyphens/>
        <w:spacing w:after="240"/>
        <w:jc w:val="center"/>
      </w:pPr>
      <w:r w:rsidRPr="00A426DF">
        <w:rPr>
          <w:b/>
          <w:bCs/>
        </w:rPr>
        <w:lastRenderedPageBreak/>
        <w:t>PLEASE SIGN HERE</w:t>
      </w:r>
    </w:p>
    <w:p w:rsidR="003C03D9" w:rsidRPr="00A426DF" w:rsidRDefault="003C03D9" w:rsidP="00A426DF">
      <w:pPr>
        <w:widowControl/>
        <w:tabs>
          <w:tab w:val="center" w:pos="5400"/>
        </w:tabs>
        <w:suppressAutoHyphens/>
        <w:jc w:val="center"/>
        <w:rPr>
          <w:b/>
          <w:bCs/>
        </w:rPr>
      </w:pPr>
      <w:r w:rsidRPr="00A426DF">
        <w:rPr>
          <w:b/>
          <w:bCs/>
        </w:rPr>
        <w:t>(TO BE COMPLETED BY ALL TENDERING HOLDERS WHETHER OR NOT</w:t>
      </w:r>
    </w:p>
    <w:p w:rsidR="003C03D9" w:rsidRPr="00A426DF" w:rsidRDefault="003C03D9" w:rsidP="00A426DF">
      <w:pPr>
        <w:widowControl/>
        <w:tabs>
          <w:tab w:val="center" w:pos="5400"/>
        </w:tabs>
        <w:suppressAutoHyphens/>
        <w:spacing w:after="240"/>
        <w:jc w:val="center"/>
        <w:rPr>
          <w:b/>
          <w:bCs/>
        </w:rPr>
      </w:pPr>
      <w:r w:rsidRPr="00A426DF">
        <w:rPr>
          <w:b/>
          <w:bCs/>
        </w:rPr>
        <w:t>INITIAL NOTES ARE BEING PHYSICALLY TENDERED HEREBY)</w:t>
      </w:r>
    </w:p>
    <w:p w:rsidR="003C03D9" w:rsidRPr="00A426DF" w:rsidRDefault="003C03D9" w:rsidP="00A426DF">
      <w:pPr>
        <w:widowControl/>
        <w:tabs>
          <w:tab w:val="center" w:pos="5400"/>
        </w:tabs>
        <w:suppressAutoHyphens/>
        <w:spacing w:after="240"/>
        <w:jc w:val="center"/>
      </w:pPr>
      <w:r w:rsidRPr="00A426DF">
        <w:rPr>
          <w:b/>
          <w:bCs/>
          <w:i/>
          <w:iCs/>
        </w:rPr>
        <w:t>(Please Also Complete and Return the Accompanying IRS Form W</w:t>
      </w:r>
      <w:r>
        <w:rPr>
          <w:b/>
          <w:bCs/>
          <w:i/>
          <w:iCs/>
        </w:rPr>
        <w:t>-</w:t>
      </w:r>
      <w:r w:rsidRPr="00A426DF">
        <w:rPr>
          <w:b/>
          <w:bCs/>
          <w:i/>
          <w:iCs/>
        </w:rPr>
        <w:t>9)</w:t>
      </w:r>
    </w:p>
    <w:tbl>
      <w:tblPr>
        <w:tblW w:w="5000" w:type="pct"/>
        <w:jc w:val="center"/>
        <w:tblCellMar>
          <w:left w:w="72" w:type="dxa"/>
          <w:right w:w="72" w:type="dxa"/>
        </w:tblCellMar>
        <w:tblLook w:val="0000"/>
      </w:tblPr>
      <w:tblGrid>
        <w:gridCol w:w="348"/>
        <w:gridCol w:w="6584"/>
        <w:gridCol w:w="3292"/>
      </w:tblGrid>
      <w:tr w:rsidR="003C03D9" w:rsidRPr="00A426DF">
        <w:trPr>
          <w:cantSplit/>
          <w:jc w:val="center"/>
        </w:trPr>
        <w:tc>
          <w:tcPr>
            <w:tcW w:w="17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x</w:t>
            </w:r>
          </w:p>
        </w:tc>
        <w:tc>
          <w:tcPr>
            <w:tcW w:w="32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161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17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32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c>
          <w:tcPr>
            <w:tcW w:w="161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17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x</w:t>
            </w:r>
          </w:p>
        </w:tc>
        <w:tc>
          <w:tcPr>
            <w:tcW w:w="32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c>
          <w:tcPr>
            <w:tcW w:w="161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17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32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Signature(s) of Owner(s)</w:t>
            </w:r>
          </w:p>
        </w:tc>
        <w:tc>
          <w:tcPr>
            <w:tcW w:w="161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Date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3051"/>
        <w:gridCol w:w="7173"/>
      </w:tblGrid>
      <w:tr w:rsidR="003C03D9" w:rsidRPr="00A426DF">
        <w:trPr>
          <w:cantSplit/>
          <w:jc w:val="center"/>
        </w:trPr>
        <w:tc>
          <w:tcPr>
            <w:tcW w:w="149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Area Code and Telephone Number:</w:t>
            </w:r>
          </w:p>
        </w:tc>
        <w:tc>
          <w:tcPr>
            <w:tcW w:w="3508"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3C03D9">
      <w:pPr>
        <w:widowControl/>
        <w:tabs>
          <w:tab w:val="left" w:pos="-720"/>
          <w:tab w:val="left" w:pos="0"/>
        </w:tabs>
        <w:suppressAutoHyphens/>
        <w:spacing w:before="120" w:after="120"/>
      </w:pPr>
      <w:r w:rsidRPr="00A426DF">
        <w:t xml:space="preserve">      </w:t>
      </w:r>
      <w:r w:rsidRPr="00A426DF">
        <w:rPr>
          <w:b/>
          <w:bCs/>
        </w:rPr>
        <w:t>If a holder is tendering any Initial Notes, this Letter must be signed by the registered holder(s) exactly as the name(s) appear(s) on the certificate(s) for the Initial Notes or on a security position listing as the owner of Initial Notes by person(s) authorized to become registered holder(s) by a properly completed bond power from the registered holder(s), a copy of which must be transmitted with this Letter. If Initial Notes to which this Letter relates are held of record by two or more joint holders, then all such holders must sign this Letter. If signature is by a trustee, executor, administrator, guardian, officer or other person acting in a fiduciary or representative capacity, then such person must (i) set forth his or her full title below and (ii) unless waived by the Companies, submit evidence satisfactory to the Companies of such person</w:t>
      </w:r>
      <w:r>
        <w:rPr>
          <w:b/>
          <w:bCs/>
        </w:rPr>
        <w:t>’</w:t>
      </w:r>
      <w:r w:rsidRPr="00A426DF">
        <w:rPr>
          <w:b/>
          <w:bCs/>
        </w:rPr>
        <w:t>s authority to so act. See Instruction 3.</w:t>
      </w:r>
    </w:p>
    <w:tbl>
      <w:tblPr>
        <w:tblW w:w="5000" w:type="pct"/>
        <w:jc w:val="center"/>
        <w:tblCellMar>
          <w:left w:w="72" w:type="dxa"/>
          <w:right w:w="72" w:type="dxa"/>
        </w:tblCellMar>
        <w:tblLook w:val="0000"/>
      </w:tblPr>
      <w:tblGrid>
        <w:gridCol w:w="1390"/>
        <w:gridCol w:w="8834"/>
      </w:tblGrid>
      <w:tr w:rsidR="003C03D9" w:rsidRPr="00A426DF">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Name(s):</w:t>
            </w:r>
          </w:p>
        </w:tc>
        <w:tc>
          <w:tcPr>
            <w:tcW w:w="43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(Please Type or Print)</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(Please Type or Print)</w:t>
            </w:r>
          </w:p>
        </w:tc>
      </w:tr>
      <w:tr w:rsidR="003C03D9" w:rsidRPr="00A426DF">
        <w:trPr>
          <w:cantSplit/>
          <w:jc w:val="center"/>
        </w:trPr>
        <w:tc>
          <w:tcPr>
            <w:tcW w:w="68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rPr>
            </w:pPr>
          </w:p>
        </w:tc>
        <w:tc>
          <w:tcPr>
            <w:tcW w:w="432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Capacity:</w:t>
            </w:r>
          </w:p>
        </w:tc>
        <w:tc>
          <w:tcPr>
            <w:tcW w:w="4320" w:type="pct"/>
            <w:tcBorders>
              <w:top w:val="nil"/>
              <w:left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rPr>
            </w:pPr>
          </w:p>
        </w:tc>
        <w:tc>
          <w:tcPr>
            <w:tcW w:w="432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Address:</w:t>
            </w:r>
          </w:p>
        </w:tc>
        <w:tc>
          <w:tcPr>
            <w:tcW w:w="43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(Including Zip Code)</w:t>
            </w:r>
          </w:p>
        </w:tc>
      </w:tr>
    </w:tbl>
    <w:p w:rsidR="003C03D9" w:rsidRPr="00A426DF" w:rsidRDefault="003C03D9" w:rsidP="003C03D9">
      <w:pPr>
        <w:widowControl/>
        <w:tabs>
          <w:tab w:val="center" w:pos="5400"/>
        </w:tabs>
        <w:suppressAutoHyphens/>
        <w:spacing w:before="120"/>
        <w:jc w:val="center"/>
        <w:rPr>
          <w:b/>
          <w:bCs/>
        </w:rPr>
      </w:pPr>
      <w:r w:rsidRPr="00A426DF">
        <w:rPr>
          <w:b/>
          <w:bCs/>
        </w:rPr>
        <w:t>SIGNATURE GUARANTEE BY AN ELIGIBLE INSTITUTION</w:t>
      </w:r>
    </w:p>
    <w:p w:rsidR="003C03D9" w:rsidRPr="00A426DF" w:rsidRDefault="003C03D9" w:rsidP="003C03D9">
      <w:pPr>
        <w:widowControl/>
        <w:tabs>
          <w:tab w:val="center" w:pos="5400"/>
        </w:tabs>
        <w:suppressAutoHyphens/>
        <w:spacing w:after="120"/>
        <w:jc w:val="center"/>
      </w:pPr>
      <w:r w:rsidRPr="00A426DF">
        <w:rPr>
          <w:b/>
          <w:bCs/>
          <w:i/>
          <w:iCs/>
        </w:rPr>
        <w:t>(If required by Instruction 3)</w:t>
      </w:r>
    </w:p>
    <w:tbl>
      <w:tblPr>
        <w:tblW w:w="5000" w:type="pct"/>
        <w:jc w:val="center"/>
        <w:tblCellMar>
          <w:left w:w="72" w:type="dxa"/>
          <w:right w:w="72" w:type="dxa"/>
        </w:tblCellMar>
        <w:tblLook w:val="0000"/>
      </w:tblPr>
      <w:tblGrid>
        <w:gridCol w:w="2493"/>
        <w:gridCol w:w="7731"/>
      </w:tblGrid>
      <w:tr w:rsidR="003C03D9" w:rsidRPr="00A426DF">
        <w:trPr>
          <w:cantSplit/>
          <w:jc w:val="center"/>
        </w:trPr>
        <w:tc>
          <w:tcPr>
            <w:tcW w:w="121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Signature(s) Guaranteed by</w:t>
            </w:r>
          </w:p>
        </w:tc>
        <w:tc>
          <w:tcPr>
            <w:tcW w:w="378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1219"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an Eligible Institution:</w:t>
            </w:r>
          </w:p>
        </w:tc>
        <w:tc>
          <w:tcPr>
            <w:tcW w:w="3781"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(Authorized Signature)</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(Title)</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(Name of Firm)</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(Address, Include Zip Code)</w:t>
            </w: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(Area Code and Telephone Number)</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926"/>
        <w:gridCol w:w="1693"/>
        <w:gridCol w:w="7605"/>
      </w:tblGrid>
      <w:tr w:rsidR="003C03D9" w:rsidRPr="00A426DF">
        <w:trPr>
          <w:cantSplit/>
          <w:jc w:val="center"/>
        </w:trPr>
        <w:tc>
          <w:tcPr>
            <w:tcW w:w="45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Dated:</w:t>
            </w:r>
          </w:p>
        </w:tc>
        <w:tc>
          <w:tcPr>
            <w:tcW w:w="828"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3719"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sectPr w:rsidR="003C03D9" w:rsidSect="003C03D9">
          <w:pgSz w:w="12240" w:h="15840"/>
          <w:pgMar w:top="1080" w:right="1080" w:bottom="1080" w:left="1080" w:header="720" w:footer="720" w:gutter="0"/>
          <w:pgBorders>
            <w:top w:val="single" w:sz="4" w:space="7" w:color="auto"/>
            <w:left w:val="single" w:sz="4" w:space="7" w:color="auto"/>
            <w:bottom w:val="single" w:sz="4" w:space="1" w:color="auto"/>
            <w:right w:val="single" w:sz="4" w:space="7" w:color="auto"/>
          </w:pgBorders>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INSTRUCTIONS</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Forming Part of the Terms and Conditions of the Exchange Offer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w:t>
      </w:r>
      <w:r w:rsidRPr="00A426DF">
        <w:rPr>
          <w:b/>
          <w:bCs/>
        </w:rPr>
        <w:tab/>
        <w:t>Delivery of this Letter and Initial Notes; Guaranteed Delivery Procedures.</w:t>
      </w:r>
    </w:p>
    <w:p w:rsidR="003C03D9" w:rsidRPr="00A426DF" w:rsidRDefault="003C03D9" w:rsidP="00A426DF">
      <w:pPr>
        <w:widowControl/>
        <w:tabs>
          <w:tab w:val="left" w:pos="-720"/>
        </w:tabs>
        <w:suppressAutoHyphens/>
        <w:spacing w:after="240"/>
        <w:ind w:firstLine="720"/>
      </w:pPr>
      <w:r w:rsidRPr="00A426DF">
        <w:t>This Letter is to be completed by noteholders either if certificates are to be forwarded herewith or if tenders are to be made pursuant to the procedures for delivery by book</w:t>
      </w:r>
      <w:r w:rsidRPr="00A426DF">
        <w:noBreakHyphen/>
        <w:t xml:space="preserve">entry transfer set forth in </w:t>
      </w:r>
      <w:r>
        <w:t>“</w:t>
      </w:r>
      <w:r w:rsidRPr="00A426DF">
        <w:t>The Exchange Offer</w:t>
      </w:r>
      <w:r>
        <w:t>—</w:t>
      </w:r>
      <w:r w:rsidRPr="00A426DF">
        <w:t>Procedures for Tendering Initial Notes</w:t>
      </w:r>
      <w:r>
        <w:t>—</w:t>
      </w:r>
      <w:r w:rsidRPr="00A426DF">
        <w:t>Book</w:t>
      </w:r>
      <w:r w:rsidRPr="00A426DF">
        <w:noBreakHyphen/>
        <w:t>Entry Delivery Procedure</w:t>
      </w:r>
      <w:r>
        <w:t>”</w:t>
      </w:r>
      <w:r w:rsidRPr="00A426DF">
        <w:t xml:space="preserve"> section of the Prospectus and an Agent</w:t>
      </w:r>
      <w:r>
        <w:t>’</w:t>
      </w:r>
      <w:r w:rsidRPr="00A426DF">
        <w:t>s Message is not delivered. Certificates for all physically tendered Initial Notes, or Book</w:t>
      </w:r>
      <w:r w:rsidRPr="00A426DF">
        <w:noBreakHyphen/>
        <w:t xml:space="preserve">Entry Confirmation, as the case may be, as well as a properly completed and duly executed Letter (or manually signed facsimile hereof) and any other documents required by this Letter, must be received by the Exchange Agent at the address set forth herein on or prior to midnight, New York City time, on the Expiration Date, or the tendering holder must comply with the guaranteed delivery procedures set forth below. Initial Notes tendered hereby must be in denominations of principal amount that are $2,000 and integral multiples of $1,000 in excess thereof. The term </w:t>
      </w:r>
      <w:r>
        <w:t>“</w:t>
      </w:r>
      <w:r w:rsidRPr="00A426DF">
        <w:t>Agent</w:t>
      </w:r>
      <w:r>
        <w:t>’</w:t>
      </w:r>
      <w:r w:rsidRPr="00A426DF">
        <w:t>s Message</w:t>
      </w:r>
      <w:r>
        <w:t>”</w:t>
      </w:r>
      <w:r w:rsidRPr="00A426DF">
        <w:t xml:space="preserve"> means a message, transmitted by The Depository Trust Company and received by the Exchange Agent and forming a part of the Book</w:t>
      </w:r>
      <w:r w:rsidRPr="00A426DF">
        <w:noBreakHyphen/>
        <w:t>Entry Confirmation, which states that the Book</w:t>
      </w:r>
      <w:r w:rsidRPr="00A426DF">
        <w:noBreakHyphen/>
        <w:t>Entry Transfer Facility has received an express acknowledgment from a participant tendering Initial Notes which are subject to the Book</w:t>
      </w:r>
      <w:r w:rsidRPr="00A426DF">
        <w:noBreakHyphen/>
        <w:t>Entry Confirmation and that such participant has received and agrees to be bound by this Letter and that the Companies may enforce this Letter against such participant.</w:t>
      </w:r>
    </w:p>
    <w:p w:rsidR="003C03D9" w:rsidRPr="00A426DF" w:rsidRDefault="003C03D9" w:rsidP="00A426DF">
      <w:pPr>
        <w:widowControl/>
        <w:tabs>
          <w:tab w:val="left" w:pos="-720"/>
        </w:tabs>
        <w:suppressAutoHyphens/>
        <w:spacing w:after="240"/>
        <w:ind w:firstLine="720"/>
      </w:pPr>
      <w:r w:rsidRPr="00A426DF">
        <w:t>Noteholders who wish to tender their Initial Notes and (a) whose certificates for Initial Notes are not immediately available, or (b) who cannot deliver their certificates and all other required documents to the Exchange Agent on or prior to the Expiration Date, or (c) who cannot complete the procedure for book</w:t>
      </w:r>
      <w:r w:rsidRPr="00A426DF">
        <w:noBreakHyphen/>
        <w:t xml:space="preserve">entry transfer on a timely basis, must tender their Initial Notes pursuant to the guaranteed delivery procedures set forth in </w:t>
      </w:r>
      <w:r>
        <w:t>“</w:t>
      </w:r>
      <w:r w:rsidRPr="00A426DF">
        <w:t>The Exchange Offer</w:t>
      </w:r>
      <w:r>
        <w:t>—</w:t>
      </w:r>
      <w:r w:rsidRPr="00A426DF">
        <w:t>Procedures for Tendering Initial Notes</w:t>
      </w:r>
      <w:r>
        <w:t>—</w:t>
      </w:r>
      <w:r w:rsidRPr="00A426DF">
        <w:t>Guaranteed Delivery Procedure</w:t>
      </w:r>
      <w:r>
        <w:t>”</w:t>
      </w:r>
      <w:r w:rsidRPr="00A426DF">
        <w:t xml:space="preserve"> section of the Prospectus. Pursuant to such procedures,</w:t>
      </w:r>
    </w:p>
    <w:p w:rsidR="003C03D9" w:rsidRPr="00A426DF" w:rsidRDefault="003C03D9" w:rsidP="00A426DF">
      <w:pPr>
        <w:widowControl/>
        <w:tabs>
          <w:tab w:val="left" w:pos="-720"/>
        </w:tabs>
        <w:suppressAutoHyphens/>
        <w:spacing w:after="240"/>
        <w:ind w:left="720" w:firstLine="720"/>
      </w:pPr>
      <w:r w:rsidRPr="00A426DF">
        <w:t>(i)</w:t>
      </w:r>
      <w:r w:rsidRPr="00A426DF">
        <w:tab/>
        <w:t>such tender must be made through an Eligible Institution (as defined in Instruction 3 below),</w:t>
      </w:r>
    </w:p>
    <w:p w:rsidR="003C03D9" w:rsidRPr="00A426DF" w:rsidRDefault="003C03D9" w:rsidP="00A426DF">
      <w:pPr>
        <w:widowControl/>
        <w:tabs>
          <w:tab w:val="left" w:pos="-720"/>
        </w:tabs>
        <w:suppressAutoHyphens/>
        <w:spacing w:after="240"/>
        <w:ind w:left="720" w:firstLine="720"/>
      </w:pPr>
      <w:r w:rsidRPr="00A426DF">
        <w:t>(ii)</w:t>
      </w:r>
      <w:r w:rsidRPr="00A426DF">
        <w:tab/>
        <w:t>on or prior to the Expiration Date, the Exchange Agent must receive from such Eligible Institution a properly completed and duly executed Letter (or a facsimile thereof or an Agent</w:t>
      </w:r>
      <w:r>
        <w:t>’</w:t>
      </w:r>
      <w:r w:rsidRPr="00A426DF">
        <w:t>s Message in lieu hereof) and Notice of Guaranteed Delivery, substantially in the form provided by the Companies (by telegram, telex, facsimile transmission, mail or hand delivery), setting forth the name and address of the holder of Initial Notes and the amount of Initial Notes tendered, stating that the tender is being made thereby and guaranteeing that within three New York Stock Exchange (</w:t>
      </w:r>
      <w:r>
        <w:t>“</w:t>
      </w:r>
      <w:r w:rsidRPr="00A426DF">
        <w:t>NYSE</w:t>
      </w:r>
      <w:r>
        <w:t>”</w:t>
      </w:r>
      <w:r w:rsidRPr="00A426DF">
        <w:t>) trading days after the date of execution of the Notice of Guaranteed Delivery, the certificates for all physically tendered Initial Notes, or a Book</w:t>
      </w:r>
      <w:r w:rsidRPr="00A426DF">
        <w:noBreakHyphen/>
        <w:t>Entry Confirmation, and any other documents required by the Letter will be deposited by the Eligible Institution with the Exchange Agent, and</w:t>
      </w:r>
    </w:p>
    <w:p w:rsidR="003C03D9" w:rsidRPr="00A426DF" w:rsidRDefault="003C03D9" w:rsidP="00A426DF">
      <w:pPr>
        <w:widowControl/>
        <w:tabs>
          <w:tab w:val="left" w:pos="-720"/>
        </w:tabs>
        <w:suppressAutoHyphens/>
        <w:spacing w:after="240"/>
        <w:ind w:left="720" w:firstLine="720"/>
      </w:pPr>
      <w:r w:rsidRPr="00A426DF">
        <w:t>(iii)</w:t>
      </w:r>
      <w:r w:rsidRPr="00A426DF">
        <w:tab/>
        <w:t>the certificates for all physically tendered Initial Notes, in proper form for transfer, or Book</w:t>
      </w:r>
      <w:r w:rsidRPr="00A426DF">
        <w:noBreakHyphen/>
        <w:t>Entry Confirmation, as the case may be, and all other documents required by this Letter, are received by the Exchange Agent within three NYSE trading days after the date of execution of the Notice of Guaranteed Delivery.</w:t>
      </w:r>
    </w:p>
    <w:p w:rsidR="003C03D9" w:rsidRPr="00A426DF" w:rsidRDefault="003C03D9" w:rsidP="00A426DF">
      <w:pPr>
        <w:widowControl/>
        <w:tabs>
          <w:tab w:val="left" w:pos="-720"/>
        </w:tabs>
        <w:suppressAutoHyphens/>
        <w:spacing w:after="240"/>
        <w:ind w:firstLine="720"/>
      </w:pPr>
      <w:r w:rsidRPr="00A426DF">
        <w:t>The method of delivery of this Letter, the Initial Notes and all other required documents is at the election and risk of the tendering holders, but the delivery will be deemed made only when actually received or confirmed by the Exchange Agent. If Initial Notes are sent by mail, it is suggested that the mailing be made sufficiently in advance of the Expiration Date to permit delivery to the Exchange Agent prior to midnight, New York City time, on the Expiration Date.</w:t>
      </w:r>
    </w:p>
    <w:p w:rsidR="003C03D9" w:rsidRPr="00A426DF" w:rsidRDefault="003C03D9" w:rsidP="00A426DF">
      <w:pPr>
        <w:widowControl/>
        <w:tabs>
          <w:tab w:val="left" w:pos="-720"/>
        </w:tabs>
        <w:suppressAutoHyphens/>
        <w:spacing w:after="240"/>
        <w:ind w:firstLine="720"/>
      </w:pPr>
      <w:r w:rsidRPr="00A426DF">
        <w:t xml:space="preserve">See </w:t>
      </w:r>
      <w:r>
        <w:t>“</w:t>
      </w:r>
      <w:r w:rsidRPr="00A426DF">
        <w:t>The Exchange Offer</w:t>
      </w:r>
      <w:r>
        <w:t>”</w:t>
      </w:r>
      <w:r w:rsidRPr="00A426DF">
        <w:t xml:space="preserve"> section of the Prospectus.</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2.</w:t>
      </w:r>
      <w:r w:rsidRPr="00A426DF">
        <w:rPr>
          <w:b/>
          <w:bCs/>
        </w:rPr>
        <w:tab/>
        <w:t>Partial Tenders (not applicable to noteholders who tender by book</w:t>
      </w:r>
      <w:r w:rsidRPr="00A426DF">
        <w:rPr>
          <w:b/>
          <w:bCs/>
        </w:rPr>
        <w:noBreakHyphen/>
        <w:t>entry transfer).</w:t>
      </w:r>
    </w:p>
    <w:p w:rsidR="003C03D9" w:rsidRPr="00A426DF" w:rsidRDefault="003C03D9" w:rsidP="00A426DF">
      <w:pPr>
        <w:widowControl/>
        <w:tabs>
          <w:tab w:val="left" w:pos="-720"/>
        </w:tabs>
        <w:suppressAutoHyphens/>
        <w:spacing w:after="240"/>
        <w:ind w:firstLine="720"/>
      </w:pPr>
      <w:r w:rsidRPr="00A426DF">
        <w:t xml:space="preserve">Tenders of Initial Notes will be accepted only in denominations of principal amount that are $2,000 and integral multiples of $1,000 in excess thereof. If less than the entire principal amount of any Initial Notes is tendered, the tendering holder(s) should fill in the principal amount of Initial Notes to be tendered in the box above entitled </w:t>
      </w:r>
      <w:r>
        <w:t>“</w:t>
      </w:r>
      <w:r w:rsidRPr="00A426DF">
        <w:t>Description of Initial Notes.</w:t>
      </w:r>
      <w:r>
        <w:t>”</w:t>
      </w:r>
      <w:r w:rsidRPr="00A426DF">
        <w:t xml:space="preserve"> The entire principal amount of the Initial Notes delivered to the Exchange Agent will be deemed to have been tendered unless otherwise indicated. If the entire principal amount of Initial Notes is not tendered, then Initial Notes for the principal amount of Initial Notes not tendered and Exchange Notes issued in exchange for any Initial Notes accepted will be sent to the holder at his or her registered address, unless otherwise provided in the appropriate box on this Letter, promptly after the Initial Notes are accepted for exchange.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lastRenderedPageBreak/>
        <w:t>3.</w:t>
      </w:r>
      <w:r w:rsidRPr="00A426DF">
        <w:rPr>
          <w:b/>
          <w:bCs/>
        </w:rPr>
        <w:tab/>
        <w:t>Signatures on this Letter; Bond Powers and Endorsements; Guarantee of Signatures.</w:t>
      </w:r>
    </w:p>
    <w:p w:rsidR="003C03D9" w:rsidRPr="00A426DF" w:rsidRDefault="003C03D9" w:rsidP="00A426DF">
      <w:pPr>
        <w:widowControl/>
        <w:tabs>
          <w:tab w:val="left" w:pos="-720"/>
        </w:tabs>
        <w:suppressAutoHyphens/>
        <w:spacing w:after="240"/>
        <w:ind w:firstLine="720"/>
      </w:pPr>
      <w:r w:rsidRPr="00A426DF">
        <w:t>If this Letter is signed by the registered holder of the Initial Notes tendered hereby, the signature must correspond with the name(s) as written on the face of the certificates representing such Initial Notes without alteration, enlargement or any change whatsoever.</w:t>
      </w:r>
    </w:p>
    <w:p w:rsidR="003C03D9" w:rsidRPr="00A426DF" w:rsidRDefault="003C03D9" w:rsidP="00A426DF">
      <w:pPr>
        <w:widowControl/>
        <w:tabs>
          <w:tab w:val="left" w:pos="-720"/>
        </w:tabs>
        <w:suppressAutoHyphens/>
        <w:spacing w:after="240"/>
        <w:ind w:firstLine="720"/>
      </w:pPr>
      <w:r w:rsidRPr="00A426DF">
        <w:t>If this Letter is signed by a participant in the Book</w:t>
      </w:r>
      <w:r w:rsidRPr="00A426DF">
        <w:noBreakHyphen/>
        <w:t>Entry Transfer Facility, the signature must correspond with the name as it appears on the security position listing as the holder of the Initial Notes.</w:t>
      </w:r>
    </w:p>
    <w:p w:rsidR="003C03D9" w:rsidRPr="00A426DF" w:rsidRDefault="003C03D9" w:rsidP="00A426DF">
      <w:pPr>
        <w:widowControl/>
        <w:tabs>
          <w:tab w:val="left" w:pos="-720"/>
        </w:tabs>
        <w:suppressAutoHyphens/>
        <w:spacing w:after="240"/>
        <w:ind w:firstLine="720"/>
      </w:pPr>
      <w:r w:rsidRPr="00A426DF">
        <w:t>If any tendered Initial Notes are owned of record by two or more joint owners, all of such owners must sign this Letter.</w:t>
      </w:r>
    </w:p>
    <w:p w:rsidR="003C03D9" w:rsidRPr="00A426DF" w:rsidRDefault="003C03D9" w:rsidP="00A426DF">
      <w:pPr>
        <w:widowControl/>
        <w:tabs>
          <w:tab w:val="left" w:pos="-720"/>
        </w:tabs>
        <w:suppressAutoHyphens/>
        <w:spacing w:after="240"/>
        <w:ind w:firstLine="720"/>
      </w:pPr>
      <w:r w:rsidRPr="00A426DF">
        <w:t>If any tendered Initial Notes are registered in different names on several certificates, it will be necessary to complete, sign and submit as many separate copies of this Letter as there are different registrations of certificates.</w:t>
      </w:r>
    </w:p>
    <w:p w:rsidR="003C03D9" w:rsidRPr="00A426DF" w:rsidRDefault="003C03D9" w:rsidP="00A426DF">
      <w:pPr>
        <w:widowControl/>
        <w:tabs>
          <w:tab w:val="left" w:pos="-720"/>
        </w:tabs>
        <w:suppressAutoHyphens/>
        <w:spacing w:after="240"/>
        <w:ind w:firstLine="720"/>
      </w:pPr>
      <w:r w:rsidRPr="00A426DF">
        <w:t>When this Letter is signed by the registered holder or holders of the Initial Notes specified herein and tendered hereby, no endorsements of certificates or separate bond powers are required. If, however, the Exchange Notes are to be issued, or any untendered Initial Notes are to be reissued, to a person other than the registered holder, then endorsements of any certificates transmitted hereby or separate bond powers are required. Signatures on such certificate(s) must be guaranteed by an Eligible Institution.</w:t>
      </w:r>
    </w:p>
    <w:p w:rsidR="003C03D9" w:rsidRPr="00A426DF" w:rsidRDefault="003C03D9" w:rsidP="00A426DF">
      <w:pPr>
        <w:widowControl/>
        <w:tabs>
          <w:tab w:val="left" w:pos="-720"/>
        </w:tabs>
        <w:suppressAutoHyphens/>
        <w:spacing w:after="240"/>
        <w:ind w:firstLine="720"/>
      </w:pPr>
      <w:r w:rsidRPr="00A426DF">
        <w:t>If this Letter is signed by a person other than the registered holder or holders of any certificate(s) specified herein, such certificate(s) must be endorsed or accompanied by appropriate bond powers, in either case signed exactly as the name or names of the registered holder or holders appear(s) on the certificate(s) and signatures on such certificate(s) must be guaranteed by an Eligible Institution.</w:t>
      </w:r>
    </w:p>
    <w:p w:rsidR="003C03D9" w:rsidRPr="00A426DF" w:rsidRDefault="003C03D9" w:rsidP="00A426DF">
      <w:pPr>
        <w:widowControl/>
        <w:tabs>
          <w:tab w:val="left" w:pos="-720"/>
        </w:tabs>
        <w:suppressAutoHyphens/>
        <w:spacing w:after="240"/>
        <w:ind w:firstLine="720"/>
      </w:pPr>
      <w:r w:rsidRPr="00A426DF">
        <w:t>If this Letter or any certificates or bond powers are signed by trustees, executors, administrators, guardians, attorneys</w:t>
      </w:r>
      <w:r w:rsidRPr="00A426DF">
        <w:noBreakHyphen/>
        <w:t>in</w:t>
      </w:r>
      <w:r w:rsidRPr="00A426DF">
        <w:noBreakHyphen/>
        <w:t>fact, officers of corporations or others acting in a fiduciary or representative capacity, such persons should so indicate when signing, and, unless waived by the Companies, evidence satisfactory to the Companies of its authority to so act must be submitted with the Letter.</w:t>
      </w:r>
    </w:p>
    <w:p w:rsidR="003C03D9" w:rsidRPr="00A426DF" w:rsidRDefault="003C03D9" w:rsidP="00A426DF">
      <w:pPr>
        <w:widowControl/>
        <w:tabs>
          <w:tab w:val="left" w:pos="-720"/>
        </w:tabs>
        <w:suppressAutoHyphens/>
        <w:spacing w:after="240"/>
        <w:ind w:firstLine="720"/>
      </w:pPr>
      <w:r w:rsidRPr="00A426DF">
        <w:t xml:space="preserve">Endorsements on certificates for Initial Notes or signatures on bond powers required by this Instruction 3 must be guaranteed by a firm which is a member of a registered national securities exchange or a member of the Financial Industry Regulatory Authority, Inc., or a commercial bank, a clearing agency, insured credit union, a savings association or trust company having an office or correspondent in the United States or an </w:t>
      </w:r>
      <w:r>
        <w:t>“</w:t>
      </w:r>
      <w:r w:rsidRPr="00A426DF">
        <w:t>eligible guarantor institution</w:t>
      </w:r>
      <w:r>
        <w:t>”</w:t>
      </w:r>
      <w:r w:rsidRPr="00A426DF">
        <w:t xml:space="preserve"> within the meaning of Rule 17Ad</w:t>
      </w:r>
      <w:r>
        <w:t>-</w:t>
      </w:r>
      <w:r w:rsidRPr="00A426DF">
        <w:t xml:space="preserve">15 under the Securities Exchange Act of 1934, as amended (each an </w:t>
      </w:r>
      <w:r>
        <w:t>“</w:t>
      </w:r>
      <w:r w:rsidRPr="00A426DF">
        <w:t>Eligible Institution</w:t>
      </w:r>
      <w:r>
        <w:t>”</w:t>
      </w:r>
      <w:r w:rsidRPr="00A426DF">
        <w:t>).</w:t>
      </w:r>
    </w:p>
    <w:p w:rsidR="003C03D9" w:rsidRPr="00A426DF" w:rsidRDefault="003C03D9" w:rsidP="00A426DF">
      <w:pPr>
        <w:widowControl/>
        <w:tabs>
          <w:tab w:val="left" w:pos="-720"/>
        </w:tabs>
        <w:suppressAutoHyphens/>
        <w:spacing w:after="240"/>
        <w:ind w:firstLine="720"/>
      </w:pPr>
      <w:r w:rsidRPr="00A426DF">
        <w:t>Signatures on this Letter need not be guaranteed by an Eligible Institution if the Initial Notes are tendered: (i) by a registered holder of Initial Notes (which term, for purposes of the Exchange Offer, includes any participant in the Book</w:t>
      </w:r>
      <w:r w:rsidRPr="00A426DF">
        <w:noBreakHyphen/>
        <w:t xml:space="preserve">Entry Transfer Facility system whose name appears on a security position listing as the holder of such Initial Notes) who has not completed the box entitled </w:t>
      </w:r>
      <w:r>
        <w:t>“</w:t>
      </w:r>
      <w:r w:rsidRPr="00A426DF">
        <w:t>Special Issuance Instructions</w:t>
      </w:r>
      <w:r>
        <w:t>”</w:t>
      </w:r>
      <w:r w:rsidRPr="00A426DF">
        <w:t xml:space="preserve"> or </w:t>
      </w:r>
      <w:r>
        <w:t>“</w:t>
      </w:r>
      <w:r w:rsidRPr="00A426DF">
        <w:t>Special Delivery Instructions</w:t>
      </w:r>
      <w:r>
        <w:t>”</w:t>
      </w:r>
      <w:r w:rsidRPr="00A426DF">
        <w:t xml:space="preserve"> on this Letter, or (ii) for the account of an Eligible Institution.</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4.</w:t>
      </w:r>
      <w:r w:rsidRPr="00A426DF">
        <w:rPr>
          <w:b/>
          <w:bCs/>
        </w:rPr>
        <w:tab/>
        <w:t>Special Issuance and Delivery Instructions.</w:t>
      </w:r>
    </w:p>
    <w:p w:rsidR="003C03D9" w:rsidRPr="00A426DF" w:rsidRDefault="003C03D9" w:rsidP="00A426DF">
      <w:pPr>
        <w:widowControl/>
        <w:tabs>
          <w:tab w:val="left" w:pos="-720"/>
        </w:tabs>
        <w:suppressAutoHyphens/>
        <w:spacing w:after="240"/>
        <w:ind w:firstLine="720"/>
      </w:pPr>
      <w:r w:rsidRPr="00A426DF">
        <w:t>Tendering holders of Initial Notes should indicate, in the applicable box or boxes, the name and address (or account at the Book</w:t>
      </w:r>
      <w:r w:rsidRPr="00A426DF">
        <w:noBreakHyphen/>
        <w:t>Entry Transfer Facility) to which Exchange Notes issued pursuant to the Exchange Offer, or substitute Initial Notes not tendered or accepted for exchange, are to be issued or sent, if different from the name or address of the person signing this Letter. In the case of issuance in a different name, the employer identification or social security number of the person named must also be indicated. Holders tendering Initial Notes by book</w:t>
      </w:r>
      <w:r w:rsidRPr="00A426DF">
        <w:noBreakHyphen/>
        <w:t>entry transfer may request that Initial Notes not exchanged be credited to such account maintained at the Book</w:t>
      </w:r>
      <w:r w:rsidRPr="00A426DF">
        <w:noBreakHyphen/>
        <w:t>Entry Transfer Facility as such noteholder may designate hereon. If no such instructions are given, such Initial Notes not exchanged will be returned to the name or address of the person signing this Letter.</w:t>
      </w:r>
    </w:p>
    <w:p w:rsidR="003C03D9" w:rsidRPr="00A426DF" w:rsidRDefault="003C03D9" w:rsidP="003C03D9">
      <w:pPr>
        <w:keepNext/>
        <w:keepLines/>
        <w:widowControl/>
        <w:tabs>
          <w:tab w:val="left" w:pos="-720"/>
          <w:tab w:val="left" w:pos="720"/>
          <w:tab w:val="left" w:pos="1440"/>
        </w:tabs>
        <w:suppressAutoHyphens/>
        <w:spacing w:after="240"/>
        <w:ind w:left="720" w:hanging="720"/>
        <w:rPr>
          <w:b/>
          <w:bCs/>
        </w:rPr>
      </w:pPr>
      <w:r w:rsidRPr="00A426DF">
        <w:rPr>
          <w:b/>
          <w:bCs/>
        </w:rPr>
        <w:lastRenderedPageBreak/>
        <w:t>5.</w:t>
      </w:r>
      <w:r w:rsidRPr="00A426DF">
        <w:rPr>
          <w:b/>
          <w:bCs/>
        </w:rPr>
        <w:tab/>
        <w:t>IRS Form W</w:t>
      </w:r>
      <w:r>
        <w:rPr>
          <w:b/>
          <w:bCs/>
        </w:rPr>
        <w:t>-</w:t>
      </w:r>
      <w:r w:rsidRPr="00A426DF">
        <w:rPr>
          <w:b/>
          <w:bCs/>
        </w:rPr>
        <w:t>9.</w:t>
      </w:r>
    </w:p>
    <w:p w:rsidR="003C03D9" w:rsidRPr="00A426DF" w:rsidRDefault="003C03D9" w:rsidP="003C03D9">
      <w:pPr>
        <w:keepNext/>
        <w:keepLines/>
        <w:widowControl/>
        <w:tabs>
          <w:tab w:val="left" w:pos="-720"/>
        </w:tabs>
        <w:suppressAutoHyphens/>
        <w:spacing w:after="240"/>
        <w:ind w:firstLine="720"/>
      </w:pPr>
      <w:r w:rsidRPr="00A426DF">
        <w:t xml:space="preserve">Under U.S. federal income tax law, payments made in respect of Exchange Notes issued pursuant to the Exchange Offer may be subject to backup withholding at the rate, currently 28%, specified in Section 3406(a)(1) of the Code (the </w:t>
      </w:r>
      <w:r>
        <w:t>“</w:t>
      </w:r>
      <w:r w:rsidRPr="00A426DF">
        <w:t>Specified Rate</w:t>
      </w:r>
      <w:r>
        <w:t>”</w:t>
      </w:r>
      <w:r w:rsidRPr="00A426DF">
        <w:t>). In order to avoid such backup withholding, each tendering holder (or other payee) that is a U.S. person (including a U.S. resident alien) should complete and sign the Internal Revenue Service (</w:t>
      </w:r>
      <w:r>
        <w:t>“</w:t>
      </w:r>
      <w:r w:rsidRPr="00A426DF">
        <w:t>IRS</w:t>
      </w:r>
      <w:r>
        <w:t>”</w:t>
      </w:r>
      <w:r w:rsidRPr="00A426DF">
        <w:t>) Form W</w:t>
      </w:r>
      <w:r>
        <w:t>-</w:t>
      </w:r>
      <w:r w:rsidRPr="00A426DF">
        <w:t>9 included with this Letter, on which form such holder must provide the correct taxpayer identification number (</w:t>
      </w:r>
      <w:r>
        <w:t>“</w:t>
      </w:r>
      <w:r w:rsidRPr="00A426DF">
        <w:t>TIN</w:t>
      </w:r>
      <w:r>
        <w:t>”</w:t>
      </w:r>
      <w:r w:rsidRPr="00A426DF">
        <w:t>) and certify, under penalties of perjury, that (a) the TIN provided is correct or that such holder is awaiting a TIN; (b) the holder is not subject to backup withholding because (i) the holder has not been notified by the IRS that the holder is subject to backup withholding as a result of failure to report interest or dividends, (ii) the IRS has notified the holder that the holder is no longer subject to backup withholding, or (iii) the holder is exempt from backup withholding; and (c) the holder is a U.S. person (including a U.S. resident alien). If a holder has been notified by the IRS that it is subject to backup withholding, it must follow the applicable instructions included with the IRS Form W</w:t>
      </w:r>
      <w:r>
        <w:t>-</w:t>
      </w:r>
      <w:r w:rsidRPr="00A426DF">
        <w:t>9.</w:t>
      </w:r>
    </w:p>
    <w:p w:rsidR="003C03D9" w:rsidRPr="00A426DF" w:rsidRDefault="003C03D9" w:rsidP="00A426DF">
      <w:pPr>
        <w:widowControl/>
        <w:tabs>
          <w:tab w:val="left" w:pos="-720"/>
        </w:tabs>
        <w:suppressAutoHyphens/>
        <w:spacing w:after="240"/>
        <w:ind w:firstLine="720"/>
      </w:pPr>
      <w:r w:rsidRPr="00A426DF">
        <w:t>The holder (other than an exempt or foreign holder subject to the requirements described below) is required to give the TIN (in general, if an individual, the holder</w:t>
      </w:r>
      <w:r>
        <w:t>’</w:t>
      </w:r>
      <w:r w:rsidRPr="00A426DF">
        <w:t>s Social Security number, otherwise, the holder</w:t>
      </w:r>
      <w:r>
        <w:t>’</w:t>
      </w:r>
      <w:r w:rsidRPr="00A426DF">
        <w:t>s employer identification number) of the record holder of the Initial Notes. If the tendering holder has not been issued a TIN and has applied for one or intends to apply for one in the near future, such holder should follow the applicable instructions included with the IRS Form W</w:t>
      </w:r>
      <w:r>
        <w:t>-</w:t>
      </w:r>
      <w:r w:rsidRPr="00A426DF">
        <w:t>9. If the Exchange Agent or the Company is not provided with the correct TIN, the holder may be subject to a $50 penalty imposed by the Code in addition to backup withholding at the Specified Rate on payments to such holder.</w:t>
      </w:r>
    </w:p>
    <w:p w:rsidR="003C03D9" w:rsidRPr="00A426DF" w:rsidRDefault="003C03D9" w:rsidP="00A426DF">
      <w:pPr>
        <w:widowControl/>
        <w:tabs>
          <w:tab w:val="left" w:pos="-720"/>
        </w:tabs>
        <w:suppressAutoHyphens/>
        <w:spacing w:after="240"/>
        <w:ind w:firstLine="720"/>
      </w:pPr>
      <w:r w:rsidRPr="00A426DF">
        <w:t>Certain holders (including all corporations and certain holders that are neither U.S. persons nor U.S. resident aliens (</w:t>
      </w:r>
      <w:r>
        <w:t>“</w:t>
      </w:r>
      <w:r w:rsidRPr="00A426DF">
        <w:t>foreign holders</w:t>
      </w:r>
      <w:r>
        <w:t>”</w:t>
      </w:r>
      <w:r w:rsidRPr="00A426DF">
        <w:t>)) are not subject to these backup withholding and reporting requirements. Such an exempt holder, other than a holder that is a foreign person, should enter the holder</w:t>
      </w:r>
      <w:r>
        <w:t>’</w:t>
      </w:r>
      <w:r w:rsidRPr="00A426DF">
        <w:t>s name, address, status and TIN on the IRS Form W</w:t>
      </w:r>
      <w:r>
        <w:t>-</w:t>
      </w:r>
      <w:r w:rsidRPr="00A426DF">
        <w:t xml:space="preserve">9 and check the </w:t>
      </w:r>
      <w:r>
        <w:t>“</w:t>
      </w:r>
      <w:r w:rsidRPr="00A426DF">
        <w:t>Exempt Payee</w:t>
      </w:r>
      <w:r>
        <w:t>”</w:t>
      </w:r>
      <w:r w:rsidRPr="00A426DF">
        <w:t xml:space="preserve"> box on the IRS Form W</w:t>
      </w:r>
      <w:r>
        <w:t>-</w:t>
      </w:r>
      <w:r w:rsidRPr="00A426DF">
        <w:t>9, and sign, date and return the IRS Form W</w:t>
      </w:r>
      <w:r>
        <w:t>-</w:t>
      </w:r>
      <w:r w:rsidRPr="00A426DF">
        <w:t>9 to the Paying Agent and should follow the additional instructions included with the IRS Form W</w:t>
      </w:r>
      <w:r>
        <w:t>-</w:t>
      </w:r>
      <w:r w:rsidRPr="00A426DF">
        <w:t>9. A foreign holder should not complete the IRS Form W</w:t>
      </w:r>
      <w:r>
        <w:t>-</w:t>
      </w:r>
      <w:r w:rsidRPr="00A426DF">
        <w:t>9. In order for a foreign holder to qualify as an exempt recipient, such holder must submit a statement (generally, the IRS Form W</w:t>
      </w:r>
      <w:r>
        <w:t>-</w:t>
      </w:r>
      <w:r w:rsidRPr="00A426DF">
        <w:t>8BEN), signed under penalties of perjury, attesting to that person</w:t>
      </w:r>
      <w:r>
        <w:t>’</w:t>
      </w:r>
      <w:r w:rsidRPr="00A426DF">
        <w:t>s exempt status. Such statements can be obtained from the Exchange Agent or online from the IRS at www.irs.gov. For further information concerning backup withholding and instructions for completing the IRS Form W</w:t>
      </w:r>
      <w:r>
        <w:t>-</w:t>
      </w:r>
      <w:r w:rsidRPr="00A426DF">
        <w:t>9 (including how to obtain a TIN if you do not have one and how to complete the IRS Form W</w:t>
      </w:r>
      <w:r>
        <w:t>-</w:t>
      </w:r>
      <w:r w:rsidRPr="00A426DF">
        <w:t>9 if Initial Notes are registered in more than one name), consult the instructions included with the IRS Form W</w:t>
      </w:r>
      <w:r>
        <w:t>-</w:t>
      </w:r>
      <w:r w:rsidRPr="00A426DF">
        <w:t>9.</w:t>
      </w:r>
    </w:p>
    <w:p w:rsidR="003C03D9" w:rsidRPr="00A426DF" w:rsidRDefault="003C03D9" w:rsidP="00A426DF">
      <w:pPr>
        <w:widowControl/>
        <w:tabs>
          <w:tab w:val="left" w:pos="-720"/>
        </w:tabs>
        <w:suppressAutoHyphens/>
        <w:spacing w:after="240"/>
        <w:ind w:firstLine="720"/>
      </w:pPr>
      <w:r w:rsidRPr="00A426DF">
        <w:t>Failure to complete the IRS Form W</w:t>
      </w:r>
      <w:r>
        <w:t>-</w:t>
      </w:r>
      <w:r w:rsidRPr="00A426DF">
        <w:t>9 will not, by itself, cause Initial Notes to be deemed invalidly tendered, but may require the Companies (or the Paying Agent) to withhold at the Specified Rate on payments made in respect of Exchange Notes. Backup withholding is not an additional tax. Rather, if the required information is furnished to the IRS, the federal income tax liability of a person subject to backup withholding will be reduced by the amount of tax withheld. If withholding results in an overpayment of taxes, a refund may be obtained provided that the required information is timely furnished to the IRS.</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6.</w:t>
      </w:r>
      <w:r w:rsidRPr="00A426DF">
        <w:rPr>
          <w:b/>
          <w:bCs/>
        </w:rPr>
        <w:tab/>
        <w:t>Transfer Taxes.</w:t>
      </w:r>
    </w:p>
    <w:p w:rsidR="003C03D9" w:rsidRPr="00A426DF" w:rsidRDefault="003C03D9" w:rsidP="00A426DF">
      <w:pPr>
        <w:widowControl/>
        <w:tabs>
          <w:tab w:val="left" w:pos="-720"/>
        </w:tabs>
        <w:suppressAutoHyphens/>
        <w:spacing w:after="240"/>
        <w:ind w:firstLine="720"/>
      </w:pPr>
      <w:r w:rsidRPr="00A426DF">
        <w:t>The Companies will pay all transfer taxes, if any, applicable to the transfer of Initial Notes to them or their order pursuant to the Exchange Offer. If, however, Exchange Notes or substitute Initial Notes not exchanged are to be delivered to, or are to be registered or issued in the name of, any person other than the registered holder of the Initial Notes tendered hereby, or if tendered Initial Notes are registered in the name of any person other than the person signing this Letter, or if a transfer tax is imposed for any reason other than the transfer of Initial Notes to the Companies or their order pursuant to the Exchange Offer, the amount of any such transfer taxes (whether imposed on the registered holder or any other persons) will be payable by the tendering holder. If satisfactory evidence of payment of such taxes or exemption therefrom is not submitted with this Letter, the amount of such transfer taxes will be billed directly to such tendering holder.</w:t>
      </w:r>
    </w:p>
    <w:p w:rsidR="003C03D9" w:rsidRPr="00A426DF" w:rsidRDefault="003C03D9" w:rsidP="00A426DF">
      <w:pPr>
        <w:widowControl/>
        <w:tabs>
          <w:tab w:val="left" w:pos="-720"/>
        </w:tabs>
        <w:suppressAutoHyphens/>
        <w:spacing w:after="240"/>
        <w:ind w:firstLine="720"/>
      </w:pPr>
      <w:r w:rsidRPr="00A426DF">
        <w:t>If the tendering holder does not submit satisfactory evidence of the payment of any of these taxes or of any exemption from this payment with this Letter, the Companies will bill the tendering holder directly the amount of these transfer taxes.</w:t>
      </w:r>
    </w:p>
    <w:p w:rsidR="003C03D9" w:rsidRPr="00A426DF" w:rsidRDefault="003C03D9" w:rsidP="00A426DF">
      <w:pPr>
        <w:widowControl/>
        <w:tabs>
          <w:tab w:val="left" w:pos="-720"/>
        </w:tabs>
        <w:suppressAutoHyphens/>
        <w:spacing w:after="240"/>
        <w:ind w:firstLine="720"/>
      </w:pPr>
      <w:r w:rsidRPr="00A426DF">
        <w:t>Except as provided in this Instruction 6, it will not be necessary for transfer tax stamps to be affixed to the Initial Notes specified in this Letter or for funds to cover such stamps to be provided with the Initial Notes specified in this Letter.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lastRenderedPageBreak/>
        <w:t>7.</w:t>
      </w:r>
      <w:r w:rsidRPr="00A426DF">
        <w:rPr>
          <w:b/>
          <w:bCs/>
        </w:rPr>
        <w:tab/>
        <w:t>Waiver of Conditions.</w:t>
      </w:r>
    </w:p>
    <w:p w:rsidR="003C03D9" w:rsidRPr="00A426DF" w:rsidRDefault="003C03D9" w:rsidP="00A426DF">
      <w:pPr>
        <w:widowControl/>
        <w:tabs>
          <w:tab w:val="left" w:pos="-720"/>
        </w:tabs>
        <w:suppressAutoHyphens/>
        <w:spacing w:after="240"/>
        <w:ind w:firstLine="720"/>
      </w:pPr>
      <w:r w:rsidRPr="00A426DF">
        <w:t>The Companies reserve the absolute right to amend, waive or modify, in whole or in part, any or all conditions to the Exchange Offer.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8.</w:t>
      </w:r>
      <w:r w:rsidRPr="00A426DF">
        <w:rPr>
          <w:b/>
          <w:bCs/>
        </w:rPr>
        <w:tab/>
        <w:t>No Conditional Tenders.</w:t>
      </w:r>
    </w:p>
    <w:p w:rsidR="003C03D9" w:rsidRPr="00A426DF" w:rsidRDefault="003C03D9" w:rsidP="00A426DF">
      <w:pPr>
        <w:widowControl/>
        <w:tabs>
          <w:tab w:val="left" w:pos="-720"/>
        </w:tabs>
        <w:suppressAutoHyphens/>
        <w:spacing w:after="240"/>
        <w:ind w:firstLine="720"/>
      </w:pPr>
      <w:r w:rsidRPr="00A426DF">
        <w:t>No alternative, conditional, irregular or contingent tenders will be accepted. All tendering holders of Initial Notes, by execution of this Letter, shall waive any right to receive notice of the acceptance of their Initial Notes for exchange.</w:t>
      </w:r>
    </w:p>
    <w:p w:rsidR="003C03D9" w:rsidRPr="00A426DF" w:rsidRDefault="003C03D9" w:rsidP="00A426DF">
      <w:pPr>
        <w:widowControl/>
        <w:tabs>
          <w:tab w:val="left" w:pos="-720"/>
        </w:tabs>
        <w:suppressAutoHyphens/>
        <w:spacing w:after="240"/>
        <w:ind w:firstLine="720"/>
      </w:pPr>
      <w:r w:rsidRPr="00A426DF">
        <w:t>Neither the Companies, the Exchange Agent nor any other person is obligated to give notice of any defect or irregularity with respect to any tender of Initial Notes nor shall any of them incur any liability for failure to give any such notice.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9.</w:t>
      </w:r>
      <w:r w:rsidRPr="00A426DF">
        <w:rPr>
          <w:b/>
          <w:bCs/>
        </w:rPr>
        <w:tab/>
        <w:t>Mutilated, Lost, Stolen or Destroyed Initial Notes.</w:t>
      </w:r>
    </w:p>
    <w:p w:rsidR="003C03D9" w:rsidRPr="00A426DF" w:rsidRDefault="003C03D9" w:rsidP="00A426DF">
      <w:pPr>
        <w:widowControl/>
        <w:tabs>
          <w:tab w:val="left" w:pos="-720"/>
        </w:tabs>
        <w:suppressAutoHyphens/>
        <w:spacing w:after="240"/>
        <w:ind w:firstLine="720"/>
      </w:pPr>
      <w:r w:rsidRPr="00A426DF">
        <w:t>Any holder whose Initial Notes have been mutilated, lost, stolen or destroyed should contact the Exchange Agent at the address indicated above for further instructions. This Letter and related documents cannot be processed until the Initial Notes have been replaced.</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10.</w:t>
      </w:r>
      <w:r w:rsidRPr="00A426DF">
        <w:rPr>
          <w:b/>
          <w:bCs/>
        </w:rPr>
        <w:tab/>
        <w:t>Requests for Assistance or Additional Copies.</w:t>
      </w:r>
    </w:p>
    <w:p w:rsidR="003C03D9" w:rsidRPr="00A426DF" w:rsidRDefault="003C03D9" w:rsidP="00A426DF">
      <w:pPr>
        <w:widowControl/>
        <w:tabs>
          <w:tab w:val="left" w:pos="-720"/>
        </w:tabs>
        <w:suppressAutoHyphens/>
        <w:spacing w:after="240"/>
        <w:ind w:firstLine="720"/>
      </w:pPr>
      <w:r w:rsidRPr="00A426DF">
        <w:t>Questions relating to the procedure for tendering, as well as requests for additional copies of the Prospectus, this Letter and the Notice of Guaranteed Delivery, may be directed to the Exchange Agent, at the address and telephone number indicated above.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11.</w:t>
      </w:r>
      <w:r w:rsidRPr="00A426DF">
        <w:rPr>
          <w:b/>
          <w:bCs/>
        </w:rPr>
        <w:tab/>
        <w:t>Incorporation of Letter of Transmittal.</w:t>
      </w:r>
    </w:p>
    <w:p w:rsidR="003C03D9" w:rsidRPr="00A426DF" w:rsidRDefault="003C03D9" w:rsidP="00A426DF">
      <w:pPr>
        <w:widowControl/>
        <w:tabs>
          <w:tab w:val="left" w:pos="-720"/>
        </w:tabs>
        <w:suppressAutoHyphens/>
        <w:spacing w:after="240"/>
        <w:ind w:firstLine="720"/>
      </w:pPr>
      <w:r w:rsidRPr="00A426DF">
        <w:t>This Letter shall be deemed to be incorporated in and acknowledged and accepted by any tender through the Book</w:t>
      </w:r>
      <w:r w:rsidRPr="00A426DF">
        <w:noBreakHyphen/>
        <w:t>Entry Transfer Facility</w:t>
      </w:r>
      <w:r>
        <w:t>’</w:t>
      </w:r>
      <w:r w:rsidRPr="00A426DF">
        <w:t>s ATOP procedures by any participant on behalf of itself and the beneficial owners of any Initial Notes so tendered.</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12.</w:t>
      </w:r>
      <w:r w:rsidRPr="00A426DF">
        <w:rPr>
          <w:b/>
          <w:bCs/>
        </w:rPr>
        <w:tab/>
        <w:t>Withdrawals.</w:t>
      </w:r>
    </w:p>
    <w:p w:rsidR="003C03D9" w:rsidRPr="00A426DF" w:rsidRDefault="003C03D9" w:rsidP="00A426DF">
      <w:pPr>
        <w:widowControl/>
        <w:tabs>
          <w:tab w:val="left" w:pos="-720"/>
        </w:tabs>
        <w:suppressAutoHyphens/>
        <w:spacing w:after="240"/>
        <w:ind w:firstLine="720"/>
      </w:pPr>
      <w:r w:rsidRPr="00A426DF">
        <w:t xml:space="preserve">Tenders of Initial Notes may be withdrawn only pursuant to the limited withdrawal rights set forth in the Prospectus under the caption </w:t>
      </w:r>
      <w:r>
        <w:t>“</w:t>
      </w:r>
      <w:r w:rsidRPr="00A426DF">
        <w:t>The Exchange Offer</w:t>
      </w:r>
      <w:r>
        <w:t>—</w:t>
      </w:r>
      <w:r w:rsidRPr="00A426DF">
        <w:t>Withdrawal of Tenders</w:t>
      </w:r>
      <w:r>
        <w:t>”</w:t>
      </w:r>
      <w:r w:rsidRPr="00A426DF">
        <w:t xml:space="preserve"> in the Prospectus.</w:t>
      </w:r>
    </w:p>
    <w:p w:rsidR="003C03D9" w:rsidRDefault="003C03D9" w:rsidP="00A426DF">
      <w:pPr>
        <w:widowControl/>
        <w:tabs>
          <w:tab w:val="left" w:pos="-720"/>
        </w:tabs>
        <w:suppressAutoHyphens/>
        <w:spacing w:after="240"/>
        <w:sectPr w:rsidR="003C03D9" w:rsidSect="003C03D9">
          <w:footerReference w:type="default" r:id="rId16"/>
          <w:pgSz w:w="12240" w:h="15840"/>
          <w:pgMar w:top="1080" w:right="1080" w:bottom="1080" w:left="1080" w:header="720" w:footer="720" w:gutter="0"/>
          <w:cols w:space="720"/>
          <w:docGrid w:linePitch="299"/>
        </w:sectPr>
      </w:pPr>
    </w:p>
    <w:tbl>
      <w:tblPr>
        <w:tblW w:w="5000" w:type="pct"/>
        <w:jc w:val="center"/>
        <w:tblLayout w:type="fixed"/>
        <w:tblCellMar>
          <w:left w:w="72" w:type="dxa"/>
          <w:right w:w="72" w:type="dxa"/>
        </w:tblCellMar>
        <w:tblLook w:val="0000"/>
      </w:tblPr>
      <w:tblGrid>
        <w:gridCol w:w="532"/>
        <w:gridCol w:w="793"/>
        <w:gridCol w:w="793"/>
        <w:gridCol w:w="231"/>
        <w:gridCol w:w="6096"/>
        <w:gridCol w:w="231"/>
        <w:gridCol w:w="1548"/>
      </w:tblGrid>
      <w:tr w:rsidR="003C03D9" w:rsidRPr="00A426DF" w:rsidTr="004140F2">
        <w:trPr>
          <w:cantSplit/>
          <w:jc w:val="center"/>
        </w:trPr>
        <w:tc>
          <w:tcPr>
            <w:tcW w:w="1036" w:type="pct"/>
            <w:gridSpan w:val="3"/>
            <w:tcBorders>
              <w:bottom w:val="single" w:sz="4" w:space="0" w:color="auto"/>
              <w:right w:val="single" w:sz="4" w:space="0" w:color="auto"/>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16"/>
                <w:szCs w:val="16"/>
              </w:rPr>
            </w:pPr>
            <w:r w:rsidRPr="000D71A6">
              <w:rPr>
                <w:sz w:val="16"/>
                <w:szCs w:val="16"/>
              </w:rPr>
              <w:lastRenderedPageBreak/>
              <w:t xml:space="preserve">Form </w:t>
            </w:r>
            <w:r w:rsidRPr="000D71A6">
              <w:rPr>
                <w:b/>
                <w:bCs/>
                <w:sz w:val="32"/>
                <w:szCs w:val="32"/>
              </w:rPr>
              <w:t>W</w:t>
            </w:r>
            <w:r>
              <w:rPr>
                <w:b/>
                <w:bCs/>
                <w:sz w:val="32"/>
                <w:szCs w:val="32"/>
              </w:rPr>
              <w:t>-</w:t>
            </w:r>
            <w:r w:rsidRPr="000D71A6">
              <w:rPr>
                <w:b/>
                <w:bCs/>
                <w:sz w:val="32"/>
                <w:szCs w:val="32"/>
              </w:rPr>
              <w:t>9</w:t>
            </w:r>
          </w:p>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80"/>
              <w:ind w:left="202" w:hanging="202"/>
              <w:rPr>
                <w:sz w:val="16"/>
                <w:szCs w:val="16"/>
              </w:rPr>
            </w:pPr>
            <w:r w:rsidRPr="000D71A6">
              <w:rPr>
                <w:sz w:val="16"/>
                <w:szCs w:val="16"/>
              </w:rPr>
              <w:t>(Rev. December 2011)</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8"/>
                <w:szCs w:val="18"/>
              </w:rPr>
            </w:pPr>
            <w:r w:rsidRPr="000D71A6">
              <w:rPr>
                <w:sz w:val="16"/>
                <w:szCs w:val="16"/>
              </w:rPr>
              <w:t>Department of the Treasury</w:t>
            </w:r>
            <w:r w:rsidRPr="000D71A6">
              <w:rPr>
                <w:sz w:val="16"/>
                <w:szCs w:val="16"/>
              </w:rPr>
              <w:br/>
              <w:t>Internal Revenue Service</w:t>
            </w:r>
          </w:p>
        </w:tc>
        <w:tc>
          <w:tcPr>
            <w:tcW w:w="2981" w:type="pct"/>
            <w:gridSpan w:val="2"/>
            <w:tcBorders>
              <w:left w:val="single" w:sz="4" w:space="0" w:color="auto"/>
              <w:bottom w:val="single" w:sz="4" w:space="0" w:color="auto"/>
              <w:right w:val="single" w:sz="4" w:space="0" w:color="auto"/>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32"/>
                <w:szCs w:val="32"/>
              </w:rPr>
            </w:pPr>
            <w:r w:rsidRPr="000D71A6">
              <w:rPr>
                <w:b/>
                <w:bCs/>
                <w:sz w:val="32"/>
                <w:szCs w:val="32"/>
              </w:rPr>
              <w:t>Request for Taxpayer</w:t>
            </w:r>
            <w:r w:rsidRPr="000D71A6">
              <w:rPr>
                <w:b/>
                <w:bCs/>
                <w:sz w:val="32"/>
                <w:szCs w:val="32"/>
              </w:rPr>
              <w:br/>
              <w:t>Identification Number and Certification</w:t>
            </w:r>
          </w:p>
        </w:tc>
        <w:tc>
          <w:tcPr>
            <w:tcW w:w="983" w:type="pct"/>
            <w:gridSpan w:val="2"/>
            <w:tcBorders>
              <w:left w:val="single" w:sz="4" w:space="0" w:color="auto"/>
              <w:bottom w:val="single" w:sz="4" w:space="0" w:color="auto"/>
            </w:tcBorders>
            <w:vAlign w:val="bottom"/>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60"/>
              <w:rPr>
                <w:sz w:val="16"/>
                <w:szCs w:val="16"/>
              </w:rPr>
            </w:pPr>
            <w:r w:rsidRPr="000D71A6">
              <w:rPr>
                <w:b/>
                <w:bCs/>
                <w:sz w:val="16"/>
                <w:szCs w:val="16"/>
              </w:rPr>
              <w:t>Give Form to the</w:t>
            </w:r>
            <w:r w:rsidRPr="000D71A6">
              <w:rPr>
                <w:b/>
                <w:bCs/>
                <w:sz w:val="16"/>
                <w:szCs w:val="16"/>
              </w:rPr>
              <w:br/>
              <w:t>requester. Do not</w:t>
            </w:r>
            <w:r w:rsidRPr="000D71A6">
              <w:rPr>
                <w:b/>
                <w:bCs/>
                <w:sz w:val="16"/>
                <w:szCs w:val="16"/>
              </w:rPr>
              <w:br/>
              <w:t>send to the IRS.</w:t>
            </w:r>
          </w:p>
        </w:tc>
      </w:tr>
      <w:tr w:rsidR="003C03D9" w:rsidRPr="00A426DF" w:rsidTr="004140F2">
        <w:trPr>
          <w:cantSplit/>
          <w:jc w:val="center"/>
        </w:trPr>
        <w:tc>
          <w:tcPr>
            <w:tcW w:w="260" w:type="pct"/>
            <w:vMerge w:val="restart"/>
            <w:tcBorders>
              <w:top w:val="single" w:sz="4" w:space="0" w:color="auto"/>
              <w:bottom w:val="single" w:sz="4" w:space="0" w:color="auto"/>
              <w:right w:val="single" w:sz="4" w:space="0" w:color="auto"/>
            </w:tcBorders>
            <w:textDirection w:val="btLr"/>
          </w:tcPr>
          <w:p w:rsidR="003C03D9" w:rsidRPr="000D71A6" w:rsidRDefault="003C03D9" w:rsidP="003C03D9">
            <w:pPr>
              <w:widowControl/>
              <w:tabs>
                <w:tab w:val="left" w:pos="-720"/>
                <w:tab w:val="left" w:pos="0"/>
              </w:tabs>
              <w:suppressAutoHyphens/>
              <w:spacing w:before="60"/>
              <w:jc w:val="center"/>
              <w:rPr>
                <w:b/>
                <w:bCs/>
                <w:sz w:val="15"/>
                <w:szCs w:val="15"/>
              </w:rPr>
            </w:pPr>
            <w:r w:rsidRPr="000D71A6">
              <w:rPr>
                <w:b/>
                <w:bCs/>
                <w:sz w:val="15"/>
                <w:szCs w:val="15"/>
              </w:rPr>
              <w:t>Print or type</w:t>
            </w:r>
          </w:p>
          <w:p w:rsidR="003C03D9" w:rsidRPr="00D7253C" w:rsidRDefault="003C03D9" w:rsidP="003C03D9">
            <w:pPr>
              <w:widowControl/>
              <w:tabs>
                <w:tab w:val="left" w:pos="-720"/>
                <w:tab w:val="left" w:pos="0"/>
              </w:tabs>
              <w:suppressAutoHyphens/>
              <w:spacing w:after="60"/>
              <w:ind w:left="360"/>
            </w:pPr>
            <w:r w:rsidRPr="000D71A6">
              <w:rPr>
                <w:sz w:val="15"/>
                <w:szCs w:val="15"/>
              </w:rPr>
              <w:t xml:space="preserve">See </w:t>
            </w:r>
            <w:r w:rsidRPr="000D71A6">
              <w:rPr>
                <w:b/>
                <w:bCs/>
                <w:sz w:val="15"/>
                <w:szCs w:val="15"/>
              </w:rPr>
              <w:t>Specific Instructions</w:t>
            </w:r>
            <w:r w:rsidRPr="000D71A6">
              <w:rPr>
                <w:sz w:val="15"/>
                <w:szCs w:val="15"/>
              </w:rPr>
              <w:t xml:space="preserve"> on page 2.</w:t>
            </w:r>
          </w:p>
        </w:tc>
        <w:tc>
          <w:tcPr>
            <w:tcW w:w="3983" w:type="pct"/>
            <w:gridSpan w:val="5"/>
            <w:tcBorders>
              <w:top w:val="single" w:sz="4" w:space="0" w:color="auto"/>
              <w:left w:val="single" w:sz="4" w:space="0" w:color="auto"/>
              <w:bottom w:val="single" w:sz="4" w:space="0" w:color="auto"/>
              <w:right w:val="nil"/>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Name (as shown on your income tax return)</w:t>
            </w:r>
            <w:r w:rsidRPr="000D71A6">
              <w:rPr>
                <w:sz w:val="15"/>
                <w:szCs w:val="15"/>
              </w:rPr>
              <w:br/>
            </w:r>
          </w:p>
        </w:tc>
        <w:tc>
          <w:tcPr>
            <w:tcW w:w="757" w:type="pct"/>
            <w:tcBorders>
              <w:top w:val="single" w:sz="4" w:space="0" w:color="auto"/>
              <w:left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single" w:sz="4" w:space="0" w:color="auto"/>
              <w:left w:val="single" w:sz="4" w:space="0" w:color="auto"/>
              <w:bottom w:val="single" w:sz="4" w:space="0" w:color="auto"/>
              <w:right w:val="nil"/>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Business name/disregarded entity name, if different from above</w:t>
            </w:r>
            <w:r w:rsidRPr="000D71A6">
              <w:rPr>
                <w:sz w:val="15"/>
                <w:szCs w:val="15"/>
              </w:rPr>
              <w:br/>
            </w:r>
          </w:p>
        </w:tc>
        <w:tc>
          <w:tcPr>
            <w:tcW w:w="757" w:type="pct"/>
            <w:tcBorders>
              <w:top w:val="single" w:sz="4" w:space="0" w:color="auto"/>
              <w:left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Check appropriate box for federal tax</w:t>
            </w:r>
          </w:p>
        </w:tc>
        <w:tc>
          <w:tcPr>
            <w:tcW w:w="757" w:type="pct"/>
            <w:tcBorders>
              <w:top w:val="single" w:sz="4" w:space="0" w:color="auto"/>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nil"/>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 xml:space="preserve">classification (required):  </w:t>
            </w:r>
            <w:r w:rsidRPr="000D71A6">
              <w:rPr>
                <w:sz w:val="15"/>
                <w:szCs w:val="15"/>
              </w:rPr>
              <w:sym w:font="Wingdings" w:char="F06F"/>
            </w:r>
            <w:r w:rsidRPr="000D71A6">
              <w:rPr>
                <w:sz w:val="15"/>
                <w:szCs w:val="15"/>
              </w:rPr>
              <w:t xml:space="preserve"> Individual/sole proprietor  </w:t>
            </w:r>
            <w:r w:rsidRPr="000D71A6">
              <w:rPr>
                <w:sz w:val="15"/>
                <w:szCs w:val="15"/>
              </w:rPr>
              <w:sym w:font="Wingdings" w:char="F06F"/>
            </w:r>
            <w:r w:rsidRPr="000D71A6">
              <w:rPr>
                <w:sz w:val="15"/>
                <w:szCs w:val="15"/>
              </w:rPr>
              <w:t xml:space="preserve"> C Corporation  </w:t>
            </w:r>
            <w:r w:rsidRPr="000D71A6">
              <w:rPr>
                <w:sz w:val="15"/>
                <w:szCs w:val="15"/>
              </w:rPr>
              <w:sym w:font="Wingdings" w:char="F06F"/>
            </w:r>
            <w:r w:rsidRPr="000D71A6">
              <w:rPr>
                <w:sz w:val="15"/>
                <w:szCs w:val="15"/>
              </w:rPr>
              <w:t xml:space="preserve"> S Corporation  </w:t>
            </w:r>
            <w:r w:rsidRPr="000D71A6">
              <w:rPr>
                <w:sz w:val="15"/>
                <w:szCs w:val="15"/>
              </w:rPr>
              <w:sym w:font="Wingdings" w:char="F06F"/>
            </w:r>
            <w:r w:rsidRPr="000D71A6">
              <w:rPr>
                <w:sz w:val="15"/>
                <w:szCs w:val="15"/>
              </w:rPr>
              <w:t xml:space="preserve"> Partnership  </w:t>
            </w:r>
            <w:r w:rsidRPr="000D71A6">
              <w:rPr>
                <w:sz w:val="15"/>
                <w:szCs w:val="15"/>
              </w:rPr>
              <w:sym w:font="Wingdings" w:char="F06F"/>
            </w:r>
            <w:r w:rsidRPr="000D71A6">
              <w:rPr>
                <w:sz w:val="15"/>
                <w:szCs w:val="15"/>
              </w:rPr>
              <w:t xml:space="preserve"> Trust/estate  </w:t>
            </w:r>
          </w:p>
        </w:tc>
        <w:tc>
          <w:tcPr>
            <w:tcW w:w="757" w:type="pct"/>
            <w:tcBorders>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r>
              <w:sym w:font="Wingdings" w:char="F06F"/>
            </w:r>
            <w:r w:rsidRPr="00A426DF">
              <w:t> Exempt payee</w:t>
            </w:r>
          </w:p>
        </w:tc>
      </w:tr>
      <w:tr w:rsidR="00B31F8F" w:rsidRPr="00A426DF" w:rsidTr="004140F2">
        <w:trPr>
          <w:cantSplit/>
          <w:jc w:val="center"/>
        </w:trPr>
        <w:tc>
          <w:tcPr>
            <w:tcW w:w="260" w:type="pct"/>
            <w:vMerge/>
            <w:tcBorders>
              <w:top w:val="single" w:sz="4" w:space="0" w:color="auto"/>
              <w:bottom w:val="single" w:sz="4" w:space="0" w:color="auto"/>
              <w:right w:val="single" w:sz="4" w:space="0" w:color="auto"/>
            </w:tcBorders>
          </w:tcPr>
          <w:p w:rsidR="00B31F8F" w:rsidRPr="00A426DF" w:rsidRDefault="00B31F8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left w:val="single" w:sz="4" w:space="0" w:color="auto"/>
              <w:right w:val="single" w:sz="4" w:space="0" w:color="auto"/>
            </w:tcBorders>
          </w:tcPr>
          <w:p w:rsidR="00B31F8F" w:rsidRPr="000D71A6" w:rsidRDefault="00B31F8F"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sym w:font="Wingdings" w:char="F06F"/>
            </w:r>
            <w:r w:rsidRPr="000D71A6">
              <w:rPr>
                <w:sz w:val="15"/>
                <w:szCs w:val="15"/>
              </w:rPr>
              <w:t xml:space="preserve"> Limited liability company. Enter the tax classification (C=C corporation, S=S corporation, P=partnership)  ►                           </w:t>
            </w:r>
          </w:p>
        </w:tc>
        <w:tc>
          <w:tcPr>
            <w:tcW w:w="757" w:type="pct"/>
            <w:tcBorders>
              <w:left w:val="single" w:sz="4" w:space="0" w:color="auto"/>
              <w:right w:val="nil"/>
            </w:tcBorders>
          </w:tcPr>
          <w:p w:rsidR="00B31F8F" w:rsidRDefault="00B31F8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sym w:font="Wingdings" w:char="F06F"/>
            </w:r>
            <w:r w:rsidRPr="000D71A6">
              <w:rPr>
                <w:sz w:val="15"/>
                <w:szCs w:val="15"/>
              </w:rPr>
              <w:t xml:space="preserve"> Other (see instructions) ►</w:t>
            </w:r>
          </w:p>
        </w:tc>
        <w:tc>
          <w:tcPr>
            <w:tcW w:w="757" w:type="pct"/>
            <w:tcBorders>
              <w:left w:val="single" w:sz="4" w:space="0" w:color="auto"/>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Address (number, street, and apt. or suite no.)</w:t>
            </w:r>
          </w:p>
        </w:tc>
        <w:tc>
          <w:tcPr>
            <w:tcW w:w="1665" w:type="pct"/>
            <w:gridSpan w:val="3"/>
            <w:tcBorders>
              <w:top w:val="single" w:sz="4" w:space="0" w:color="auto"/>
              <w:left w:val="single" w:sz="4" w:space="0" w:color="auto"/>
              <w:bottom w:val="nil"/>
              <w:right w:val="nil"/>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Requester’s name and address (optional)</w:t>
            </w: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p>
        </w:tc>
        <w:tc>
          <w:tcPr>
            <w:tcW w:w="1665" w:type="pct"/>
            <w:gridSpan w:val="3"/>
            <w:tcBorders>
              <w:top w:val="nil"/>
              <w:left w:val="single" w:sz="4" w:space="0" w:color="auto"/>
              <w:bottom w:val="nil"/>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City, state, and ZIP code</w:t>
            </w:r>
          </w:p>
        </w:tc>
        <w:tc>
          <w:tcPr>
            <w:tcW w:w="1665" w:type="pct"/>
            <w:gridSpan w:val="3"/>
            <w:tcBorders>
              <w:top w:val="nil"/>
              <w:left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p>
        </w:tc>
        <w:tc>
          <w:tcPr>
            <w:tcW w:w="1665" w:type="pct"/>
            <w:gridSpan w:val="3"/>
            <w:tcBorders>
              <w:top w:val="nil"/>
              <w:left w:val="single" w:sz="4" w:space="0" w:color="auto"/>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 xml:space="preserve">List account number(s) here (optional)  </w:t>
            </w:r>
          </w:p>
        </w:tc>
        <w:tc>
          <w:tcPr>
            <w:tcW w:w="1665" w:type="pct"/>
            <w:gridSpan w:val="3"/>
            <w:tcBorders>
              <w:top w:val="single" w:sz="4" w:space="0" w:color="auto"/>
              <w:left w:val="nil"/>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rPr>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665" w:type="pct"/>
            <w:gridSpan w:val="3"/>
            <w:tcBorders>
              <w:top w:val="nil"/>
              <w:left w:val="nil"/>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4E3056" w:rsidTr="008E5F4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c>
          <w:tcPr>
            <w:tcW w:w="927" w:type="dxa"/>
            <w:gridSpan w:val="2"/>
            <w:shd w:val="clear" w:color="auto" w:fill="000000"/>
          </w:tcPr>
          <w:p w:rsidR="003C03D9" w:rsidRPr="008E5F48" w:rsidRDefault="003C03D9" w:rsidP="008E5F48">
            <w:pPr>
              <w:widowControl/>
              <w:suppressAutoHyphens/>
              <w:rPr>
                <w:b/>
                <w:bCs/>
                <w:color w:val="FFFFFF"/>
                <w:highlight w:val="black"/>
              </w:rPr>
            </w:pPr>
            <w:r w:rsidRPr="008E5F48">
              <w:rPr>
                <w:b/>
                <w:bCs/>
                <w:color w:val="FFFFFF"/>
                <w:highlight w:val="black"/>
              </w:rPr>
              <w:t xml:space="preserve"> Part I</w:t>
            </w:r>
          </w:p>
        </w:tc>
        <w:tc>
          <w:tcPr>
            <w:tcW w:w="9369" w:type="dxa"/>
            <w:gridSpan w:val="5"/>
            <w:tcBorders>
              <w:right w:val="nil"/>
            </w:tcBorders>
          </w:tcPr>
          <w:p w:rsidR="003C03D9" w:rsidRPr="004E3056" w:rsidRDefault="003C03D9" w:rsidP="008E5F48">
            <w:pPr>
              <w:widowControl/>
              <w:suppressAutoHyphens/>
            </w:pPr>
            <w:r w:rsidRPr="008E5F48">
              <w:rPr>
                <w:b/>
                <w:bCs/>
              </w:rPr>
              <w:t>Taxpayer Identification Number (TIN)</w:t>
            </w:r>
          </w:p>
        </w:tc>
      </w:tr>
    </w:tbl>
    <w:p w:rsidR="003C03D9" w:rsidRPr="00FA161F" w:rsidRDefault="003C03D9" w:rsidP="003C03D9">
      <w:pPr>
        <w:widowControl/>
        <w:tabs>
          <w:tab w:val="left" w:pos="-720"/>
        </w:tabs>
        <w:suppressAutoHyphens/>
        <w:rPr>
          <w:sz w:val="4"/>
          <w:szCs w:val="4"/>
        </w:rPr>
      </w:pPr>
    </w:p>
    <w:tbl>
      <w:tblPr>
        <w:tblW w:w="0" w:type="auto"/>
        <w:tblLook w:val="01E0"/>
      </w:tblPr>
      <w:tblGrid>
        <w:gridCol w:w="936"/>
        <w:gridCol w:w="6379"/>
        <w:gridCol w:w="253"/>
        <w:gridCol w:w="253"/>
        <w:gridCol w:w="316"/>
        <w:gridCol w:w="316"/>
        <w:gridCol w:w="255"/>
        <w:gridCol w:w="254"/>
        <w:gridCol w:w="316"/>
        <w:gridCol w:w="254"/>
        <w:gridCol w:w="255"/>
        <w:gridCol w:w="254"/>
        <w:gridCol w:w="255"/>
      </w:tblGrid>
      <w:tr w:rsidR="003C03D9" w:rsidTr="008E5F48">
        <w:trPr>
          <w:trHeight w:val="310"/>
        </w:trPr>
        <w:tc>
          <w:tcPr>
            <w:tcW w:w="7315" w:type="dxa"/>
            <w:gridSpan w:val="2"/>
            <w:vMerge w:val="restart"/>
            <w:tcBorders>
              <w:right w:val="single" w:sz="4" w:space="0" w:color="auto"/>
            </w:tcBorders>
          </w:tcPr>
          <w:p w:rsidR="003C03D9" w:rsidRPr="008E5F48" w:rsidRDefault="003C03D9" w:rsidP="008E5F48">
            <w:pPr>
              <w:widowControl/>
              <w:tabs>
                <w:tab w:val="left" w:pos="-720"/>
              </w:tabs>
              <w:suppressAutoHyphens/>
              <w:rPr>
                <w:sz w:val="16"/>
                <w:szCs w:val="16"/>
              </w:rPr>
            </w:pPr>
            <w:r w:rsidRPr="008E5F48">
              <w:rPr>
                <w:sz w:val="16"/>
                <w:szCs w:val="16"/>
              </w:rPr>
              <w:t xml:space="preserve">Enter your TIN in the appropriate box. The TIN provided must match the name given on the “Name” line to avoid backup withholding. For individuals, this is your social security number (SSN). However, for a resident alien, sole proprietor, or disregarded entity, see the Part I instructions on page 3. For other entities, it is your employer identification number (EIN). If you do not have a number, see </w:t>
            </w:r>
            <w:r w:rsidRPr="008E5F48">
              <w:rPr>
                <w:i/>
                <w:iCs/>
                <w:sz w:val="16"/>
                <w:szCs w:val="16"/>
              </w:rPr>
              <w:t>How to get a TIN</w:t>
            </w:r>
            <w:r w:rsidRPr="008E5F48">
              <w:rPr>
                <w:sz w:val="16"/>
                <w:szCs w:val="16"/>
              </w:rPr>
              <w:t xml:space="preserve"> on page 3.</w:t>
            </w:r>
          </w:p>
          <w:p w:rsidR="003C03D9" w:rsidRPr="008E5F48" w:rsidRDefault="003C03D9" w:rsidP="008E5F48">
            <w:pPr>
              <w:widowControl/>
              <w:tabs>
                <w:tab w:val="left" w:pos="-720"/>
              </w:tabs>
              <w:suppressAutoHyphens/>
              <w:rPr>
                <w:sz w:val="16"/>
                <w:szCs w:val="16"/>
              </w:rPr>
            </w:pPr>
          </w:p>
          <w:p w:rsidR="003C03D9" w:rsidRPr="00FA161F" w:rsidRDefault="003C03D9" w:rsidP="008E5F48">
            <w:pPr>
              <w:widowControl/>
              <w:tabs>
                <w:tab w:val="left" w:pos="-720"/>
              </w:tabs>
              <w:suppressAutoHyphens/>
              <w:spacing w:after="240"/>
            </w:pPr>
            <w:r w:rsidRPr="008E5F48">
              <w:rPr>
                <w:b/>
                <w:bCs/>
                <w:sz w:val="16"/>
                <w:szCs w:val="16"/>
              </w:rPr>
              <w:t xml:space="preserve">Note. </w:t>
            </w:r>
            <w:r w:rsidRPr="008E5F48">
              <w:rPr>
                <w:sz w:val="16"/>
                <w:szCs w:val="16"/>
              </w:rPr>
              <w:t>If the account is in more than one name, see the chart on page 4 for guidelines on whose number to enter.</w:t>
            </w:r>
          </w:p>
        </w:tc>
        <w:tc>
          <w:tcPr>
            <w:tcW w:w="2981" w:type="dxa"/>
            <w:gridSpan w:val="11"/>
            <w:tcBorders>
              <w:top w:val="single" w:sz="4" w:space="0" w:color="auto"/>
              <w:left w:val="single" w:sz="4" w:space="0" w:color="auto"/>
              <w:bottom w:val="single" w:sz="4" w:space="0" w:color="auto"/>
              <w:right w:val="single" w:sz="4" w:space="0" w:color="auto"/>
            </w:tcBorders>
            <w:vAlign w:val="center"/>
          </w:tcPr>
          <w:p w:rsidR="003C03D9" w:rsidRPr="008E5F48" w:rsidRDefault="003C03D9" w:rsidP="008E5F48">
            <w:pPr>
              <w:widowControl/>
              <w:suppressAutoHyphens/>
              <w:rPr>
                <w:b/>
                <w:sz w:val="12"/>
                <w:szCs w:val="12"/>
              </w:rPr>
            </w:pPr>
            <w:r w:rsidRPr="008E5F48">
              <w:rPr>
                <w:b/>
                <w:sz w:val="12"/>
                <w:szCs w:val="12"/>
              </w:rPr>
              <w:t>Social security number</w:t>
            </w:r>
          </w:p>
        </w:tc>
      </w:tr>
      <w:tr w:rsidR="003C03D9" w:rsidTr="008E5F48">
        <w:trPr>
          <w:trHeight w:val="147"/>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r>
      <w:tr w:rsidR="003C03D9" w:rsidTr="008E5F48">
        <w:trPr>
          <w:trHeight w:val="306"/>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left w:val="single" w:sz="4" w:space="0" w:color="auto"/>
              <w:right w:val="single" w:sz="4" w:space="0" w:color="auto"/>
            </w:tcBorders>
            <w:vAlign w:val="center"/>
          </w:tcPr>
          <w:p w:rsidR="003C03D9" w:rsidRDefault="003C03D9" w:rsidP="008E5F48">
            <w:pPr>
              <w:widowControl/>
              <w:suppressAutoHyphens/>
              <w:jc w:val="center"/>
            </w:pPr>
            <w:r>
              <w:t>–</w:t>
            </w: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left w:val="single" w:sz="4" w:space="0" w:color="auto"/>
              <w:right w:val="single" w:sz="4" w:space="0" w:color="auto"/>
            </w:tcBorders>
          </w:tcPr>
          <w:p w:rsidR="003C03D9" w:rsidRDefault="003C03D9" w:rsidP="008E5F48">
            <w:pPr>
              <w:widowControl/>
              <w:suppressAutoHyphens/>
            </w:pPr>
            <w:r>
              <w:t>–</w:t>
            </w: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r>
      <w:tr w:rsidR="003C03D9" w:rsidTr="008E5F48">
        <w:trPr>
          <w:trHeight w:val="152"/>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r>
      <w:tr w:rsidR="003C03D9" w:rsidTr="008E5F48">
        <w:trPr>
          <w:trHeight w:val="306"/>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981" w:type="dxa"/>
            <w:gridSpan w:val="11"/>
            <w:tcBorders>
              <w:top w:val="single" w:sz="4" w:space="0" w:color="auto"/>
              <w:left w:val="single" w:sz="4" w:space="0" w:color="auto"/>
              <w:bottom w:val="single" w:sz="4" w:space="0" w:color="auto"/>
              <w:right w:val="single" w:sz="4" w:space="0" w:color="auto"/>
            </w:tcBorders>
            <w:vAlign w:val="center"/>
          </w:tcPr>
          <w:p w:rsidR="003C03D9" w:rsidRPr="008E5F48" w:rsidRDefault="003C03D9" w:rsidP="003C03D9">
            <w:pPr>
              <w:rPr>
                <w:b/>
                <w:sz w:val="12"/>
                <w:szCs w:val="12"/>
              </w:rPr>
            </w:pPr>
            <w:r w:rsidRPr="008E5F48">
              <w:rPr>
                <w:b/>
                <w:sz w:val="12"/>
                <w:szCs w:val="12"/>
              </w:rPr>
              <w:t>Employer identification number</w:t>
            </w:r>
          </w:p>
        </w:tc>
      </w:tr>
      <w:tr w:rsidR="003C03D9" w:rsidTr="008E5F48">
        <w:trPr>
          <w:trHeight w:val="126"/>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4"/>
                <w:szCs w:val="4"/>
              </w:rPr>
            </w:pPr>
          </w:p>
        </w:tc>
        <w:tc>
          <w:tcPr>
            <w:tcW w:w="253"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tcBorders>
            <w:shd w:val="clear" w:color="auto" w:fill="auto"/>
          </w:tcPr>
          <w:p w:rsidR="003C03D9" w:rsidRPr="008E5F48" w:rsidRDefault="003C03D9" w:rsidP="003C03D9">
            <w:pPr>
              <w:rPr>
                <w:sz w:val="4"/>
                <w:szCs w:val="4"/>
              </w:rPr>
            </w:pPr>
          </w:p>
        </w:tc>
      </w:tr>
      <w:tr w:rsidR="003C03D9" w:rsidTr="008E5F48">
        <w:trPr>
          <w:trHeight w:val="278"/>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3C03D9"/>
        </w:tc>
        <w:tc>
          <w:tcPr>
            <w:tcW w:w="253"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316" w:type="dxa"/>
            <w:tcBorders>
              <w:left w:val="single" w:sz="4" w:space="0" w:color="auto"/>
              <w:bottom w:val="single" w:sz="4" w:space="0" w:color="auto"/>
              <w:right w:val="single" w:sz="4" w:space="0" w:color="auto"/>
            </w:tcBorders>
            <w:shd w:val="clear" w:color="auto" w:fill="auto"/>
          </w:tcPr>
          <w:p w:rsidR="003C03D9" w:rsidRDefault="005D6353" w:rsidP="003C03D9">
            <w:r>
              <w:t>–</w:t>
            </w:r>
          </w:p>
        </w:tc>
        <w:tc>
          <w:tcPr>
            <w:tcW w:w="316"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316"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left w:val="single" w:sz="4" w:space="0" w:color="auto"/>
            </w:tcBorders>
            <w:shd w:val="clear" w:color="auto" w:fill="auto"/>
          </w:tcPr>
          <w:p w:rsidR="003C03D9" w:rsidRDefault="003C03D9" w:rsidP="003C03D9"/>
        </w:tc>
      </w:tr>
      <w:tr w:rsidR="003C03D9" w:rsidRPr="00A426DF" w:rsidTr="008E5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shd w:val="clear" w:color="auto" w:fill="000000"/>
          </w:tcPr>
          <w:p w:rsidR="003C03D9" w:rsidRPr="008E5F48" w:rsidRDefault="003C03D9" w:rsidP="003C03D9">
            <w:pPr>
              <w:rPr>
                <w:b/>
              </w:rPr>
            </w:pPr>
            <w:r w:rsidRPr="008E5F48">
              <w:rPr>
                <w:b/>
              </w:rPr>
              <w:t xml:space="preserve"> Part II</w:t>
            </w:r>
          </w:p>
        </w:tc>
        <w:tc>
          <w:tcPr>
            <w:tcW w:w="9360" w:type="dxa"/>
            <w:gridSpan w:val="12"/>
            <w:tcBorders>
              <w:right w:val="nil"/>
            </w:tcBorders>
          </w:tcPr>
          <w:p w:rsidR="003C03D9" w:rsidRPr="008E5F48" w:rsidRDefault="003C03D9" w:rsidP="003C03D9">
            <w:pPr>
              <w:rPr>
                <w:b/>
              </w:rPr>
            </w:pPr>
            <w:r w:rsidRPr="008E5F48">
              <w:rPr>
                <w:b/>
              </w:rPr>
              <w:t>Certification</w:t>
            </w:r>
          </w:p>
        </w:tc>
      </w:tr>
    </w:tbl>
    <w:p w:rsidR="003C03D9" w:rsidRPr="00AF48A6" w:rsidRDefault="003C03D9" w:rsidP="003C03D9">
      <w:pPr>
        <w:widowControl/>
        <w:tabs>
          <w:tab w:val="left" w:pos="-720"/>
        </w:tabs>
        <w:suppressAutoHyphens/>
        <w:spacing w:before="40" w:after="40"/>
        <w:rPr>
          <w:sz w:val="16"/>
          <w:szCs w:val="16"/>
        </w:rPr>
      </w:pPr>
      <w:r w:rsidRPr="00AF48A6">
        <w:rPr>
          <w:sz w:val="16"/>
          <w:szCs w:val="16"/>
        </w:rPr>
        <w:t>Under penalties of perjury, I certify that:</w:t>
      </w:r>
    </w:p>
    <w:tbl>
      <w:tblPr>
        <w:tblW w:w="5000" w:type="pct"/>
        <w:jc w:val="center"/>
        <w:tblCellMar>
          <w:left w:w="72" w:type="dxa"/>
          <w:right w:w="72" w:type="dxa"/>
        </w:tblCellMar>
        <w:tblLook w:val="0000"/>
      </w:tblPr>
      <w:tblGrid>
        <w:gridCol w:w="423"/>
        <w:gridCol w:w="9801"/>
      </w:tblGrid>
      <w:tr w:rsidR="003C03D9" w:rsidRPr="00AF48A6">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1.</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The number shown on this form is my correct taxpayer identification number (or I am waiting for a number to be issued to me), and</w:t>
            </w:r>
          </w:p>
        </w:tc>
      </w:tr>
      <w:tr w:rsidR="003C03D9" w:rsidRPr="00AF48A6">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2.</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w:t>
            </w:r>
            <w:r w:rsidRPr="00AF48A6">
              <w:rPr>
                <w:sz w:val="16"/>
                <w:szCs w:val="16"/>
              </w:rPr>
              <w:br/>
              <w:t xml:space="preserve">  </w:t>
            </w:r>
          </w:p>
        </w:tc>
      </w:tr>
      <w:tr w:rsidR="003C03D9" w:rsidRPr="00AF48A6">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3.</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I am a U.S. citizen or other U.S. person (defined below).</w:t>
            </w:r>
          </w:p>
        </w:tc>
      </w:tr>
    </w:tbl>
    <w:p w:rsidR="003C03D9" w:rsidRPr="00AF48A6" w:rsidRDefault="003C03D9" w:rsidP="003C03D9">
      <w:pPr>
        <w:widowControl/>
        <w:tabs>
          <w:tab w:val="left" w:pos="-720"/>
        </w:tabs>
        <w:suppressAutoHyphens/>
        <w:spacing w:before="120" w:after="120"/>
        <w:rPr>
          <w:sz w:val="16"/>
          <w:szCs w:val="16"/>
        </w:rPr>
      </w:pPr>
      <w:r w:rsidRPr="00AF48A6">
        <w:rPr>
          <w:b/>
          <w:bCs/>
          <w:sz w:val="16"/>
          <w:szCs w:val="16"/>
        </w:rPr>
        <w:t>Certification instructions.</w:t>
      </w:r>
      <w:r w:rsidRPr="00AF48A6">
        <w:rPr>
          <w:sz w:val="16"/>
          <w:szCs w:val="16"/>
        </w:rPr>
        <w:t xml:space="preserve"> You must cross out item 2 above if you have been notified by the IRS that you are currently subject to backup withholding because you have failed to report all interest and dividends on your tax return. For real estate transactions, item 2 does not apply. For mortgage interest paid, acquisition or abandonment of secured property, cancellation of debt, contributions to an individual retirement arrangement (IRA), and generally, payments other than interest and dividends, you are not required to sign the certification, but you must provide your correct TIN. See the instructions on page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tblPr>
      <w:tblGrid>
        <w:gridCol w:w="767"/>
        <w:gridCol w:w="5429"/>
        <w:gridCol w:w="4028"/>
      </w:tblGrid>
      <w:tr w:rsidR="003C03D9" w:rsidRPr="00A426DF">
        <w:trPr>
          <w:cantSplit/>
          <w:jc w:val="center"/>
        </w:trPr>
        <w:tc>
          <w:tcPr>
            <w:tcW w:w="375" w:type="pct"/>
            <w:tcBorders>
              <w:lef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24"/>
                <w:szCs w:val="24"/>
              </w:rPr>
            </w:pPr>
            <w:r w:rsidRPr="00AF48A6">
              <w:rPr>
                <w:b/>
                <w:bCs/>
                <w:sz w:val="24"/>
                <w:szCs w:val="24"/>
              </w:rPr>
              <w:t>Sign</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r w:rsidRPr="00AF48A6">
              <w:rPr>
                <w:b/>
                <w:bCs/>
                <w:sz w:val="24"/>
                <w:szCs w:val="24"/>
              </w:rPr>
              <w:t>Here</w:t>
            </w:r>
          </w:p>
        </w:tc>
        <w:tc>
          <w:tcPr>
            <w:tcW w:w="2655" w:type="pct"/>
            <w:vAlign w:val="bottom"/>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6"/>
              </w:rPr>
            </w:pPr>
            <w:r w:rsidRPr="00AF48A6">
              <w:rPr>
                <w:b/>
                <w:bCs/>
                <w:sz w:val="16"/>
                <w:szCs w:val="16"/>
              </w:rPr>
              <w:t>Signature of</w:t>
            </w:r>
            <w:r w:rsidRPr="00AF48A6">
              <w:rPr>
                <w:b/>
                <w:bCs/>
                <w:sz w:val="16"/>
                <w:szCs w:val="16"/>
              </w:rPr>
              <w:br/>
              <w:t xml:space="preserve">U.S. person </w:t>
            </w:r>
            <w:r>
              <w:rPr>
                <w:b/>
                <w:bCs/>
                <w:sz w:val="16"/>
                <w:szCs w:val="16"/>
              </w:rPr>
              <w:t>►</w:t>
            </w:r>
          </w:p>
        </w:tc>
        <w:tc>
          <w:tcPr>
            <w:tcW w:w="1971" w:type="pct"/>
            <w:tcBorders>
              <w:right w:val="nil"/>
            </w:tcBorders>
            <w:vAlign w:val="bottom"/>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6"/>
              </w:rPr>
            </w:pPr>
            <w:r w:rsidRPr="00AF48A6">
              <w:rPr>
                <w:b/>
                <w:bCs/>
                <w:sz w:val="16"/>
                <w:szCs w:val="16"/>
              </w:rPr>
              <w:t xml:space="preserve">Date </w:t>
            </w:r>
            <w:r>
              <w:rPr>
                <w:b/>
                <w:bCs/>
                <w:sz w:val="16"/>
                <w:szCs w:val="16"/>
              </w:rPr>
              <w:t>►</w:t>
            </w:r>
          </w:p>
        </w:tc>
      </w:tr>
    </w:tbl>
    <w:p w:rsidR="003C03D9" w:rsidRDefault="003C03D9" w:rsidP="003C03D9">
      <w:pPr>
        <w:keepNext/>
        <w:keepLines/>
        <w:widowControl/>
        <w:tabs>
          <w:tab w:val="left" w:pos="-720"/>
          <w:tab w:val="left" w:pos="720"/>
          <w:tab w:val="left" w:pos="1440"/>
        </w:tabs>
        <w:suppressAutoHyphens/>
        <w:spacing w:before="40" w:after="40"/>
        <w:rPr>
          <w:b/>
          <w:bCs/>
        </w:rPr>
        <w:sectPr w:rsidR="003C03D9" w:rsidSect="00A426DF">
          <w:footerReference w:type="default" r:id="rId17"/>
          <w:pgSz w:w="12240" w:h="15840"/>
          <w:pgMar w:top="1080" w:right="1080" w:bottom="1080" w:left="1080" w:header="720" w:footer="720" w:gutter="0"/>
          <w:pgNumType w:start="1"/>
          <w:cols w:space="720"/>
          <w:docGrid w:linePitch="299"/>
        </w:sectPr>
      </w:pPr>
    </w:p>
    <w:p w:rsidR="003C03D9" w:rsidRPr="00A426DF" w:rsidRDefault="003C03D9" w:rsidP="003C03D9">
      <w:pPr>
        <w:keepNext/>
        <w:keepLines/>
        <w:widowControl/>
        <w:tabs>
          <w:tab w:val="left" w:pos="-720"/>
          <w:tab w:val="left" w:pos="720"/>
          <w:tab w:val="left" w:pos="1440"/>
        </w:tabs>
        <w:suppressAutoHyphens/>
        <w:spacing w:before="40" w:after="40"/>
        <w:rPr>
          <w:b/>
          <w:bCs/>
        </w:rPr>
      </w:pPr>
      <w:r w:rsidRPr="00A426DF">
        <w:rPr>
          <w:b/>
          <w:bCs/>
        </w:rPr>
        <w:lastRenderedPageBreak/>
        <w:t>General Instructions</w:t>
      </w:r>
    </w:p>
    <w:p w:rsidR="003C03D9" w:rsidRPr="00AF48A6" w:rsidRDefault="003C03D9" w:rsidP="003C03D9">
      <w:pPr>
        <w:widowControl/>
        <w:tabs>
          <w:tab w:val="left" w:pos="-720"/>
        </w:tabs>
        <w:suppressAutoHyphens/>
        <w:spacing w:after="40"/>
        <w:rPr>
          <w:sz w:val="16"/>
          <w:szCs w:val="16"/>
        </w:rPr>
      </w:pPr>
      <w:r w:rsidRPr="00AF48A6">
        <w:rPr>
          <w:sz w:val="16"/>
          <w:szCs w:val="16"/>
        </w:rPr>
        <w:t>Section references are to the Internal Revenue Code unless otherwise noted.</w:t>
      </w:r>
    </w:p>
    <w:p w:rsidR="003C03D9" w:rsidRPr="00A426DF" w:rsidRDefault="003C03D9" w:rsidP="003C03D9">
      <w:pPr>
        <w:keepNext/>
        <w:keepLines/>
        <w:widowControl/>
        <w:tabs>
          <w:tab w:val="left" w:pos="-720"/>
          <w:tab w:val="left" w:pos="720"/>
          <w:tab w:val="left" w:pos="1440"/>
        </w:tabs>
        <w:suppressAutoHyphens/>
        <w:spacing w:after="40"/>
        <w:rPr>
          <w:b/>
          <w:bCs/>
        </w:rPr>
      </w:pPr>
      <w:r w:rsidRPr="00A426DF">
        <w:rPr>
          <w:b/>
          <w:bCs/>
        </w:rPr>
        <w:t>Purpose of Form</w:t>
      </w:r>
    </w:p>
    <w:p w:rsidR="003C03D9" w:rsidRPr="00977114" w:rsidRDefault="003C03D9" w:rsidP="003C03D9">
      <w:pPr>
        <w:widowControl/>
        <w:tabs>
          <w:tab w:val="left" w:pos="-720"/>
        </w:tabs>
        <w:suppressAutoHyphens/>
        <w:spacing w:after="40"/>
        <w:rPr>
          <w:sz w:val="16"/>
          <w:szCs w:val="16"/>
        </w:rPr>
      </w:pPr>
      <w:r w:rsidRPr="00977114">
        <w:rPr>
          <w:sz w:val="16"/>
          <w:szCs w:val="16"/>
        </w:rPr>
        <w:t>A person who is required to file an information return with the IRS must obtain your correct taxpayer identification number (TIN) to report, for example, income paid to you, real estate transactions, mortgage interest you paid, acquisition or abandonment of secured property, cancellation of debt, or contributions you made to an IRA.</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Use Form W-9 only if you are a U.S. person (including a resident alien), to provide your correct TIN to the person requesting it (the requester) and, when applicable, to:</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1. Certify that the TIN you are giving is correct (or you are waiting for a number to be issued),</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2. Certify that you are not subject to backup withholding, or</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 xml:space="preserve">3. Claim exemption from backup withholding if you are a U.S. exempt payee. If applicable, you are also certifying that as a U.S. person, your allocable share of any partnership income from a U.S. trade or </w:t>
      </w:r>
      <w:r w:rsidRPr="00977114">
        <w:rPr>
          <w:sz w:val="16"/>
          <w:szCs w:val="16"/>
        </w:rPr>
        <w:lastRenderedPageBreak/>
        <w:t>business is not subject to the withholding tax on foreign partners’ share of effectively connected income.</w:t>
      </w:r>
    </w:p>
    <w:p w:rsidR="003C03D9" w:rsidRPr="00977114" w:rsidRDefault="003C03D9" w:rsidP="003C03D9">
      <w:pPr>
        <w:widowControl/>
        <w:tabs>
          <w:tab w:val="left" w:pos="-720"/>
        </w:tabs>
        <w:suppressAutoHyphens/>
        <w:spacing w:after="40"/>
        <w:rPr>
          <w:sz w:val="16"/>
          <w:szCs w:val="16"/>
        </w:rPr>
      </w:pPr>
      <w:r w:rsidRPr="00977114">
        <w:rPr>
          <w:b/>
          <w:bCs/>
          <w:sz w:val="16"/>
          <w:szCs w:val="16"/>
        </w:rPr>
        <w:t>Note.</w:t>
      </w:r>
      <w:r w:rsidRPr="00977114">
        <w:rPr>
          <w:sz w:val="16"/>
          <w:szCs w:val="16"/>
        </w:rPr>
        <w:t xml:space="preserve"> If a requester gives you a form other than Form W-9 to request your TIN, you must use the requester’s form if it is substantially similar to this Form W-9.</w:t>
      </w:r>
    </w:p>
    <w:p w:rsidR="003C03D9" w:rsidRPr="00977114" w:rsidRDefault="003C03D9" w:rsidP="003C03D9">
      <w:pPr>
        <w:widowControl/>
        <w:tabs>
          <w:tab w:val="left" w:pos="-720"/>
        </w:tabs>
        <w:suppressAutoHyphens/>
        <w:spacing w:after="40"/>
        <w:rPr>
          <w:sz w:val="16"/>
          <w:szCs w:val="16"/>
        </w:rPr>
      </w:pPr>
      <w:r w:rsidRPr="00977114">
        <w:rPr>
          <w:b/>
          <w:bCs/>
          <w:sz w:val="16"/>
          <w:szCs w:val="16"/>
        </w:rPr>
        <w:t>Definition of a U.S. person.</w:t>
      </w:r>
      <w:r w:rsidRPr="00977114">
        <w:rPr>
          <w:sz w:val="16"/>
          <w:szCs w:val="16"/>
        </w:rPr>
        <w:t xml:space="preserve"> For federal tax purposes, you are considered a U.S. person if you are:</w:t>
      </w:r>
    </w:p>
    <w:p w:rsidR="003C03D9" w:rsidRPr="00977114" w:rsidRDefault="003C03D9" w:rsidP="003C03D9">
      <w:pPr>
        <w:widowControl/>
        <w:tabs>
          <w:tab w:val="left" w:pos="-720"/>
        </w:tabs>
        <w:suppressAutoHyphens/>
        <w:spacing w:after="40"/>
        <w:rPr>
          <w:sz w:val="16"/>
          <w:szCs w:val="16"/>
        </w:rPr>
      </w:pPr>
      <w:r w:rsidRPr="00977114">
        <w:rPr>
          <w:sz w:val="16"/>
          <w:szCs w:val="16"/>
        </w:rPr>
        <w:t>• An individual who is a U.S. citizen or U.S. resident alien,</w:t>
      </w:r>
    </w:p>
    <w:p w:rsidR="003C03D9" w:rsidRPr="00977114" w:rsidRDefault="003C03D9" w:rsidP="003C03D9">
      <w:pPr>
        <w:widowControl/>
        <w:tabs>
          <w:tab w:val="left" w:pos="-720"/>
        </w:tabs>
        <w:suppressAutoHyphens/>
        <w:spacing w:after="40"/>
        <w:rPr>
          <w:sz w:val="16"/>
          <w:szCs w:val="16"/>
        </w:rPr>
      </w:pPr>
      <w:r w:rsidRPr="00977114">
        <w:rPr>
          <w:sz w:val="16"/>
          <w:szCs w:val="16"/>
        </w:rPr>
        <w:t>• A partnership, corporation, company, or association created or organized in the United States or under the laws of the United States,</w:t>
      </w:r>
    </w:p>
    <w:p w:rsidR="003C03D9" w:rsidRPr="00977114" w:rsidRDefault="003C03D9" w:rsidP="003C03D9">
      <w:pPr>
        <w:widowControl/>
        <w:tabs>
          <w:tab w:val="left" w:pos="-720"/>
        </w:tabs>
        <w:suppressAutoHyphens/>
        <w:spacing w:after="40"/>
        <w:rPr>
          <w:sz w:val="16"/>
          <w:szCs w:val="16"/>
        </w:rPr>
      </w:pPr>
      <w:r w:rsidRPr="00977114">
        <w:rPr>
          <w:sz w:val="16"/>
          <w:szCs w:val="16"/>
        </w:rPr>
        <w:t>• An estate (other than a foreign estate), or</w:t>
      </w:r>
    </w:p>
    <w:p w:rsidR="003C03D9" w:rsidRPr="00977114" w:rsidRDefault="003C03D9" w:rsidP="003C03D9">
      <w:pPr>
        <w:widowControl/>
        <w:tabs>
          <w:tab w:val="left" w:pos="-720"/>
        </w:tabs>
        <w:suppressAutoHyphens/>
        <w:spacing w:after="40"/>
        <w:rPr>
          <w:sz w:val="16"/>
          <w:szCs w:val="16"/>
        </w:rPr>
      </w:pPr>
      <w:r w:rsidRPr="00977114">
        <w:rPr>
          <w:sz w:val="16"/>
          <w:szCs w:val="16"/>
        </w:rPr>
        <w:t>• A domestic trust (as defined in Regulations section 301.7701-7).</w:t>
      </w:r>
    </w:p>
    <w:p w:rsidR="003C03D9" w:rsidRDefault="003C03D9" w:rsidP="003C03D9">
      <w:pPr>
        <w:widowControl/>
        <w:tabs>
          <w:tab w:val="left" w:pos="-720"/>
        </w:tabs>
        <w:suppressAutoHyphens/>
        <w:spacing w:after="40"/>
        <w:rPr>
          <w:sz w:val="16"/>
          <w:szCs w:val="16"/>
        </w:rPr>
      </w:pPr>
      <w:r w:rsidRPr="00977114">
        <w:rPr>
          <w:b/>
          <w:bCs/>
          <w:sz w:val="16"/>
          <w:szCs w:val="16"/>
        </w:rPr>
        <w:t>Special rules for partnerships.</w:t>
      </w:r>
      <w:r w:rsidRPr="00977114">
        <w:rPr>
          <w:sz w:val="16"/>
          <w:szCs w:val="16"/>
        </w:rPr>
        <w:t xml:space="preserve"> Partnerships that conduct a trade or business in the United States are generally required to pay a withholding tax on any foreign partners’ share of income from such business. Further, in certain cases where a Form W-9 has not been received, a partnership is required to presume that a partner is a foreign person, and pay the withholding tax. Therefore, if you are a U.S. person that is a partner in a partnership conducting a trade or business in the United States, provide </w:t>
      </w:r>
      <w:r w:rsidRPr="00977114">
        <w:rPr>
          <w:sz w:val="16"/>
          <w:szCs w:val="16"/>
        </w:rPr>
        <w:lastRenderedPageBreak/>
        <w:t xml:space="preserve">Form W-9 to the partnership to establish your U.S. status and avoid </w:t>
      </w:r>
      <w:r w:rsidRPr="00977114">
        <w:rPr>
          <w:sz w:val="16"/>
          <w:szCs w:val="16"/>
        </w:rPr>
        <w:lastRenderedPageBreak/>
        <w:t>withholding on your share of partnership income.</w:t>
      </w:r>
    </w:p>
    <w:p w:rsidR="003C03D9" w:rsidRDefault="003C03D9" w:rsidP="003C03D9">
      <w:pPr>
        <w:widowControl/>
        <w:tabs>
          <w:tab w:val="left" w:pos="-720"/>
        </w:tabs>
        <w:suppressAutoHyphens/>
        <w:spacing w:after="40"/>
        <w:sectPr w:rsidR="003C03D9" w:rsidSect="003C03D9">
          <w:type w:val="continuous"/>
          <w:pgSz w:w="12240" w:h="15840"/>
          <w:pgMar w:top="1080" w:right="1080" w:bottom="1080" w:left="1080" w:header="720" w:footer="720" w:gutter="0"/>
          <w:pgNumType w:start="1"/>
          <w:cols w:num="2" w:space="360"/>
          <w:docGrid w:linePitch="299"/>
        </w:sectPr>
      </w:pP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B2024B">
        <w:trPr>
          <w:cantSplit/>
          <w:jc w:val="center"/>
        </w:trPr>
        <w:tc>
          <w:tcPr>
            <w:tcW w:w="2500" w:type="pct"/>
          </w:tcPr>
          <w:p w:rsidR="003C03D9" w:rsidRPr="00B2024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B2024B">
              <w:rPr>
                <w:sz w:val="16"/>
                <w:szCs w:val="16"/>
              </w:rPr>
              <w:lastRenderedPageBreak/>
              <w:br w:type="page"/>
              <w:t>Form W</w:t>
            </w:r>
            <w:r>
              <w:rPr>
                <w:sz w:val="16"/>
                <w:szCs w:val="16"/>
              </w:rPr>
              <w:t>-</w:t>
            </w:r>
            <w:r w:rsidRPr="00B2024B">
              <w:rPr>
                <w:sz w:val="16"/>
                <w:szCs w:val="16"/>
              </w:rPr>
              <w:t>9 (Rev. 12</w:t>
            </w:r>
            <w:r>
              <w:rPr>
                <w:sz w:val="16"/>
                <w:szCs w:val="16"/>
              </w:rPr>
              <w:t>-</w:t>
            </w:r>
            <w:r w:rsidRPr="00B2024B">
              <w:rPr>
                <w:sz w:val="16"/>
                <w:szCs w:val="16"/>
              </w:rPr>
              <w:t>2011)</w:t>
            </w:r>
          </w:p>
        </w:tc>
        <w:tc>
          <w:tcPr>
            <w:tcW w:w="2500" w:type="pct"/>
          </w:tcPr>
          <w:p w:rsidR="003C03D9" w:rsidRPr="00B2024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6"/>
                <w:szCs w:val="16"/>
              </w:rPr>
            </w:pPr>
            <w:r w:rsidRPr="00B2024B">
              <w:rPr>
                <w:sz w:val="16"/>
                <w:szCs w:val="16"/>
              </w:rPr>
              <w:t xml:space="preserve">Page </w:t>
            </w:r>
            <w:r w:rsidRPr="00B2024B">
              <w:rPr>
                <w:b/>
                <w:bCs/>
                <w:sz w:val="16"/>
                <w:szCs w:val="16"/>
              </w:rPr>
              <w:t>2</w:t>
            </w:r>
          </w:p>
        </w:tc>
      </w:tr>
    </w:tbl>
    <w:p w:rsidR="003C03D9" w:rsidRDefault="003C03D9" w:rsidP="00A426DF">
      <w:pPr>
        <w:widowControl/>
        <w:tabs>
          <w:tab w:val="left" w:pos="-720"/>
        </w:tabs>
        <w:suppressAutoHyphens/>
        <w:spacing w:before="240" w:after="240"/>
        <w:ind w:firstLine="720"/>
        <w:rPr>
          <w:sz w:val="16"/>
          <w:szCs w:val="16"/>
        </w:rPr>
        <w:sectPr w:rsidR="003C03D9" w:rsidSect="003C03D9">
          <w:footerReference w:type="default" r:id="rId18"/>
          <w:type w:val="continuous"/>
          <w:pgSz w:w="12240" w:h="15840"/>
          <w:pgMar w:top="1080" w:right="1080" w:bottom="1080" w:left="1080" w:header="720" w:footer="720" w:gutter="0"/>
          <w:pgNumType w:start="1"/>
          <w:cols w:space="720"/>
          <w:docGrid w:linePitch="299"/>
        </w:sectPr>
      </w:pPr>
    </w:p>
    <w:p w:rsidR="003C03D9" w:rsidRPr="00B2024B" w:rsidRDefault="003C03D9" w:rsidP="003C03D9">
      <w:pPr>
        <w:widowControl/>
        <w:tabs>
          <w:tab w:val="left" w:pos="-720"/>
        </w:tabs>
        <w:suppressAutoHyphens/>
        <w:spacing w:before="40" w:after="40"/>
        <w:ind w:firstLine="720"/>
        <w:rPr>
          <w:sz w:val="4"/>
          <w:szCs w:val="4"/>
        </w:rPr>
      </w:pPr>
    </w:p>
    <w:p w:rsidR="003C03D9" w:rsidRPr="005522AE" w:rsidRDefault="003C03D9" w:rsidP="003C03D9">
      <w:pPr>
        <w:widowControl/>
        <w:tabs>
          <w:tab w:val="left" w:pos="-720"/>
        </w:tabs>
        <w:suppressAutoHyphens/>
        <w:spacing w:before="60" w:after="60"/>
        <w:ind w:firstLine="720"/>
        <w:rPr>
          <w:sz w:val="15"/>
          <w:szCs w:val="15"/>
        </w:rPr>
      </w:pPr>
      <w:r w:rsidRPr="005522AE">
        <w:rPr>
          <w:sz w:val="15"/>
          <w:szCs w:val="15"/>
        </w:rPr>
        <w:t>The person who gives Form W-9 to the partnership for purposes of establishing its U.S. status and avoiding withholding on its allocable share of net income from the partnership conducting a trade or business in the United States is in the following cases:</w:t>
      </w:r>
    </w:p>
    <w:p w:rsidR="003C03D9" w:rsidRPr="005522AE" w:rsidRDefault="003C03D9" w:rsidP="003C03D9">
      <w:pPr>
        <w:widowControl/>
        <w:tabs>
          <w:tab w:val="left" w:pos="-720"/>
        </w:tabs>
        <w:suppressAutoHyphens/>
        <w:spacing w:after="60"/>
        <w:rPr>
          <w:sz w:val="15"/>
          <w:szCs w:val="15"/>
        </w:rPr>
      </w:pPr>
      <w:r w:rsidRPr="005522AE">
        <w:rPr>
          <w:sz w:val="15"/>
          <w:szCs w:val="15"/>
        </w:rPr>
        <w:t>• The U.S. owner of a disregarded entity and not the entity,</w:t>
      </w:r>
    </w:p>
    <w:p w:rsidR="003C03D9" w:rsidRPr="005522AE" w:rsidRDefault="003C03D9" w:rsidP="003C03D9">
      <w:pPr>
        <w:widowControl/>
        <w:tabs>
          <w:tab w:val="left" w:pos="-720"/>
        </w:tabs>
        <w:suppressAutoHyphens/>
        <w:spacing w:after="60"/>
        <w:rPr>
          <w:sz w:val="15"/>
          <w:szCs w:val="15"/>
        </w:rPr>
      </w:pPr>
      <w:r w:rsidRPr="005522AE">
        <w:rPr>
          <w:sz w:val="15"/>
          <w:szCs w:val="15"/>
        </w:rPr>
        <w:t>• The U.S. grantor or other owner of a grantor trust and not the trust, and</w:t>
      </w:r>
    </w:p>
    <w:p w:rsidR="003C03D9" w:rsidRPr="005522AE" w:rsidRDefault="003C03D9" w:rsidP="003C03D9">
      <w:pPr>
        <w:widowControl/>
        <w:tabs>
          <w:tab w:val="left" w:pos="-720"/>
        </w:tabs>
        <w:suppressAutoHyphens/>
        <w:spacing w:after="60"/>
        <w:rPr>
          <w:sz w:val="15"/>
          <w:szCs w:val="15"/>
        </w:rPr>
      </w:pPr>
      <w:r w:rsidRPr="005522AE">
        <w:rPr>
          <w:sz w:val="15"/>
          <w:szCs w:val="15"/>
        </w:rPr>
        <w:t>• The U.S. trust (other than a grantor trust) and not the beneficiaries of the trust.</w:t>
      </w:r>
    </w:p>
    <w:p w:rsidR="003C03D9" w:rsidRPr="005522AE" w:rsidRDefault="003C03D9" w:rsidP="003C03D9">
      <w:pPr>
        <w:widowControl/>
        <w:tabs>
          <w:tab w:val="left" w:pos="-720"/>
        </w:tabs>
        <w:suppressAutoHyphens/>
        <w:spacing w:after="60"/>
        <w:rPr>
          <w:sz w:val="15"/>
          <w:szCs w:val="15"/>
        </w:rPr>
      </w:pPr>
      <w:r w:rsidRPr="005522AE">
        <w:rPr>
          <w:b/>
          <w:bCs/>
          <w:sz w:val="15"/>
          <w:szCs w:val="15"/>
        </w:rPr>
        <w:t>Foreign person.</w:t>
      </w:r>
      <w:r w:rsidRPr="005522AE">
        <w:rPr>
          <w:sz w:val="15"/>
          <w:szCs w:val="15"/>
        </w:rPr>
        <w:t xml:space="preserve"> If you are a foreign person, do not use Form W-9. Instead, use the appropriate Form W-8 (see Publication 515, Withholding of Tax on Nonresident Aliens and Foreign Entities).</w:t>
      </w:r>
    </w:p>
    <w:p w:rsidR="003C03D9" w:rsidRPr="005522AE" w:rsidRDefault="003C03D9" w:rsidP="003C03D9">
      <w:pPr>
        <w:widowControl/>
        <w:tabs>
          <w:tab w:val="left" w:pos="-720"/>
        </w:tabs>
        <w:suppressAutoHyphens/>
        <w:spacing w:after="60"/>
        <w:rPr>
          <w:sz w:val="15"/>
          <w:szCs w:val="15"/>
        </w:rPr>
      </w:pPr>
      <w:r w:rsidRPr="005522AE">
        <w:rPr>
          <w:b/>
          <w:bCs/>
          <w:sz w:val="15"/>
          <w:szCs w:val="15"/>
        </w:rPr>
        <w:t>Nonresident alien who becomes a resident alien.</w:t>
      </w:r>
      <w:r w:rsidRPr="005522AE">
        <w:rPr>
          <w:sz w:val="15"/>
          <w:szCs w:val="15"/>
        </w:rPr>
        <w:t xml:space="preserve"> 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you are a U.S. resident alien who is relying on an exception contained in the saving clause of a tax treaty to claim an exemption from U.S. tax on certain types of income, you must attach a statement to Form W-9 that specifies the following five items: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1. The treaty country. Generally, this must be the same treaty under which you claimed exemption from tax as a nonresident alien.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2. The treaty article addressing the income.</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3. The article number (or location) in the tax treaty that contains the saving clause and its exceptions.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4. The type and amount of income that qualifies for the exemption from tax.</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5. Sufficient facts to justify the exemption from tax under the terms of the treaty article.</w:t>
      </w:r>
    </w:p>
    <w:p w:rsidR="003C03D9" w:rsidRPr="005522AE" w:rsidRDefault="003C03D9" w:rsidP="003C03D9">
      <w:pPr>
        <w:widowControl/>
        <w:tabs>
          <w:tab w:val="left" w:pos="-720"/>
        </w:tabs>
        <w:suppressAutoHyphens/>
        <w:spacing w:after="60"/>
        <w:ind w:firstLine="720"/>
        <w:rPr>
          <w:sz w:val="15"/>
          <w:szCs w:val="15"/>
        </w:rPr>
      </w:pPr>
      <w:r w:rsidRPr="005522AE">
        <w:rPr>
          <w:b/>
          <w:bCs/>
          <w:i/>
          <w:iCs/>
          <w:sz w:val="15"/>
          <w:szCs w:val="15"/>
        </w:rPr>
        <w:t>Example.</w:t>
      </w:r>
      <w:r w:rsidRPr="005522AE">
        <w:rPr>
          <w:sz w:val="15"/>
          <w:szCs w:val="15"/>
        </w:rPr>
        <w:t xml:space="preserve"> Article 20 of the U.S.</w:t>
      </w:r>
      <w:r>
        <w:rPr>
          <w:sz w:val="15"/>
          <w:szCs w:val="15"/>
        </w:rPr>
        <w:t>-</w:t>
      </w:r>
      <w:r w:rsidRPr="005522AE">
        <w:rPr>
          <w:sz w:val="15"/>
          <w:szCs w:val="15"/>
        </w:rPr>
        <w:t>China income tax treaty allows an exemption from tax for scholarship income received by a Chinese student temporarily present in the United States. Under U.S. law, this student will become a resident alien for tax purposes if his or her stay in the United States exceeds 5 calendar years. However, paragraph 2 of the first Protocol to the U.S.</w:t>
      </w:r>
      <w:r>
        <w:rPr>
          <w:sz w:val="15"/>
          <w:szCs w:val="15"/>
        </w:rPr>
        <w:t>-</w:t>
      </w:r>
      <w:r w:rsidRPr="005522AE">
        <w:rPr>
          <w:sz w:val="15"/>
          <w:szCs w:val="15"/>
        </w:rPr>
        <w:t>China treaty (dated April 30, 1984) allows the provisions of Article 20 to continue to apply even after the Chinese student becomes a resident alien of the United States. A Chinese student who qualifies for this exception (under paragraph 2 of the first protocol) and is relying on this exception to claim an exemption from tax on his or her scholarship or fellowship income would attach to Form W-9 a statement that includes the information described above to support that exemption.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you are a nonresident alien or a foreign entity not subject to backup withholding, give the requester the appropriate completed Form W-8.</w:t>
      </w:r>
    </w:p>
    <w:p w:rsidR="003C03D9" w:rsidRPr="005522AE" w:rsidRDefault="003C03D9" w:rsidP="003C03D9">
      <w:pPr>
        <w:widowControl/>
        <w:tabs>
          <w:tab w:val="left" w:pos="-720"/>
        </w:tabs>
        <w:suppressAutoHyphens/>
        <w:spacing w:after="60"/>
        <w:rPr>
          <w:sz w:val="15"/>
          <w:szCs w:val="15"/>
        </w:rPr>
      </w:pPr>
      <w:r w:rsidRPr="005522AE">
        <w:rPr>
          <w:b/>
          <w:bCs/>
          <w:sz w:val="15"/>
          <w:szCs w:val="15"/>
        </w:rPr>
        <w:t>What is backup withholding?</w:t>
      </w:r>
      <w:r w:rsidRPr="005522AE">
        <w:rPr>
          <w:sz w:val="15"/>
          <w:szCs w:val="15"/>
        </w:rPr>
        <w:t xml:space="preserve"> Persons making certain payments to you must under certain conditions withhold and pay to the IRS a percentage of such payments. This is called “backup withholding.” Payments that may be subject to backup withholding include interest, tax-exempt interest, dividends, broker and barter exchange transactions, rents, royalties, nonemployee pay, and certain payments from fishing boat operators. Real estate transactions are not subject to backup withholding.</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You will not be subject to backup withholding on payments you receive if you give the requester your correct TIN, make the proper certifications, and report all your taxable interest and dividends on your tax return.</w:t>
      </w:r>
    </w:p>
    <w:p w:rsidR="003C03D9" w:rsidRPr="005522AE" w:rsidRDefault="003C03D9" w:rsidP="003C03D9">
      <w:pPr>
        <w:widowControl/>
        <w:tabs>
          <w:tab w:val="left" w:pos="-720"/>
        </w:tabs>
        <w:suppressAutoHyphens/>
        <w:spacing w:after="120"/>
        <w:rPr>
          <w:sz w:val="15"/>
          <w:szCs w:val="15"/>
        </w:rPr>
      </w:pPr>
      <w:r w:rsidRPr="005522AE">
        <w:rPr>
          <w:b/>
          <w:bCs/>
          <w:sz w:val="15"/>
          <w:szCs w:val="15"/>
        </w:rPr>
        <w:t>Payments you receive will be subject to backup withholding if:</w:t>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1. You do not furnish your TIN to the requester,</w:t>
      </w:r>
    </w:p>
    <w:p w:rsidR="003C03D9" w:rsidRPr="005522AE" w:rsidRDefault="003C03D9" w:rsidP="003C03D9">
      <w:pPr>
        <w:widowControl/>
        <w:tabs>
          <w:tab w:val="left" w:pos="-720"/>
        </w:tabs>
        <w:suppressAutoHyphens/>
        <w:spacing w:before="120" w:after="60"/>
        <w:ind w:firstLine="720"/>
        <w:rPr>
          <w:sz w:val="15"/>
          <w:szCs w:val="15"/>
        </w:rPr>
      </w:pPr>
      <w:r w:rsidRPr="005522AE">
        <w:rPr>
          <w:sz w:val="15"/>
          <w:szCs w:val="15"/>
        </w:rPr>
        <w:t>2. You do not certify your TIN when required (see the Part II instructions on page 3 for details),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3. The IRS tells the requester that you furnished an incorrect TIN,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4. The IRS tells you that you are subject to backup withholding because you did not report all your interest and dividends on your tax return (for reportable interest and dividends only), or</w:t>
      </w:r>
    </w:p>
    <w:p w:rsidR="003C03D9" w:rsidRDefault="003C03D9" w:rsidP="003C03D9">
      <w:pPr>
        <w:widowControl/>
        <w:tabs>
          <w:tab w:val="left" w:pos="-720"/>
        </w:tabs>
        <w:suppressAutoHyphens/>
        <w:spacing w:after="60"/>
        <w:ind w:firstLine="720"/>
        <w:rPr>
          <w:sz w:val="15"/>
          <w:szCs w:val="15"/>
        </w:rPr>
      </w:pPr>
      <w:r w:rsidRPr="005522AE">
        <w:rPr>
          <w:sz w:val="15"/>
          <w:szCs w:val="15"/>
        </w:rPr>
        <w:t>5. You do not certify to the requester that you are not subject to backup withholding under 4 above (for reportable interest and dividend accounts opened after 1983 only).</w:t>
      </w:r>
    </w:p>
    <w:p w:rsidR="003C03D9" w:rsidRPr="007C3C19" w:rsidRDefault="003C03D9" w:rsidP="003C03D9">
      <w:pPr>
        <w:widowControl/>
        <w:tabs>
          <w:tab w:val="left" w:pos="-720"/>
        </w:tabs>
        <w:suppressAutoHyphens/>
        <w:spacing w:after="60"/>
        <w:ind w:firstLine="720"/>
        <w:rPr>
          <w:sz w:val="6"/>
          <w:szCs w:val="6"/>
        </w:rPr>
      </w:pPr>
      <w:r>
        <w:rPr>
          <w:sz w:val="15"/>
          <w:szCs w:val="15"/>
        </w:rPr>
        <w:br w:type="column"/>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Certain payees and payments are exempt from backup withholding. See the instructions below and the separate Instructions for the Requester of Form W-9.</w:t>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 xml:space="preserve">Also see </w:t>
      </w:r>
      <w:r w:rsidRPr="005522AE">
        <w:rPr>
          <w:i/>
          <w:iCs/>
          <w:sz w:val="15"/>
          <w:szCs w:val="15"/>
        </w:rPr>
        <w:t>Special rules for partnerships</w:t>
      </w:r>
      <w:r w:rsidRPr="005522AE">
        <w:rPr>
          <w:sz w:val="15"/>
          <w:szCs w:val="15"/>
        </w:rPr>
        <w:t xml:space="preserve"> on page 1.</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Updating Your Information</w:t>
      </w:r>
    </w:p>
    <w:p w:rsidR="003C03D9" w:rsidRPr="005522AE" w:rsidRDefault="003C03D9" w:rsidP="003C03D9">
      <w:pPr>
        <w:widowControl/>
        <w:tabs>
          <w:tab w:val="left" w:pos="-720"/>
        </w:tabs>
        <w:suppressAutoHyphens/>
        <w:spacing w:after="60"/>
        <w:rPr>
          <w:sz w:val="15"/>
          <w:szCs w:val="15"/>
        </w:rPr>
      </w:pPr>
      <w:r w:rsidRPr="005522AE">
        <w:rPr>
          <w:sz w:val="15"/>
          <w:szCs w:val="15"/>
        </w:rPr>
        <w:t>You must provide updated information to any person to whom you claimed to be an exempt payee if you are no longer an exempt payee and anticipate receiving reportable payments in the future from this person. For example, you may need to provide updated information if you are a C corporation that elects to be an S corporation, or if you no longer are tax exempt. In addition, you must furnish a new Form W-9 if the name or TIN changes for the account, for example, if the grantor of a grantor trust dies.</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Penalties</w:t>
      </w:r>
    </w:p>
    <w:p w:rsidR="003C03D9" w:rsidRPr="005522AE" w:rsidRDefault="003C03D9" w:rsidP="003C03D9">
      <w:pPr>
        <w:widowControl/>
        <w:tabs>
          <w:tab w:val="left" w:pos="-720"/>
        </w:tabs>
        <w:suppressAutoHyphens/>
        <w:spacing w:after="60"/>
        <w:rPr>
          <w:sz w:val="15"/>
          <w:szCs w:val="15"/>
        </w:rPr>
      </w:pPr>
      <w:r w:rsidRPr="005522AE">
        <w:rPr>
          <w:b/>
          <w:bCs/>
          <w:sz w:val="15"/>
          <w:szCs w:val="15"/>
        </w:rPr>
        <w:t>Failure to furnish TIN.</w:t>
      </w:r>
      <w:r w:rsidRPr="005522AE">
        <w:rPr>
          <w:sz w:val="15"/>
          <w:szCs w:val="15"/>
        </w:rPr>
        <w:t xml:space="preserve"> If you fail to furnish your correct TIN to a requester, you are subject to a penalty of $50 for each such failure unless your failure is due to reasonable cause and not to willful neglect.</w:t>
      </w:r>
    </w:p>
    <w:p w:rsidR="003C03D9" w:rsidRPr="005522AE" w:rsidRDefault="003C03D9" w:rsidP="003C03D9">
      <w:pPr>
        <w:widowControl/>
        <w:tabs>
          <w:tab w:val="left" w:pos="-720"/>
        </w:tabs>
        <w:suppressAutoHyphens/>
        <w:spacing w:after="60"/>
        <w:rPr>
          <w:sz w:val="15"/>
          <w:szCs w:val="15"/>
        </w:rPr>
      </w:pPr>
      <w:r w:rsidRPr="005522AE">
        <w:rPr>
          <w:b/>
          <w:bCs/>
          <w:sz w:val="15"/>
          <w:szCs w:val="15"/>
        </w:rPr>
        <w:t>Civil penalty for false information with respect to withholding.</w:t>
      </w:r>
      <w:r w:rsidRPr="005522AE">
        <w:rPr>
          <w:sz w:val="15"/>
          <w:szCs w:val="15"/>
        </w:rPr>
        <w:t xml:space="preserve"> If you make a false statement with no reasonable basis that results in no backup withholding, you are subject to a $500 penalty.</w:t>
      </w:r>
    </w:p>
    <w:p w:rsidR="003C03D9" w:rsidRPr="005522AE" w:rsidRDefault="003C03D9" w:rsidP="003C03D9">
      <w:pPr>
        <w:widowControl/>
        <w:tabs>
          <w:tab w:val="left" w:pos="-720"/>
        </w:tabs>
        <w:suppressAutoHyphens/>
        <w:spacing w:after="60"/>
        <w:rPr>
          <w:sz w:val="15"/>
          <w:szCs w:val="15"/>
        </w:rPr>
      </w:pPr>
      <w:r w:rsidRPr="005522AE">
        <w:rPr>
          <w:b/>
          <w:bCs/>
          <w:sz w:val="15"/>
          <w:szCs w:val="15"/>
        </w:rPr>
        <w:t>Criminal penalty for falsifying information.</w:t>
      </w:r>
      <w:r w:rsidRPr="005522AE">
        <w:rPr>
          <w:sz w:val="15"/>
          <w:szCs w:val="15"/>
        </w:rPr>
        <w:t xml:space="preserve"> Willfully falsifying certifications or affirmations may subject you to criminal penalties including fines and/or imprisonment.</w:t>
      </w:r>
    </w:p>
    <w:p w:rsidR="003C03D9" w:rsidRPr="005522AE" w:rsidRDefault="003C03D9" w:rsidP="003C03D9">
      <w:pPr>
        <w:widowControl/>
        <w:tabs>
          <w:tab w:val="left" w:pos="-720"/>
        </w:tabs>
        <w:suppressAutoHyphens/>
        <w:spacing w:after="60"/>
        <w:rPr>
          <w:sz w:val="15"/>
          <w:szCs w:val="15"/>
        </w:rPr>
      </w:pPr>
      <w:r w:rsidRPr="005522AE">
        <w:rPr>
          <w:b/>
          <w:bCs/>
          <w:sz w:val="15"/>
          <w:szCs w:val="15"/>
        </w:rPr>
        <w:t>Misuse of TINs.</w:t>
      </w:r>
      <w:r w:rsidRPr="005522AE">
        <w:rPr>
          <w:sz w:val="15"/>
          <w:szCs w:val="15"/>
        </w:rPr>
        <w:t xml:space="preserve"> If the requester discloses or uses TINs in violation of federal law, the requester may be subject to civil and criminal penalties.</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Specific Instructions</w:t>
      </w:r>
    </w:p>
    <w:p w:rsidR="003C03D9" w:rsidRPr="005522AE" w:rsidRDefault="003C03D9" w:rsidP="003C03D9">
      <w:pPr>
        <w:widowControl/>
        <w:tabs>
          <w:tab w:val="left" w:pos="-720"/>
        </w:tabs>
        <w:suppressAutoHyphens/>
        <w:spacing w:after="60"/>
        <w:rPr>
          <w:sz w:val="15"/>
          <w:szCs w:val="15"/>
        </w:rPr>
      </w:pPr>
      <w:r w:rsidRPr="005522AE">
        <w:rPr>
          <w:b/>
          <w:bCs/>
          <w:sz w:val="15"/>
          <w:szCs w:val="15"/>
        </w:rPr>
        <w:t>Name</w:t>
      </w:r>
    </w:p>
    <w:p w:rsidR="003C03D9" w:rsidRPr="005522AE" w:rsidRDefault="003C03D9" w:rsidP="003C03D9">
      <w:pPr>
        <w:widowControl/>
        <w:tabs>
          <w:tab w:val="left" w:pos="-720"/>
        </w:tabs>
        <w:suppressAutoHyphens/>
        <w:spacing w:after="60"/>
        <w:rPr>
          <w:sz w:val="15"/>
          <w:szCs w:val="15"/>
        </w:rPr>
      </w:pPr>
      <w:r w:rsidRPr="005522AE">
        <w:rPr>
          <w:sz w:val="15"/>
          <w:szCs w:val="15"/>
        </w:rPr>
        <w:t>If you are an individual, you must generally enter the name shown on your income tax return. However, if you have changed your last name, for instance, due to marriage without informing the Social Security Administration of the name change, enter your first name, the last name shown on your social security card, and your new last name.</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the account is in joint names, list first, and then circle, the name of the person or entity whose number you entered in Part I of the form.</w:t>
      </w:r>
    </w:p>
    <w:p w:rsidR="003C03D9" w:rsidRPr="005522AE" w:rsidRDefault="003C03D9" w:rsidP="003C03D9">
      <w:pPr>
        <w:widowControl/>
        <w:tabs>
          <w:tab w:val="left" w:pos="-720"/>
        </w:tabs>
        <w:suppressAutoHyphens/>
        <w:spacing w:after="60"/>
        <w:rPr>
          <w:sz w:val="15"/>
          <w:szCs w:val="15"/>
        </w:rPr>
      </w:pPr>
      <w:r w:rsidRPr="005522AE">
        <w:rPr>
          <w:b/>
          <w:bCs/>
          <w:sz w:val="15"/>
          <w:szCs w:val="15"/>
        </w:rPr>
        <w:t>Sole proprietor.</w:t>
      </w:r>
      <w:r w:rsidRPr="005522AE">
        <w:rPr>
          <w:sz w:val="15"/>
          <w:szCs w:val="15"/>
        </w:rPr>
        <w:t xml:space="preserve"> Enter your individual name as shown on your income tax return on the “Name” line. You may enter your business, trade, or “doing business as (DBA)” name on the “Business name/disregarded entity name” line.</w:t>
      </w:r>
    </w:p>
    <w:p w:rsidR="003C03D9" w:rsidRPr="005522AE" w:rsidRDefault="003C03D9" w:rsidP="003C03D9">
      <w:pPr>
        <w:widowControl/>
        <w:tabs>
          <w:tab w:val="left" w:pos="-720"/>
        </w:tabs>
        <w:suppressAutoHyphens/>
        <w:spacing w:after="60"/>
        <w:rPr>
          <w:sz w:val="15"/>
          <w:szCs w:val="15"/>
        </w:rPr>
      </w:pPr>
      <w:r w:rsidRPr="005522AE">
        <w:rPr>
          <w:b/>
          <w:bCs/>
          <w:sz w:val="15"/>
          <w:szCs w:val="15"/>
        </w:rPr>
        <w:t>Partnership, C Corporation, or S Corporation.</w:t>
      </w:r>
      <w:r w:rsidRPr="005522AE">
        <w:rPr>
          <w:sz w:val="15"/>
          <w:szCs w:val="15"/>
        </w:rPr>
        <w:t xml:space="preserve"> Enter the entity’s name on the “Name” line and any business, trade, or “doing business as (DBA) name” on the “Business name/disregarded entity name” line.</w:t>
      </w:r>
    </w:p>
    <w:p w:rsidR="003C03D9" w:rsidRPr="005522AE" w:rsidRDefault="003C03D9" w:rsidP="003C03D9">
      <w:pPr>
        <w:widowControl/>
        <w:tabs>
          <w:tab w:val="left" w:pos="-720"/>
        </w:tabs>
        <w:suppressAutoHyphens/>
        <w:spacing w:after="60"/>
        <w:rPr>
          <w:sz w:val="15"/>
          <w:szCs w:val="15"/>
        </w:rPr>
      </w:pPr>
      <w:r w:rsidRPr="005522AE">
        <w:rPr>
          <w:b/>
          <w:bCs/>
          <w:sz w:val="15"/>
          <w:szCs w:val="15"/>
        </w:rPr>
        <w:t>Disregarded entity.</w:t>
      </w:r>
      <w:r w:rsidRPr="005522AE">
        <w:rPr>
          <w:sz w:val="15"/>
          <w:szCs w:val="15"/>
        </w:rPr>
        <w:t xml:space="preserve"> Enter the owner’s name on the “Name” line. The name of the entity entered on the “Name” line should never be a disregarded entity. The name on the “Name” line must be the name shown on the income tax return on which the income will be reported. For example, if a foreign LLC that is treated as a disregarded entity for U.S. federal tax purposes has a domestic owner, the domestic owner’s name is required to be provided on the “Name” line. If the direct owner of the entity is also a disregarded entity, enter the first owner that is not disregarded for federal tax purposes. Enter the disregarded entity’s name on the “Business name/disregarded entity name” line. If the owner of the disregarded entity is a foreign person, you must complete an appropriate Form W-8.</w:t>
      </w:r>
    </w:p>
    <w:p w:rsidR="003C03D9" w:rsidRPr="005522AE" w:rsidRDefault="003C03D9" w:rsidP="003C03D9">
      <w:pPr>
        <w:widowControl/>
        <w:tabs>
          <w:tab w:val="left" w:pos="-720"/>
        </w:tabs>
        <w:suppressAutoHyphens/>
        <w:spacing w:after="60"/>
        <w:rPr>
          <w:sz w:val="15"/>
          <w:szCs w:val="15"/>
        </w:rPr>
      </w:pPr>
      <w:r w:rsidRPr="005522AE">
        <w:rPr>
          <w:b/>
          <w:bCs/>
          <w:sz w:val="15"/>
          <w:szCs w:val="15"/>
        </w:rPr>
        <w:t>Note.</w:t>
      </w:r>
      <w:r w:rsidRPr="005522AE">
        <w:rPr>
          <w:sz w:val="15"/>
          <w:szCs w:val="15"/>
        </w:rPr>
        <w:t xml:space="preserve"> Check the appropriate box for the federal tax classification of the person whose name is entered on the “Name” line (Individual/sole proprietor, Partnership, C Corporation, S Corporation, Trust/estate).</w:t>
      </w:r>
    </w:p>
    <w:p w:rsidR="003C03D9" w:rsidRPr="00B2024B" w:rsidRDefault="003C03D9" w:rsidP="003C03D9">
      <w:pPr>
        <w:widowControl/>
        <w:tabs>
          <w:tab w:val="left" w:pos="-720"/>
        </w:tabs>
        <w:suppressAutoHyphens/>
        <w:spacing w:after="60"/>
        <w:rPr>
          <w:sz w:val="16"/>
          <w:szCs w:val="16"/>
        </w:rPr>
      </w:pPr>
      <w:r w:rsidRPr="005522AE">
        <w:rPr>
          <w:b/>
          <w:bCs/>
          <w:sz w:val="15"/>
          <w:szCs w:val="15"/>
        </w:rPr>
        <w:t>Limited Liability Company (LLC).</w:t>
      </w:r>
      <w:r w:rsidRPr="005522AE">
        <w:rPr>
          <w:sz w:val="15"/>
          <w:szCs w:val="15"/>
        </w:rPr>
        <w:t xml:space="preserve"> If the person identified on the “Name” line is an LLC, check the “Limited liability company” box only and enter the appropriate code for the tax classification in the space provided. If you are an LLC that is treated as a partnership for federal tax purposes, enter “P” for partnership. If you are an LLC that has filed a Form 8832 or a Form 2553 to be taxed as a corporation, enter “C” for C corporation or “S” for S corporation. If you are an LLC that is disregarded as an entity separate from its owner under Regulation section 301.7701</w:t>
      </w:r>
      <w:r>
        <w:rPr>
          <w:sz w:val="15"/>
          <w:szCs w:val="15"/>
        </w:rPr>
        <w:t>-</w:t>
      </w:r>
      <w:r w:rsidRPr="005522AE">
        <w:rPr>
          <w:sz w:val="15"/>
          <w:szCs w:val="15"/>
        </w:rPr>
        <w:t>3 (except for employment and excise tax), do not check the LLC box unless the owner of the LLC (required to be identified on the “Name” line) is another LLC that is not disregarded for federal tax purposes. If the LLC is disregarded as an entity separate from its owner, enter the appropriate tax classification of the owner identified on the “Name” line.</w:t>
      </w: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sectPr w:rsidR="003C03D9" w:rsidSect="003C03D9">
          <w:type w:val="continuous"/>
          <w:pgSz w:w="12240" w:h="15840"/>
          <w:pgMar w:top="1080" w:right="1080" w:bottom="1080" w:left="1080" w:header="720" w:footer="720" w:gutter="0"/>
          <w:pgNumType w:start="1"/>
          <w:cols w:num="2" w:space="360"/>
          <w:docGrid w:linePitch="299"/>
        </w:sectPr>
      </w:pP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pP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7C3C19">
        <w:trPr>
          <w:cantSplit/>
          <w:jc w:val="center"/>
        </w:trPr>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5"/>
                <w:szCs w:val="15"/>
              </w:rPr>
            </w:pPr>
            <w:r w:rsidRPr="007C3C19">
              <w:rPr>
                <w:sz w:val="15"/>
                <w:szCs w:val="15"/>
              </w:rPr>
              <w:t>Form W</w:t>
            </w:r>
            <w:r>
              <w:rPr>
                <w:sz w:val="15"/>
                <w:szCs w:val="15"/>
              </w:rPr>
              <w:t>-</w:t>
            </w:r>
            <w:r w:rsidRPr="007C3C19">
              <w:rPr>
                <w:sz w:val="15"/>
                <w:szCs w:val="15"/>
              </w:rPr>
              <w:t>9 (Rev. 12</w:t>
            </w:r>
            <w:r>
              <w:rPr>
                <w:sz w:val="15"/>
                <w:szCs w:val="15"/>
              </w:rPr>
              <w:t>-</w:t>
            </w:r>
            <w:r w:rsidRPr="007C3C19">
              <w:rPr>
                <w:sz w:val="15"/>
                <w:szCs w:val="15"/>
              </w:rPr>
              <w:t>2011)</w:t>
            </w:r>
          </w:p>
        </w:tc>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5"/>
                <w:szCs w:val="15"/>
              </w:rPr>
            </w:pPr>
            <w:r w:rsidRPr="007C3C19">
              <w:rPr>
                <w:sz w:val="15"/>
                <w:szCs w:val="15"/>
              </w:rPr>
              <w:t xml:space="preserve">Page </w:t>
            </w:r>
            <w:r w:rsidRPr="007C3C19">
              <w:rPr>
                <w:b/>
                <w:bCs/>
                <w:sz w:val="15"/>
                <w:szCs w:val="15"/>
              </w:rPr>
              <w:t>3</w:t>
            </w:r>
          </w:p>
        </w:tc>
      </w:tr>
    </w:tbl>
    <w:p w:rsidR="003C03D9" w:rsidRDefault="003C03D9" w:rsidP="003C03D9">
      <w:pPr>
        <w:widowControl/>
        <w:tabs>
          <w:tab w:val="left" w:pos="-720"/>
        </w:tabs>
        <w:suppressAutoHyphens/>
        <w:spacing w:before="60" w:after="60"/>
        <w:rPr>
          <w:b/>
          <w:bCs/>
          <w:sz w:val="15"/>
          <w:szCs w:val="15"/>
        </w:rPr>
        <w:sectPr w:rsidR="003C03D9" w:rsidSect="003C03D9">
          <w:type w:val="continuous"/>
          <w:pgSz w:w="12240" w:h="15840"/>
          <w:pgMar w:top="1080" w:right="1080" w:bottom="1080" w:left="1080" w:header="720" w:footer="720" w:gutter="0"/>
          <w:pgNumType w:start="1"/>
          <w:cols w:space="720"/>
          <w:docGrid w:linePitch="299"/>
        </w:sectPr>
      </w:pPr>
    </w:p>
    <w:p w:rsidR="003C03D9" w:rsidRPr="007C3C19" w:rsidRDefault="003C03D9" w:rsidP="003C03D9">
      <w:pPr>
        <w:widowControl/>
        <w:tabs>
          <w:tab w:val="left" w:pos="-720"/>
        </w:tabs>
        <w:suppressAutoHyphens/>
        <w:spacing w:before="120" w:after="60"/>
        <w:rPr>
          <w:sz w:val="16"/>
          <w:szCs w:val="16"/>
        </w:rPr>
      </w:pPr>
      <w:r w:rsidRPr="007C3C19">
        <w:rPr>
          <w:b/>
          <w:bCs/>
          <w:sz w:val="16"/>
          <w:szCs w:val="16"/>
        </w:rPr>
        <w:lastRenderedPageBreak/>
        <w:t>Other entities.</w:t>
      </w:r>
      <w:r w:rsidRPr="007C3C19">
        <w:rPr>
          <w:sz w:val="16"/>
          <w:szCs w:val="16"/>
        </w:rPr>
        <w:t xml:space="preserve"> Enter your business name as shown on required federal tax documents on the “Name” line. This name should match the name shown on the charter or other legal document creating the entity. You may enter any business, trade, or DBA name on the “Business name/ disregarded entity name” line.</w:t>
      </w:r>
    </w:p>
    <w:p w:rsidR="003C03D9" w:rsidRPr="00F71642" w:rsidRDefault="003C03D9" w:rsidP="003C03D9">
      <w:pPr>
        <w:keepNext/>
        <w:keepLines/>
        <w:widowControl/>
        <w:tabs>
          <w:tab w:val="left" w:pos="-720"/>
          <w:tab w:val="left" w:pos="720"/>
          <w:tab w:val="left" w:pos="1440"/>
        </w:tabs>
        <w:suppressAutoHyphens/>
        <w:spacing w:after="60"/>
        <w:rPr>
          <w:b/>
          <w:bCs/>
          <w:sz w:val="22"/>
        </w:rPr>
      </w:pPr>
      <w:r w:rsidRPr="00F71642">
        <w:rPr>
          <w:b/>
          <w:bCs/>
          <w:sz w:val="22"/>
        </w:rPr>
        <w:t>Exempt Payee</w:t>
      </w:r>
    </w:p>
    <w:p w:rsidR="003C03D9" w:rsidRPr="007C3C19" w:rsidRDefault="003C03D9" w:rsidP="003C03D9">
      <w:pPr>
        <w:widowControl/>
        <w:tabs>
          <w:tab w:val="left" w:pos="-720"/>
        </w:tabs>
        <w:suppressAutoHyphens/>
        <w:spacing w:after="60"/>
        <w:rPr>
          <w:sz w:val="16"/>
          <w:szCs w:val="16"/>
        </w:rPr>
      </w:pPr>
      <w:r w:rsidRPr="007C3C19">
        <w:rPr>
          <w:sz w:val="16"/>
          <w:szCs w:val="16"/>
        </w:rPr>
        <w:t>If you are exempt from backup withholding, enter your name as described above and check the appropriate box for your status, then check the “Exempt payee” box in the line following the “Business name/ disregarded entity name,” sign and date the form.</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Generally, individuals (including sole proprietors) are not exempt from backup withholding. Corporations are exempt from backup withholding for certain payments, such as interest and dividends.</w:t>
      </w:r>
    </w:p>
    <w:p w:rsidR="003C03D9" w:rsidRPr="007C3C19" w:rsidRDefault="003C03D9" w:rsidP="003C03D9">
      <w:pPr>
        <w:widowControl/>
        <w:tabs>
          <w:tab w:val="left" w:pos="-720"/>
        </w:tabs>
        <w:suppressAutoHyphens/>
        <w:spacing w:after="60"/>
        <w:rPr>
          <w:sz w:val="16"/>
          <w:szCs w:val="16"/>
        </w:rPr>
      </w:pPr>
      <w:r w:rsidRPr="007C3C19">
        <w:rPr>
          <w:b/>
          <w:bCs/>
          <w:sz w:val="16"/>
          <w:szCs w:val="16"/>
        </w:rPr>
        <w:t>Note.</w:t>
      </w:r>
      <w:r w:rsidRPr="007C3C19">
        <w:rPr>
          <w:sz w:val="16"/>
          <w:szCs w:val="16"/>
        </w:rPr>
        <w:t xml:space="preserve"> If you are exempt from backup withholding, you should still complete this form to avoid possible erroneous backup withholding.</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The following payees are exempt from backup withholding:</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 An organization exempt from tax under section 501(a), any IRA, or a custodial account under section 403(b)(7) if the account satisfies the requirements of section 401(f)(2),</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2. The United States or any of its agencies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3. A state, the District of Columbia, a possession of the United States, or any of their political subdivisions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4. A foreign government or any of its political subdivisions, agencies, or instrumentalities, or</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5. An international organization or any of its agencies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Other payees that may be exempt from backup withholding include:</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6. A corporation,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7. A foreign central bank of issue,</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8. A dealer in securities or commodities required to register in the United States, the District of Columbia, or a possession of the United States,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9. A futures commission merchant registered with the Commodity Futures Trading Commission,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10. A real estate investment trust,</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11. An entity registered at all times during the tax year under the Investment Company Act of 1940,</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12. A common trust fund operated by a bank under section 584(a),</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13. A financial institution,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14. A middleman known in the investment community as a nominee or custodian, or</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15. A trust exempt from tax under section 664 or described in section 4947.</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The following chart shows types of payments that may be exempt from backup withholding. The chart applies to the exempt payees listed above, 1 through 15.</w:t>
      </w:r>
    </w:p>
    <w:tbl>
      <w:tblPr>
        <w:tblW w:w="5000" w:type="pct"/>
        <w:jc w:val="center"/>
        <w:tblBorders>
          <w:insideH w:val="single" w:sz="4" w:space="0" w:color="auto"/>
          <w:insideV w:val="single" w:sz="4" w:space="0" w:color="auto"/>
        </w:tblBorders>
        <w:tblCellMar>
          <w:left w:w="72" w:type="dxa"/>
          <w:right w:w="72" w:type="dxa"/>
        </w:tblCellMar>
        <w:tblLook w:val="0000"/>
      </w:tblPr>
      <w:tblGrid>
        <w:gridCol w:w="2502"/>
        <w:gridCol w:w="2502"/>
      </w:tblGrid>
      <w:tr w:rsidR="003C03D9" w:rsidRPr="007C3C19">
        <w:trPr>
          <w:cantSplit/>
          <w:jc w:val="center"/>
        </w:trPr>
        <w:tc>
          <w:tcPr>
            <w:tcW w:w="2500" w:type="pct"/>
            <w:tcBorders>
              <w:top w:val="single" w:sz="4" w:space="0" w:color="auto"/>
              <w:bottom w:val="single" w:sz="4" w:space="0" w:color="auto"/>
            </w:tcBorders>
          </w:tcPr>
          <w:p w:rsidR="003C03D9" w:rsidRPr="007C3C19" w:rsidRDefault="003C03D9" w:rsidP="003C03D9">
            <w:pPr>
              <w:widowControl/>
              <w:pBdr>
                <w:top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16"/>
                <w:szCs w:val="16"/>
              </w:rPr>
            </w:pPr>
            <w:r w:rsidRPr="007C3C19">
              <w:rPr>
                <w:b/>
                <w:bCs/>
                <w:sz w:val="16"/>
                <w:szCs w:val="16"/>
              </w:rPr>
              <w:t>IF the payment is for . . .</w:t>
            </w:r>
          </w:p>
        </w:tc>
        <w:tc>
          <w:tcPr>
            <w:tcW w:w="2500" w:type="pct"/>
            <w:tcBorders>
              <w:top w:val="single" w:sz="4" w:space="0" w:color="auto"/>
              <w:bottom w:val="single" w:sz="4" w:space="0" w:color="auto"/>
            </w:tcBorders>
          </w:tcPr>
          <w:p w:rsidR="003C03D9" w:rsidRPr="007C3C19" w:rsidRDefault="003C03D9" w:rsidP="003C03D9">
            <w:pPr>
              <w:widowControl/>
              <w:pBdr>
                <w:top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b/>
                <w:bCs/>
                <w:sz w:val="16"/>
                <w:szCs w:val="16"/>
              </w:rPr>
              <w:t>THEN the payment is exempt for . . .</w:t>
            </w:r>
          </w:p>
        </w:tc>
      </w:tr>
      <w:tr w:rsidR="003C03D9" w:rsidRPr="007C3C19">
        <w:trPr>
          <w:cantSplit/>
          <w:jc w:val="center"/>
        </w:trPr>
        <w:tc>
          <w:tcPr>
            <w:tcW w:w="2500" w:type="pct"/>
            <w:tcBorders>
              <w:top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7C3C19">
              <w:rPr>
                <w:sz w:val="16"/>
                <w:szCs w:val="16"/>
              </w:rPr>
              <w:t>Interest and dividend payments</w:t>
            </w:r>
          </w:p>
        </w:tc>
        <w:tc>
          <w:tcPr>
            <w:tcW w:w="2500" w:type="pct"/>
            <w:tcBorders>
              <w:top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All exempt payees except for 9</w:t>
            </w:r>
          </w:p>
        </w:tc>
      </w:tr>
      <w:tr w:rsidR="003C03D9" w:rsidRPr="007C3C19">
        <w:trPr>
          <w:cantSplit/>
          <w:jc w:val="center"/>
        </w:trPr>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7C3C19">
              <w:rPr>
                <w:sz w:val="16"/>
                <w:szCs w:val="16"/>
              </w:rPr>
              <w:t>Broker transactions</w:t>
            </w:r>
          </w:p>
        </w:tc>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Exempt payees 1 through 5 and 7</w:t>
            </w:r>
            <w:r w:rsidRPr="007C3C19">
              <w:rPr>
                <w:sz w:val="16"/>
                <w:szCs w:val="16"/>
              </w:rPr>
              <w:br/>
              <w:t>through 13. Also, C corporations.</w:t>
            </w:r>
          </w:p>
        </w:tc>
      </w:tr>
      <w:tr w:rsidR="003C03D9" w:rsidRPr="007C3C19">
        <w:trPr>
          <w:cantSplit/>
          <w:jc w:val="center"/>
        </w:trPr>
        <w:tc>
          <w:tcPr>
            <w:tcW w:w="2500" w:type="pct"/>
            <w:tcBorders>
              <w:bottom w:val="single" w:sz="4" w:space="0" w:color="auto"/>
            </w:tcBorders>
          </w:tcPr>
          <w:p w:rsidR="003C03D9" w:rsidRPr="007C3C19" w:rsidRDefault="003C03D9" w:rsidP="00E70113">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Barter exchange transactions and patronage dividends</w:t>
            </w:r>
          </w:p>
        </w:tc>
        <w:tc>
          <w:tcPr>
            <w:tcW w:w="2500" w:type="pct"/>
            <w:tcBorders>
              <w:bottom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Exempt payees 1 through 5</w:t>
            </w:r>
          </w:p>
        </w:tc>
      </w:tr>
      <w:tr w:rsidR="003C03D9" w:rsidRPr="007C3C19">
        <w:trPr>
          <w:cantSplit/>
          <w:jc w:val="center"/>
        </w:trPr>
        <w:tc>
          <w:tcPr>
            <w:tcW w:w="2500" w:type="pct"/>
            <w:tcBorders>
              <w:top w:val="single" w:sz="4" w:space="0" w:color="auto"/>
              <w:bottom w:val="single" w:sz="4" w:space="0" w:color="auto"/>
            </w:tcBorders>
          </w:tcPr>
          <w:p w:rsidR="003C03D9" w:rsidRPr="007C3C19" w:rsidRDefault="003C03D9" w:rsidP="00E70113">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Payments over $600 required to be reported and direct sales over $5,000 </w:t>
            </w:r>
            <w:r w:rsidRPr="007C3C19">
              <w:rPr>
                <w:sz w:val="16"/>
                <w:szCs w:val="16"/>
                <w:vertAlign w:val="superscript"/>
              </w:rPr>
              <w:t>1</w:t>
            </w:r>
          </w:p>
        </w:tc>
        <w:tc>
          <w:tcPr>
            <w:tcW w:w="2500" w:type="pct"/>
            <w:tcBorders>
              <w:top w:val="single" w:sz="4" w:space="0" w:color="auto"/>
              <w:bottom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Generally, exempt payees 1 through 7 </w:t>
            </w:r>
            <w:r w:rsidRPr="007C3C19">
              <w:rPr>
                <w:sz w:val="16"/>
                <w:szCs w:val="16"/>
                <w:vertAlign w:val="superscript"/>
              </w:rPr>
              <w:t>2</w:t>
            </w:r>
          </w:p>
        </w:tc>
      </w:tr>
    </w:tbl>
    <w:p w:rsidR="003C03D9" w:rsidRPr="007C3C19" w:rsidRDefault="003C03D9" w:rsidP="003C03D9">
      <w:pPr>
        <w:widowControl/>
        <w:tabs>
          <w:tab w:val="left" w:pos="-720"/>
        </w:tabs>
        <w:suppressAutoHyphens/>
        <w:spacing w:before="60" w:after="60"/>
        <w:rPr>
          <w:sz w:val="16"/>
          <w:szCs w:val="16"/>
        </w:rPr>
      </w:pPr>
      <w:r w:rsidRPr="007C3C19">
        <w:rPr>
          <w:sz w:val="16"/>
          <w:szCs w:val="16"/>
          <w:vertAlign w:val="superscript"/>
        </w:rPr>
        <w:t>1</w:t>
      </w:r>
      <w:r w:rsidRPr="007C3C19">
        <w:rPr>
          <w:sz w:val="16"/>
          <w:szCs w:val="16"/>
        </w:rPr>
        <w:t xml:space="preserve"> See Form 1099</w:t>
      </w:r>
      <w:r>
        <w:rPr>
          <w:sz w:val="16"/>
          <w:szCs w:val="16"/>
        </w:rPr>
        <w:t>-</w:t>
      </w:r>
      <w:r w:rsidRPr="007C3C19">
        <w:rPr>
          <w:sz w:val="16"/>
          <w:szCs w:val="16"/>
        </w:rPr>
        <w:t>MISC, Miscellaneous Income, and its instructions.</w:t>
      </w:r>
    </w:p>
    <w:p w:rsidR="003C03D9" w:rsidRDefault="003C03D9" w:rsidP="003C03D9">
      <w:pPr>
        <w:widowControl/>
        <w:tabs>
          <w:tab w:val="left" w:pos="-720"/>
          <w:tab w:val="left" w:pos="0"/>
          <w:tab w:val="left" w:pos="720"/>
          <w:tab w:val="left" w:pos="1440"/>
        </w:tabs>
        <w:suppressAutoHyphens/>
        <w:spacing w:after="60"/>
        <w:rPr>
          <w:sz w:val="16"/>
          <w:szCs w:val="16"/>
        </w:rPr>
      </w:pPr>
      <w:r w:rsidRPr="007C3C19">
        <w:rPr>
          <w:sz w:val="16"/>
          <w:szCs w:val="16"/>
          <w:vertAlign w:val="superscript"/>
        </w:rPr>
        <w:t>2</w:t>
      </w:r>
      <w:r w:rsidRPr="007C3C19">
        <w:rPr>
          <w:sz w:val="16"/>
          <w:szCs w:val="16"/>
        </w:rPr>
        <w:t xml:space="preserve"> However, the following payments made to a corporation and reportable on Form 1099-MISC are not exempt from backup withholding: medical and health care payments, attorneys’ fees, gross proceeds paid to an attorney, and payments for services paid by a federal executive agency.</w:t>
      </w:r>
    </w:p>
    <w:p w:rsidR="003C03D9" w:rsidRPr="00F71642" w:rsidRDefault="003C03D9" w:rsidP="003C03D9">
      <w:pPr>
        <w:widowControl/>
        <w:tabs>
          <w:tab w:val="left" w:pos="-720"/>
          <w:tab w:val="left" w:pos="0"/>
          <w:tab w:val="left" w:pos="720"/>
          <w:tab w:val="left" w:pos="1440"/>
        </w:tabs>
        <w:suppressAutoHyphens/>
        <w:spacing w:after="60"/>
        <w:rPr>
          <w:sz w:val="6"/>
          <w:szCs w:val="6"/>
        </w:rPr>
      </w:pPr>
      <w:r>
        <w:rPr>
          <w:sz w:val="16"/>
          <w:szCs w:val="16"/>
        </w:rPr>
        <w:br w:type="column"/>
      </w:r>
    </w:p>
    <w:p w:rsidR="003C03D9" w:rsidRPr="00F71642" w:rsidRDefault="003C03D9" w:rsidP="003C03D9">
      <w:pPr>
        <w:keepNext/>
        <w:keepLines/>
        <w:widowControl/>
        <w:tabs>
          <w:tab w:val="left" w:pos="-720"/>
          <w:tab w:val="left" w:pos="720"/>
          <w:tab w:val="left" w:pos="1440"/>
        </w:tabs>
        <w:suppressAutoHyphens/>
        <w:spacing w:after="60"/>
        <w:rPr>
          <w:b/>
          <w:bCs/>
          <w:sz w:val="22"/>
        </w:rPr>
      </w:pPr>
      <w:r w:rsidRPr="00F71642">
        <w:rPr>
          <w:b/>
          <w:bCs/>
          <w:sz w:val="22"/>
        </w:rPr>
        <w:t>Part I. Taxpayer Identification Number (TIN)</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Enter your TIN in the appropriate box. </w:t>
      </w:r>
      <w:r w:rsidRPr="007C3C19">
        <w:rPr>
          <w:sz w:val="16"/>
          <w:szCs w:val="16"/>
        </w:rPr>
        <w:t xml:space="preserve">If you are a resident alien and you do not have and are not eligible to get an SSN, your TIN is your IRS individual taxpayer identification number (ITIN). Enter it in the social security number box. If you do not have an ITIN, see </w:t>
      </w:r>
      <w:r w:rsidRPr="007C3C19">
        <w:rPr>
          <w:i/>
          <w:iCs/>
          <w:sz w:val="16"/>
          <w:szCs w:val="16"/>
        </w:rPr>
        <w:t>How to get a TIN</w:t>
      </w:r>
      <w:r w:rsidRPr="007C3C19">
        <w:rPr>
          <w:sz w:val="16"/>
          <w:szCs w:val="16"/>
        </w:rPr>
        <w:t xml:space="preserve"> below.</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 sole proprietor and you have an EIN, you may enter either your SSN or EIN. However, the IRS prefers that you use your SSN.</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 single</w:t>
      </w:r>
      <w:r>
        <w:rPr>
          <w:sz w:val="16"/>
          <w:szCs w:val="16"/>
        </w:rPr>
        <w:t>-</w:t>
      </w:r>
      <w:r w:rsidRPr="007C3C19">
        <w:rPr>
          <w:sz w:val="16"/>
          <w:szCs w:val="16"/>
        </w:rPr>
        <w:t xml:space="preserve">member LLC that is disregarded as an entity separate from its owner (see </w:t>
      </w:r>
      <w:r w:rsidRPr="007C3C19">
        <w:rPr>
          <w:i/>
          <w:iCs/>
          <w:sz w:val="16"/>
          <w:szCs w:val="16"/>
        </w:rPr>
        <w:t>Limited Liability Company (LLC)</w:t>
      </w:r>
      <w:r w:rsidRPr="007C3C19">
        <w:rPr>
          <w:sz w:val="16"/>
          <w:szCs w:val="16"/>
        </w:rPr>
        <w:t xml:space="preserve"> on page 2), enter the owner’s SSN (or EIN, if the owner has one). Do not enter the disregarded entity’s EIN. If the LLC is classified as a corporation or partnership, enter the entity’s EIN.</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Note. </w:t>
      </w:r>
      <w:r w:rsidRPr="007C3C19">
        <w:rPr>
          <w:sz w:val="16"/>
          <w:szCs w:val="16"/>
        </w:rPr>
        <w:t>See the chart on page 4 for further clarification of name and TIN combinations.</w:t>
      </w:r>
    </w:p>
    <w:p w:rsidR="003C03D9" w:rsidRPr="007C3C19" w:rsidRDefault="003C03D9" w:rsidP="003C03D9">
      <w:pPr>
        <w:widowControl/>
        <w:tabs>
          <w:tab w:val="left" w:pos="-720"/>
        </w:tabs>
        <w:suppressAutoHyphens/>
        <w:spacing w:after="60"/>
        <w:rPr>
          <w:sz w:val="16"/>
          <w:szCs w:val="16"/>
        </w:rPr>
      </w:pPr>
      <w:r w:rsidRPr="007C3C19">
        <w:rPr>
          <w:b/>
          <w:bCs/>
          <w:sz w:val="16"/>
          <w:szCs w:val="16"/>
        </w:rPr>
        <w:t>How to get a TIN.</w:t>
      </w:r>
      <w:r w:rsidRPr="007C3C19">
        <w:rPr>
          <w:sz w:val="16"/>
          <w:szCs w:val="16"/>
        </w:rPr>
        <w:t xml:space="preserve"> If you do not have a TIN, apply for one immediately. To apply for an SSN, get Form SS-5, Application for a Social Security Card, from your local Social Security Administration office or get this form online at </w:t>
      </w:r>
      <w:r w:rsidRPr="007C3C19">
        <w:rPr>
          <w:i/>
          <w:iCs/>
          <w:sz w:val="16"/>
          <w:szCs w:val="16"/>
        </w:rPr>
        <w:t>www.ssa.gov</w:t>
      </w:r>
      <w:r w:rsidRPr="007C3C19">
        <w:rPr>
          <w:sz w:val="16"/>
          <w:szCs w:val="16"/>
        </w:rPr>
        <w:t xml:space="preserve">. You may also get this form by calling 1-800-772-1213. Use Form W-7, Application for IRS Individual Taxpayer Identification Number, to apply for an ITIN, or Form SS-4, Application for Employer Identification Number, to apply for an EIN. You can apply for an EIN online by accessing the IRS website at </w:t>
      </w:r>
      <w:r w:rsidRPr="007C3C19">
        <w:rPr>
          <w:i/>
          <w:iCs/>
          <w:sz w:val="16"/>
          <w:szCs w:val="16"/>
        </w:rPr>
        <w:t>www.irs.gov/businesses</w:t>
      </w:r>
      <w:r w:rsidRPr="007C3C19">
        <w:rPr>
          <w:sz w:val="16"/>
          <w:szCs w:val="16"/>
        </w:rPr>
        <w:t xml:space="preserve"> and clicking on Employer Identification Number (EIN) under Starting a Business. You can get Forms W-7 and SS-4 from the IRS by visiting IRS.gov or by calling 1-800-TAX-FORM (1-800-829-3676).</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asked to complete Form W-9 but do not have a TIN, write “Applied For” in the space for the TIN, sign and date the form, and give it to the requester. For interest and dividend payments, and certain payments made with respect to readily tradable instruments, generally you will have 60 days to get a TIN and give it to the requester before you are subject to backup withholding on payments. The 60-day rule does not apply to other types of payments. You will be subject to backup withholding on all such payments until you provide your TIN to the requester.</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Note. </w:t>
      </w:r>
      <w:r w:rsidRPr="007C3C19">
        <w:rPr>
          <w:sz w:val="16"/>
          <w:szCs w:val="16"/>
        </w:rPr>
        <w:t>Entering “Applied For” means that you have already applied for a TIN or that you intend to apply for one soon.</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Caution: </w:t>
      </w:r>
      <w:r w:rsidRPr="007C3C19">
        <w:rPr>
          <w:i/>
          <w:iCs/>
          <w:sz w:val="16"/>
          <w:szCs w:val="16"/>
        </w:rPr>
        <w:t>A disregarded domestic entity that has a foreign owner must use the appropriate Form W-8.</w:t>
      </w:r>
    </w:p>
    <w:p w:rsidR="003C03D9" w:rsidRPr="007C3C19" w:rsidRDefault="003C03D9" w:rsidP="003C03D9">
      <w:pPr>
        <w:keepNext/>
        <w:keepLines/>
        <w:widowControl/>
        <w:tabs>
          <w:tab w:val="left" w:pos="-720"/>
          <w:tab w:val="left" w:pos="720"/>
          <w:tab w:val="left" w:pos="1440"/>
        </w:tabs>
        <w:suppressAutoHyphens/>
        <w:spacing w:after="60"/>
        <w:rPr>
          <w:b/>
          <w:bCs/>
          <w:sz w:val="16"/>
          <w:szCs w:val="16"/>
        </w:rPr>
      </w:pPr>
      <w:r w:rsidRPr="007C3C19">
        <w:rPr>
          <w:b/>
          <w:bCs/>
          <w:sz w:val="16"/>
          <w:szCs w:val="16"/>
        </w:rPr>
        <w:t>Part II. Certification</w:t>
      </w:r>
    </w:p>
    <w:p w:rsidR="003C03D9" w:rsidRPr="007C3C19" w:rsidRDefault="003C03D9" w:rsidP="003C03D9">
      <w:pPr>
        <w:widowControl/>
        <w:tabs>
          <w:tab w:val="left" w:pos="-720"/>
        </w:tabs>
        <w:suppressAutoHyphens/>
        <w:spacing w:after="60"/>
        <w:rPr>
          <w:sz w:val="16"/>
          <w:szCs w:val="16"/>
        </w:rPr>
      </w:pPr>
      <w:r w:rsidRPr="007C3C19">
        <w:rPr>
          <w:sz w:val="16"/>
          <w:szCs w:val="16"/>
        </w:rPr>
        <w:t>To establish to the withholding agent that you are a U.S. person, or resident alien, sign Form W-9. You may be requested to sign by the withholding agent even if item 1, below, and items 4 and 5 on page 4 indicate otherwise.</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 xml:space="preserve">For a joint account, only the person whose TIN is shown in Part I should sign (when required). In the case of a disregarded entity, the person identified on the “Name” line must sign. Exempt payees, see </w:t>
      </w:r>
      <w:r w:rsidRPr="007C3C19">
        <w:rPr>
          <w:i/>
          <w:iCs/>
          <w:sz w:val="16"/>
          <w:szCs w:val="16"/>
        </w:rPr>
        <w:t>Exempt Payee</w:t>
      </w:r>
      <w:r w:rsidRPr="007C3C19">
        <w:rPr>
          <w:sz w:val="16"/>
          <w:szCs w:val="16"/>
        </w:rPr>
        <w:t xml:space="preserve"> on page 3.</w:t>
      </w:r>
    </w:p>
    <w:p w:rsidR="003C03D9" w:rsidRPr="007C3C19" w:rsidRDefault="003C03D9" w:rsidP="003C03D9">
      <w:pPr>
        <w:widowControl/>
        <w:tabs>
          <w:tab w:val="left" w:pos="-720"/>
        </w:tabs>
        <w:suppressAutoHyphens/>
        <w:spacing w:after="60"/>
        <w:rPr>
          <w:sz w:val="16"/>
          <w:szCs w:val="16"/>
        </w:rPr>
      </w:pPr>
      <w:r w:rsidRPr="007C3C19">
        <w:rPr>
          <w:b/>
          <w:bCs/>
          <w:sz w:val="16"/>
          <w:szCs w:val="16"/>
        </w:rPr>
        <w:t>Signature requirements.</w:t>
      </w:r>
      <w:r w:rsidRPr="007C3C19">
        <w:rPr>
          <w:sz w:val="16"/>
          <w:szCs w:val="16"/>
        </w:rPr>
        <w:t xml:space="preserve"> Complete the certification as indicated in items 1 through 3, below, and items 4 and 5 on page 4.</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1. Interest, dividend, and barter exchange accounts opened before 1984 and broker accounts considered active during 1983.</w:t>
      </w:r>
      <w:r w:rsidRPr="007C3C19">
        <w:rPr>
          <w:sz w:val="16"/>
          <w:szCs w:val="16"/>
        </w:rPr>
        <w:t xml:space="preserve"> You must give your correct TIN, but you do not have to sign the certification.</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2. Interest, dividend, broker, and barter exchange accounts opened after 1983 and broker accounts considered inactive during 1983.</w:t>
      </w:r>
      <w:r w:rsidRPr="007C3C19">
        <w:rPr>
          <w:sz w:val="16"/>
          <w:szCs w:val="16"/>
        </w:rPr>
        <w:t xml:space="preserve"> You must sign the certification or backup withholding will apply. If you are subject to backup withholding and you are merely providing your correct TIN to the requester, you must cross out item 2 in the certification before signing the form.</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3. Real estate transactions.</w:t>
      </w:r>
      <w:r w:rsidRPr="007C3C19">
        <w:rPr>
          <w:sz w:val="16"/>
          <w:szCs w:val="16"/>
        </w:rPr>
        <w:t xml:space="preserve"> You must sign the certification. You may cross out item 2 of the certification.</w:t>
      </w: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sectPr w:rsidR="003C03D9" w:rsidSect="003C03D9">
          <w:type w:val="continuous"/>
          <w:pgSz w:w="12240" w:h="15840"/>
          <w:pgMar w:top="1080" w:right="1080" w:bottom="1080" w:left="1080" w:header="720" w:footer="720" w:gutter="0"/>
          <w:pgNumType w:start="1"/>
          <w:cols w:num="2" w:space="360"/>
          <w:docGrid w:linePitch="299"/>
        </w:sectPr>
      </w:pPr>
    </w:p>
    <w:p w:rsidR="003C03D9" w:rsidRPr="006713D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rPr>
          <w:sz w:val="6"/>
          <w:szCs w:val="6"/>
        </w:rPr>
      </w:pPr>
      <w:r>
        <w:lastRenderedPageBreak/>
        <w:br w:type="page"/>
      </w: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A426DF">
        <w:trPr>
          <w:cantSplit/>
          <w:jc w:val="center"/>
        </w:trPr>
        <w:tc>
          <w:tcPr>
            <w:tcW w:w="2500"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rPr>
            </w:pPr>
            <w:r w:rsidRPr="00A426DF">
              <w:rPr>
                <w:sz w:val="16"/>
              </w:rPr>
              <w:lastRenderedPageBreak/>
              <w:t>Form W</w:t>
            </w:r>
            <w:r>
              <w:rPr>
                <w:sz w:val="16"/>
              </w:rPr>
              <w:t>-</w:t>
            </w:r>
            <w:r w:rsidRPr="00A426DF">
              <w:rPr>
                <w:sz w:val="16"/>
              </w:rPr>
              <w:t>9 (Rev. 12</w:t>
            </w:r>
            <w:r>
              <w:rPr>
                <w:sz w:val="16"/>
              </w:rPr>
              <w:t>-</w:t>
            </w:r>
            <w:r w:rsidRPr="00A426DF">
              <w:rPr>
                <w:sz w:val="16"/>
              </w:rPr>
              <w:t>2011)</w:t>
            </w:r>
          </w:p>
        </w:tc>
        <w:tc>
          <w:tcPr>
            <w:tcW w:w="2500"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6"/>
              </w:rPr>
            </w:pPr>
            <w:r w:rsidRPr="00A426DF">
              <w:rPr>
                <w:sz w:val="16"/>
              </w:rPr>
              <w:t xml:space="preserve">Page </w:t>
            </w:r>
            <w:r w:rsidRPr="00A426DF">
              <w:rPr>
                <w:b/>
                <w:bCs/>
                <w:sz w:val="16"/>
              </w:rPr>
              <w:t>4</w:t>
            </w:r>
          </w:p>
        </w:tc>
      </w:tr>
    </w:tbl>
    <w:p w:rsidR="003C03D9" w:rsidRDefault="003C03D9" w:rsidP="003C03D9">
      <w:pPr>
        <w:widowControl/>
        <w:tabs>
          <w:tab w:val="left" w:pos="-720"/>
        </w:tabs>
        <w:suppressAutoHyphens/>
        <w:spacing w:before="240" w:after="60"/>
        <w:ind w:firstLine="720"/>
        <w:rPr>
          <w:b/>
          <w:bCs/>
          <w:sz w:val="16"/>
          <w:szCs w:val="16"/>
        </w:rPr>
        <w:sectPr w:rsidR="003C03D9" w:rsidSect="003C03D9">
          <w:type w:val="continuous"/>
          <w:pgSz w:w="12240" w:h="15840"/>
          <w:pgMar w:top="1080" w:right="1080" w:bottom="1080" w:left="1080" w:header="720" w:footer="720" w:gutter="0"/>
          <w:pgNumType w:start="1"/>
          <w:cols w:space="720"/>
          <w:docGrid w:linePitch="299"/>
        </w:sectPr>
      </w:pPr>
    </w:p>
    <w:p w:rsidR="003C03D9" w:rsidRPr="00C23AC3" w:rsidRDefault="003C03D9" w:rsidP="003C03D9">
      <w:pPr>
        <w:widowControl/>
        <w:tabs>
          <w:tab w:val="left" w:pos="-720"/>
        </w:tabs>
        <w:suppressAutoHyphens/>
        <w:spacing w:before="60" w:after="60"/>
        <w:ind w:firstLine="720"/>
        <w:rPr>
          <w:sz w:val="16"/>
          <w:szCs w:val="16"/>
        </w:rPr>
      </w:pPr>
      <w:r w:rsidRPr="00C23AC3">
        <w:rPr>
          <w:b/>
          <w:bCs/>
          <w:sz w:val="16"/>
          <w:szCs w:val="16"/>
        </w:rPr>
        <w:lastRenderedPageBreak/>
        <w:t>4. Other payments.</w:t>
      </w:r>
      <w:r w:rsidRPr="00C23AC3">
        <w:rPr>
          <w:sz w:val="16"/>
          <w:szCs w:val="16"/>
        </w:rPr>
        <w:t xml:space="preserve"> 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to certain fishing boat crew members and fishermen, and gross proceeds paid to attorneys (including payments to corporations).</w:t>
      </w:r>
    </w:p>
    <w:p w:rsidR="003C03D9" w:rsidRPr="00C23AC3" w:rsidRDefault="003C03D9" w:rsidP="003C03D9">
      <w:pPr>
        <w:widowControl/>
        <w:tabs>
          <w:tab w:val="left" w:pos="-720"/>
        </w:tabs>
        <w:suppressAutoHyphens/>
        <w:spacing w:after="60"/>
        <w:ind w:firstLine="720"/>
        <w:rPr>
          <w:sz w:val="16"/>
          <w:szCs w:val="16"/>
        </w:rPr>
      </w:pPr>
      <w:r w:rsidRPr="00C23AC3">
        <w:rPr>
          <w:b/>
          <w:bCs/>
          <w:sz w:val="16"/>
          <w:szCs w:val="16"/>
        </w:rPr>
        <w:t>5. Mortgage interest paid by you, acquisition or abandonment of secured property, cancellation of debt, qualified tuition program payments (under section 529), IRA, Coverdell ESA, Archer MSA or HSA contributions or distributions, and pension distributions.</w:t>
      </w:r>
      <w:r w:rsidRPr="00C23AC3">
        <w:rPr>
          <w:sz w:val="16"/>
          <w:szCs w:val="16"/>
        </w:rPr>
        <w:t xml:space="preserve"> You must give your correct TIN, but you do not have to sign the certification.</w:t>
      </w:r>
    </w:p>
    <w:tbl>
      <w:tblPr>
        <w:tblW w:w="5000" w:type="pct"/>
        <w:jc w:val="center"/>
        <w:tblCellMar>
          <w:left w:w="72" w:type="dxa"/>
          <w:right w:w="72" w:type="dxa"/>
        </w:tblCellMar>
        <w:tblLook w:val="0000"/>
      </w:tblPr>
      <w:tblGrid>
        <w:gridCol w:w="319"/>
        <w:gridCol w:w="249"/>
        <w:gridCol w:w="2117"/>
        <w:gridCol w:w="2319"/>
      </w:tblGrid>
      <w:tr w:rsidR="003C03D9" w:rsidRPr="00F71642">
        <w:trPr>
          <w:cantSplit/>
          <w:jc w:val="center"/>
        </w:trPr>
        <w:tc>
          <w:tcPr>
            <w:tcW w:w="5000" w:type="pct"/>
            <w:gridSpan w:val="4"/>
            <w:tcBorders>
              <w:top w:val="single" w:sz="4" w:space="0" w:color="auto"/>
              <w:left w:val="nil"/>
              <w:bottom w:val="single" w:sz="4" w:space="0" w:color="auto"/>
              <w:right w:val="nil"/>
            </w:tcBorders>
          </w:tcPr>
          <w:p w:rsidR="003C03D9" w:rsidRPr="00F7164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Cs w:val="20"/>
              </w:rPr>
            </w:pPr>
            <w:r w:rsidRPr="00F71642">
              <w:rPr>
                <w:b/>
                <w:bCs/>
                <w:szCs w:val="20"/>
              </w:rPr>
              <w:t>What Name and Number To Give the Requester</w:t>
            </w:r>
          </w:p>
        </w:tc>
      </w:tr>
      <w:tr w:rsidR="003C03D9" w:rsidRPr="00A426DF">
        <w:trPr>
          <w:cantSplit/>
          <w:jc w:val="center"/>
        </w:trPr>
        <w:tc>
          <w:tcPr>
            <w:tcW w:w="2632" w:type="pct"/>
            <w:gridSpan w:val="3"/>
            <w:tcBorders>
              <w:top w:val="single" w:sz="4" w:space="0" w:color="auto"/>
              <w:left w:val="nil"/>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4"/>
              </w:rPr>
            </w:pPr>
            <w:r w:rsidRPr="00A426DF">
              <w:rPr>
                <w:b/>
                <w:bCs/>
                <w:sz w:val="14"/>
              </w:rPr>
              <w:t>For this type of account:</w:t>
            </w:r>
          </w:p>
        </w:tc>
        <w:tc>
          <w:tcPr>
            <w:tcW w:w="2368" w:type="pct"/>
            <w:tcBorders>
              <w:top w:val="single" w:sz="4" w:space="0" w:color="auto"/>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4"/>
              </w:rPr>
            </w:pPr>
            <w:r w:rsidRPr="00A426DF">
              <w:rPr>
                <w:b/>
                <w:bCs/>
                <w:sz w:val="14"/>
              </w:rPr>
              <w:t>Give name and SSN of:</w:t>
            </w:r>
          </w:p>
        </w:tc>
      </w:tr>
      <w:tr w:rsidR="003C03D9" w:rsidRPr="00A426DF">
        <w:trPr>
          <w:cantSplit/>
          <w:jc w:val="center"/>
        </w:trPr>
        <w:tc>
          <w:tcPr>
            <w:tcW w:w="258" w:type="pct"/>
            <w:tcBorders>
              <w:top w:val="single" w:sz="4" w:space="0" w:color="auto"/>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w:t>
            </w:r>
          </w:p>
        </w:tc>
        <w:tc>
          <w:tcPr>
            <w:tcW w:w="2374" w:type="pct"/>
            <w:gridSpan w:val="2"/>
            <w:tcBorders>
              <w:top w:val="single" w:sz="4" w:space="0" w:color="auto"/>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Individual</w:t>
            </w:r>
          </w:p>
        </w:tc>
        <w:tc>
          <w:tcPr>
            <w:tcW w:w="2368" w:type="pct"/>
            <w:tcBorders>
              <w:top w:val="single" w:sz="4" w:space="0" w:color="auto"/>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individual</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2.</w:t>
            </w:r>
          </w:p>
        </w:tc>
        <w:tc>
          <w:tcPr>
            <w:tcW w:w="2374" w:type="pct"/>
            <w:gridSpan w:val="2"/>
            <w:tcBorders>
              <w:top w:val="nil"/>
              <w:left w:val="nil"/>
              <w:bottom w:val="nil"/>
              <w:right w:val="single" w:sz="4" w:space="0" w:color="auto"/>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Two or more individuals (joint account)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actual owner of the account or, if combined funds, the first individual on the account </w:t>
            </w:r>
            <w:r w:rsidRPr="00A426DF">
              <w:rPr>
                <w:sz w:val="14"/>
                <w:vertAlign w:val="superscript"/>
              </w:rPr>
              <w:t>1</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3.</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Custodian account of a minor (Uniform Gift to Minors Act)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minor </w:t>
            </w:r>
            <w:r w:rsidRPr="00A426DF">
              <w:rPr>
                <w:sz w:val="14"/>
                <w:vertAlign w:val="superscript"/>
              </w:rPr>
              <w:t>2</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4.</w:t>
            </w:r>
          </w:p>
        </w:tc>
        <w:tc>
          <w:tcPr>
            <w:tcW w:w="20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w:t>
            </w:r>
          </w:p>
        </w:tc>
        <w:tc>
          <w:tcPr>
            <w:tcW w:w="2167" w:type="pct"/>
            <w:tcBorders>
              <w:top w:val="nil"/>
              <w:left w:val="nil"/>
              <w:bottom w:val="nil"/>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usual revocable savings trust (grantor is also trustee)</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grantor</w:t>
            </w:r>
            <w:r>
              <w:rPr>
                <w:sz w:val="14"/>
              </w:rPr>
              <w:t>-</w:t>
            </w:r>
            <w:r w:rsidRPr="00A426DF">
              <w:rPr>
                <w:sz w:val="14"/>
              </w:rPr>
              <w:t>trustee </w:t>
            </w:r>
            <w:r w:rsidRPr="00A426DF">
              <w:rPr>
                <w:sz w:val="14"/>
                <w:vertAlign w:val="superscript"/>
              </w:rPr>
              <w:t>1</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p>
        </w:tc>
        <w:tc>
          <w:tcPr>
            <w:tcW w:w="20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b.</w:t>
            </w:r>
          </w:p>
        </w:tc>
        <w:tc>
          <w:tcPr>
            <w:tcW w:w="2167" w:type="pct"/>
            <w:tcBorders>
              <w:top w:val="nil"/>
              <w:left w:val="nil"/>
              <w:bottom w:val="nil"/>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So</w:t>
            </w:r>
            <w:r>
              <w:rPr>
                <w:sz w:val="14"/>
              </w:rPr>
              <w:t>-</w:t>
            </w:r>
            <w:r w:rsidRPr="00A426DF">
              <w:rPr>
                <w:sz w:val="14"/>
              </w:rPr>
              <w:t>called trust account that is not a legal or valid trust under state law</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actual owner </w:t>
            </w:r>
            <w:r w:rsidRPr="00A426DF">
              <w:rPr>
                <w:sz w:val="14"/>
                <w:vertAlign w:val="superscript"/>
              </w:rPr>
              <w:t>1</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5.</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Sole proprietorship or disregarded entity owned by an individual</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owner </w:t>
            </w:r>
            <w:r w:rsidRPr="00A426DF">
              <w:rPr>
                <w:sz w:val="14"/>
                <w:vertAlign w:val="superscript"/>
              </w:rPr>
              <w:t>3</w:t>
            </w:r>
          </w:p>
        </w:tc>
      </w:tr>
      <w:tr w:rsidR="003C03D9" w:rsidRPr="00A426DF">
        <w:trPr>
          <w:cantSplit/>
          <w:jc w:val="center"/>
        </w:trPr>
        <w:tc>
          <w:tcPr>
            <w:tcW w:w="258" w:type="pct"/>
            <w:tcBorders>
              <w:top w:val="nil"/>
              <w:left w:val="nil"/>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6.</w:t>
            </w:r>
          </w:p>
        </w:tc>
        <w:tc>
          <w:tcPr>
            <w:tcW w:w="2374" w:type="pct"/>
            <w:gridSpan w:val="2"/>
            <w:tcBorders>
              <w:top w:val="nil"/>
              <w:left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Grantor trust filing under Optional Form 1099 Filing Method 1 (see Regulation section 1.671-4(b)(2)(i)(A))</w:t>
            </w:r>
          </w:p>
        </w:tc>
        <w:tc>
          <w:tcPr>
            <w:tcW w:w="2368" w:type="pct"/>
            <w:tcBorders>
              <w:top w:val="nil"/>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grantor*</w:t>
            </w:r>
          </w:p>
        </w:tc>
      </w:tr>
      <w:tr w:rsidR="003C03D9" w:rsidRPr="00A426DF">
        <w:trPr>
          <w:cantSplit/>
          <w:jc w:val="center"/>
        </w:trPr>
        <w:tc>
          <w:tcPr>
            <w:tcW w:w="2632" w:type="pct"/>
            <w:gridSpan w:val="3"/>
            <w:tcBorders>
              <w:top w:val="single" w:sz="4" w:space="0" w:color="auto"/>
              <w:left w:val="nil"/>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4"/>
              </w:rPr>
            </w:pPr>
            <w:r w:rsidRPr="00A426DF">
              <w:rPr>
                <w:b/>
                <w:bCs/>
                <w:sz w:val="14"/>
              </w:rPr>
              <w:t>For this type of account:</w:t>
            </w:r>
          </w:p>
        </w:tc>
        <w:tc>
          <w:tcPr>
            <w:tcW w:w="2368" w:type="pct"/>
            <w:tcBorders>
              <w:top w:val="single" w:sz="4" w:space="0" w:color="auto"/>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4"/>
              </w:rPr>
            </w:pPr>
            <w:r w:rsidRPr="00A426DF">
              <w:rPr>
                <w:b/>
                <w:bCs/>
                <w:sz w:val="14"/>
              </w:rPr>
              <w:t>Give name and EIN of:</w:t>
            </w:r>
          </w:p>
        </w:tc>
      </w:tr>
      <w:tr w:rsidR="003C03D9" w:rsidRPr="00A426DF">
        <w:trPr>
          <w:cantSplit/>
          <w:jc w:val="center"/>
        </w:trPr>
        <w:tc>
          <w:tcPr>
            <w:tcW w:w="258" w:type="pct"/>
            <w:tcBorders>
              <w:top w:val="single" w:sz="4" w:space="0" w:color="auto"/>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7.</w:t>
            </w:r>
          </w:p>
        </w:tc>
        <w:tc>
          <w:tcPr>
            <w:tcW w:w="2374" w:type="pct"/>
            <w:gridSpan w:val="2"/>
            <w:tcBorders>
              <w:top w:val="single" w:sz="4" w:space="0" w:color="auto"/>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Disregarded entity not owned by an individual</w:t>
            </w:r>
          </w:p>
        </w:tc>
        <w:tc>
          <w:tcPr>
            <w:tcW w:w="2368" w:type="pct"/>
            <w:tcBorders>
              <w:top w:val="single" w:sz="4" w:space="0" w:color="auto"/>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owner</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8.</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 valid trust, estate, or pension trust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Legal entity </w:t>
            </w:r>
            <w:r w:rsidRPr="00A426DF">
              <w:rPr>
                <w:sz w:val="14"/>
                <w:vertAlign w:val="superscript"/>
              </w:rPr>
              <w:t>4</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9.</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Corporate or LLC electing corporate status on Form 8832 or Form 2553</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corporation</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10.</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Association, club, religious, charitable, educational, or other tax</w:t>
            </w:r>
            <w:r>
              <w:rPr>
                <w:sz w:val="14"/>
              </w:rPr>
              <w:t>-</w:t>
            </w:r>
            <w:r w:rsidRPr="00A426DF">
              <w:rPr>
                <w:sz w:val="14"/>
              </w:rPr>
              <w:t>exempt organization</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organization</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11.</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Partnership or multi</w:t>
            </w:r>
            <w:r>
              <w:rPr>
                <w:sz w:val="14"/>
              </w:rPr>
              <w:t>-</w:t>
            </w:r>
            <w:r w:rsidRPr="00A426DF">
              <w:rPr>
                <w:sz w:val="14"/>
              </w:rPr>
              <w:t>member LLC</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partnership</w:t>
            </w:r>
          </w:p>
        </w:tc>
      </w:tr>
      <w:tr w:rsidR="003C03D9" w:rsidRPr="00A426DF">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12.</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 broker or registered nominee</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broker or nominee</w:t>
            </w:r>
          </w:p>
        </w:tc>
      </w:tr>
      <w:tr w:rsidR="003C03D9" w:rsidRPr="00A426DF">
        <w:trPr>
          <w:cantSplit/>
          <w:jc w:val="center"/>
        </w:trPr>
        <w:tc>
          <w:tcPr>
            <w:tcW w:w="258" w:type="pct"/>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13.</w:t>
            </w:r>
          </w:p>
        </w:tc>
        <w:tc>
          <w:tcPr>
            <w:tcW w:w="2374" w:type="pct"/>
            <w:gridSpan w:val="2"/>
            <w:tcBorders>
              <w:top w:val="nil"/>
              <w:left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Account with the Department of Agriculture in the name of a public entity (such as a state or local government, school district, or prison) that receives agricultural program payments</w:t>
            </w:r>
          </w:p>
        </w:tc>
        <w:tc>
          <w:tcPr>
            <w:tcW w:w="2368" w:type="pct"/>
            <w:tcBorders>
              <w:top w:val="nil"/>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public entity</w:t>
            </w:r>
          </w:p>
        </w:tc>
      </w:tr>
      <w:tr w:rsidR="003C03D9" w:rsidRPr="00A426DF">
        <w:trPr>
          <w:cantSplit/>
          <w:jc w:val="center"/>
        </w:trPr>
        <w:tc>
          <w:tcPr>
            <w:tcW w:w="258" w:type="pct"/>
            <w:tcBorders>
              <w:top w:val="nil"/>
              <w:left w:val="nil"/>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14.</w:t>
            </w:r>
          </w:p>
        </w:tc>
        <w:tc>
          <w:tcPr>
            <w:tcW w:w="2374" w:type="pct"/>
            <w:gridSpan w:val="2"/>
            <w:tcBorders>
              <w:top w:val="nil"/>
              <w:left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Grantor trust filing under the Form 1041 Filing Method or the Optional Form 1099 Filing Method 2 (see Regulation section 1.671-4(b)(2)(i)(B))</w:t>
            </w:r>
          </w:p>
        </w:tc>
        <w:tc>
          <w:tcPr>
            <w:tcW w:w="2368" w:type="pct"/>
            <w:tcBorders>
              <w:top w:val="nil"/>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trust</w:t>
            </w:r>
          </w:p>
        </w:tc>
      </w:tr>
    </w:tbl>
    <w:p w:rsidR="003C03D9" w:rsidRPr="00A579DB" w:rsidRDefault="003C03D9" w:rsidP="003C03D9">
      <w:pPr>
        <w:widowControl/>
        <w:tabs>
          <w:tab w:val="left" w:pos="-720"/>
        </w:tabs>
        <w:suppressAutoHyphens/>
        <w:spacing w:before="60" w:after="60"/>
        <w:rPr>
          <w:sz w:val="14"/>
          <w:szCs w:val="14"/>
        </w:rPr>
      </w:pPr>
      <w:r w:rsidRPr="00A579DB">
        <w:rPr>
          <w:sz w:val="14"/>
          <w:szCs w:val="14"/>
          <w:vertAlign w:val="superscript"/>
        </w:rPr>
        <w:t>1</w:t>
      </w:r>
      <w:r w:rsidRPr="00A579DB">
        <w:rPr>
          <w:sz w:val="14"/>
          <w:szCs w:val="14"/>
        </w:rPr>
        <w:t xml:space="preserve"> List first and circle the name of the person whose number you furnish. If only one person on a joint account has an SSN, that person’s number must be furnished.</w:t>
      </w:r>
    </w:p>
    <w:p w:rsidR="003C03D9" w:rsidRPr="00A579DB" w:rsidRDefault="003C03D9" w:rsidP="003C03D9">
      <w:pPr>
        <w:widowControl/>
        <w:tabs>
          <w:tab w:val="left" w:pos="-720"/>
        </w:tabs>
        <w:suppressAutoHyphens/>
        <w:spacing w:after="60"/>
        <w:rPr>
          <w:sz w:val="14"/>
          <w:szCs w:val="14"/>
        </w:rPr>
      </w:pPr>
      <w:r w:rsidRPr="00A579DB">
        <w:rPr>
          <w:sz w:val="14"/>
          <w:szCs w:val="14"/>
          <w:vertAlign w:val="superscript"/>
        </w:rPr>
        <w:t>2</w:t>
      </w:r>
      <w:r w:rsidRPr="00A579DB">
        <w:rPr>
          <w:sz w:val="14"/>
          <w:szCs w:val="14"/>
        </w:rPr>
        <w:t xml:space="preserve"> Circle the minor’s name and furnish the minor’s SSN.</w:t>
      </w:r>
    </w:p>
    <w:p w:rsidR="003C03D9" w:rsidRPr="00A579DB" w:rsidRDefault="003C03D9" w:rsidP="003C03D9">
      <w:pPr>
        <w:widowControl/>
        <w:tabs>
          <w:tab w:val="left" w:pos="-720"/>
        </w:tabs>
        <w:suppressAutoHyphens/>
        <w:spacing w:after="60"/>
        <w:rPr>
          <w:sz w:val="14"/>
          <w:szCs w:val="14"/>
        </w:rPr>
      </w:pPr>
      <w:r w:rsidRPr="00A579DB">
        <w:rPr>
          <w:sz w:val="14"/>
          <w:szCs w:val="14"/>
          <w:vertAlign w:val="superscript"/>
        </w:rPr>
        <w:t>3</w:t>
      </w:r>
      <w:r w:rsidRPr="00A579DB">
        <w:rPr>
          <w:sz w:val="14"/>
          <w:szCs w:val="14"/>
        </w:rPr>
        <w:t xml:space="preserve"> You must show your individual name and you may also enter your business or “DBA” name on the “Business name/disregarded entity” name line. You may use either your SSN or EIN (if you have one), but the IRS encourages you to use your SSN.</w:t>
      </w:r>
    </w:p>
    <w:p w:rsidR="003C03D9" w:rsidRPr="00A579DB" w:rsidRDefault="003C03D9" w:rsidP="00E663D1">
      <w:pPr>
        <w:widowControl/>
        <w:tabs>
          <w:tab w:val="left" w:pos="-720"/>
        </w:tabs>
        <w:suppressAutoHyphens/>
        <w:spacing w:afterLines="60"/>
        <w:rPr>
          <w:sz w:val="14"/>
          <w:szCs w:val="14"/>
        </w:rPr>
      </w:pPr>
      <w:r w:rsidRPr="00A579DB">
        <w:rPr>
          <w:sz w:val="14"/>
          <w:szCs w:val="14"/>
          <w:vertAlign w:val="superscript"/>
        </w:rPr>
        <w:t>4</w:t>
      </w:r>
      <w:r w:rsidRPr="00A579DB">
        <w:rPr>
          <w:sz w:val="14"/>
          <w:szCs w:val="14"/>
        </w:rPr>
        <w:t xml:space="preserve"> List first and circle the name of the trust, estate, or pension trust. (Do not furnish the TIN of the personal representative or trustee unless the legal entity itself is not designated in the account title.) Also see </w:t>
      </w:r>
      <w:r w:rsidRPr="00A579DB">
        <w:rPr>
          <w:i/>
          <w:iCs/>
          <w:sz w:val="14"/>
          <w:szCs w:val="14"/>
        </w:rPr>
        <w:t>Special rules for partnerships</w:t>
      </w:r>
      <w:r w:rsidRPr="00A579DB">
        <w:rPr>
          <w:sz w:val="14"/>
          <w:szCs w:val="14"/>
        </w:rPr>
        <w:t xml:space="preserve"> on page 1.</w:t>
      </w:r>
    </w:p>
    <w:p w:rsidR="003C03D9" w:rsidRDefault="003C03D9" w:rsidP="003C03D9">
      <w:pPr>
        <w:widowControl/>
        <w:tabs>
          <w:tab w:val="left" w:pos="-720"/>
        </w:tabs>
        <w:suppressAutoHyphens/>
        <w:spacing w:after="60"/>
        <w:rPr>
          <w:sz w:val="14"/>
          <w:szCs w:val="14"/>
        </w:rPr>
      </w:pPr>
      <w:r w:rsidRPr="00A579DB">
        <w:rPr>
          <w:sz w:val="14"/>
          <w:szCs w:val="14"/>
          <w:vertAlign w:val="superscript"/>
        </w:rPr>
        <w:t>*</w:t>
      </w:r>
      <w:r w:rsidRPr="00A579DB">
        <w:rPr>
          <w:sz w:val="14"/>
          <w:szCs w:val="14"/>
        </w:rPr>
        <w:t xml:space="preserve"> </w:t>
      </w:r>
      <w:r w:rsidRPr="00A579DB">
        <w:rPr>
          <w:b/>
          <w:bCs/>
          <w:sz w:val="14"/>
          <w:szCs w:val="14"/>
        </w:rPr>
        <w:t>Note.</w:t>
      </w:r>
      <w:r w:rsidRPr="00A579DB">
        <w:rPr>
          <w:sz w:val="14"/>
          <w:szCs w:val="14"/>
        </w:rPr>
        <w:t xml:space="preserve"> Grantor also must provide a Form W-9 to trustee of trust.</w:t>
      </w:r>
    </w:p>
    <w:p w:rsidR="003C03D9" w:rsidRPr="006713D0" w:rsidRDefault="003C03D9" w:rsidP="003C03D9">
      <w:pPr>
        <w:widowControl/>
        <w:tabs>
          <w:tab w:val="left" w:pos="-720"/>
        </w:tabs>
        <w:suppressAutoHyphens/>
        <w:spacing w:after="60"/>
        <w:rPr>
          <w:sz w:val="6"/>
          <w:szCs w:val="6"/>
        </w:rPr>
      </w:pPr>
      <w:r>
        <w:rPr>
          <w:sz w:val="14"/>
          <w:szCs w:val="14"/>
        </w:rPr>
        <w:br w:type="column"/>
      </w:r>
    </w:p>
    <w:p w:rsidR="003C03D9" w:rsidRPr="00C23AC3" w:rsidRDefault="003C03D9" w:rsidP="00E663D1">
      <w:pPr>
        <w:widowControl/>
        <w:tabs>
          <w:tab w:val="left" w:pos="-720"/>
        </w:tabs>
        <w:suppressAutoHyphens/>
        <w:spacing w:afterLines="60"/>
        <w:rPr>
          <w:sz w:val="16"/>
          <w:szCs w:val="16"/>
        </w:rPr>
      </w:pPr>
      <w:r w:rsidRPr="00C23AC3">
        <w:rPr>
          <w:b/>
          <w:bCs/>
          <w:sz w:val="16"/>
          <w:szCs w:val="16"/>
        </w:rPr>
        <w:t xml:space="preserve">Note. </w:t>
      </w:r>
      <w:r w:rsidRPr="00C23AC3">
        <w:rPr>
          <w:sz w:val="16"/>
          <w:szCs w:val="16"/>
        </w:rPr>
        <w:t>If no name is circled when more than one name is listed, the number will be considered to be that of the first name listed.</w:t>
      </w:r>
    </w:p>
    <w:p w:rsidR="003C03D9" w:rsidRPr="00F71642" w:rsidRDefault="003C03D9" w:rsidP="00E663D1">
      <w:pPr>
        <w:keepNext/>
        <w:keepLines/>
        <w:widowControl/>
        <w:tabs>
          <w:tab w:val="left" w:pos="-720"/>
          <w:tab w:val="left" w:pos="720"/>
          <w:tab w:val="left" w:pos="1440"/>
        </w:tabs>
        <w:suppressAutoHyphens/>
        <w:spacing w:afterLines="60"/>
        <w:rPr>
          <w:b/>
          <w:bCs/>
          <w:sz w:val="22"/>
        </w:rPr>
      </w:pPr>
      <w:r w:rsidRPr="00F71642">
        <w:rPr>
          <w:b/>
          <w:bCs/>
          <w:sz w:val="22"/>
        </w:rPr>
        <w:t>Secure Your Tax Records from Identity Theft</w:t>
      </w:r>
    </w:p>
    <w:p w:rsidR="003C03D9" w:rsidRPr="00C23AC3" w:rsidRDefault="003C03D9" w:rsidP="003C03D9">
      <w:pPr>
        <w:widowControl/>
        <w:tabs>
          <w:tab w:val="left" w:pos="-720"/>
        </w:tabs>
        <w:suppressAutoHyphens/>
        <w:spacing w:after="60"/>
        <w:rPr>
          <w:sz w:val="16"/>
          <w:szCs w:val="16"/>
        </w:rPr>
      </w:pPr>
      <w:r w:rsidRPr="00C23AC3">
        <w:rPr>
          <w:sz w:val="16"/>
          <w:szCs w:val="16"/>
        </w:rPr>
        <w:t>Identity theft occurs when someone uses your personal information such as your name, social security number (SSN), or other identifying information, without your permission, to commit fraud or other crimes. An identity thief may use your SSN to get a job or may file a tax return using your SSN to receive a refund.</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To reduce your risk:</w:t>
      </w:r>
    </w:p>
    <w:p w:rsidR="003C03D9" w:rsidRPr="00C23AC3" w:rsidRDefault="003C03D9" w:rsidP="003C03D9">
      <w:pPr>
        <w:widowControl/>
        <w:tabs>
          <w:tab w:val="left" w:pos="-720"/>
        </w:tabs>
        <w:suppressAutoHyphens/>
        <w:spacing w:after="60"/>
        <w:rPr>
          <w:sz w:val="16"/>
          <w:szCs w:val="16"/>
        </w:rPr>
      </w:pPr>
      <w:r w:rsidRPr="00C23AC3">
        <w:rPr>
          <w:sz w:val="16"/>
          <w:szCs w:val="16"/>
        </w:rPr>
        <w:t>• Protect your SSN,</w:t>
      </w:r>
    </w:p>
    <w:p w:rsidR="003C03D9" w:rsidRPr="00C23AC3" w:rsidRDefault="003C03D9" w:rsidP="003C03D9">
      <w:pPr>
        <w:widowControl/>
        <w:tabs>
          <w:tab w:val="left" w:pos="-720"/>
        </w:tabs>
        <w:suppressAutoHyphens/>
        <w:spacing w:after="60"/>
        <w:rPr>
          <w:sz w:val="16"/>
          <w:szCs w:val="16"/>
        </w:rPr>
      </w:pPr>
      <w:r w:rsidRPr="00C23AC3">
        <w:rPr>
          <w:sz w:val="16"/>
          <w:szCs w:val="16"/>
        </w:rPr>
        <w:t>• Ensure your employer is protecting your SSN, and</w:t>
      </w:r>
    </w:p>
    <w:p w:rsidR="003C03D9" w:rsidRPr="00C23AC3" w:rsidRDefault="003C03D9" w:rsidP="003C03D9">
      <w:pPr>
        <w:widowControl/>
        <w:tabs>
          <w:tab w:val="left" w:pos="-720"/>
        </w:tabs>
        <w:suppressAutoHyphens/>
        <w:spacing w:after="60"/>
        <w:rPr>
          <w:sz w:val="16"/>
          <w:szCs w:val="16"/>
        </w:rPr>
      </w:pPr>
      <w:r w:rsidRPr="00C23AC3">
        <w:rPr>
          <w:sz w:val="16"/>
          <w:szCs w:val="16"/>
        </w:rPr>
        <w:t>• Be careful when choosing a tax preparer.</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If your tax records are affected by identity theft and you receive a notice from the IRS, respond right away to the name and phone number printed on the IRS notice or letter.</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If your tax records are not currently affected by identity theft but you think you are at risk due to a lost or stolen purse or wallet, questionable credit card activity or credit report, contact the IRS Identity Theft Hotline at 1-800-908-4490 or submit Form 14039.</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For more information, see Publication 4535, Identity Theft Prevention and Victim Assistance.</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Victims of identity theft who are experiencing economic harm or a system problem, or are seeking help in resolving tax problems that have not been resolved through normal channels, may be eligible for Taxpayer Advocate Service (TAS) assistance. You can reach TAS by calling the TAS toll-free case intake line at 1-877-777-4778 or TTY/TDD 1-800-829-4059.</w:t>
      </w:r>
    </w:p>
    <w:p w:rsidR="003C03D9" w:rsidRPr="00C23AC3" w:rsidRDefault="003C03D9" w:rsidP="003C03D9">
      <w:pPr>
        <w:widowControl/>
        <w:tabs>
          <w:tab w:val="left" w:pos="-720"/>
        </w:tabs>
        <w:suppressAutoHyphens/>
        <w:spacing w:after="60"/>
        <w:rPr>
          <w:sz w:val="16"/>
          <w:szCs w:val="16"/>
        </w:rPr>
      </w:pPr>
      <w:r w:rsidRPr="00C23AC3">
        <w:rPr>
          <w:b/>
          <w:bCs/>
          <w:sz w:val="16"/>
          <w:szCs w:val="16"/>
        </w:rPr>
        <w:t>Protect yourself from suspicious emails or phishing schemes.</w:t>
      </w:r>
      <w:r w:rsidRPr="00C23AC3">
        <w:rPr>
          <w:sz w:val="16"/>
          <w:szCs w:val="16"/>
        </w:rPr>
        <w:t xml:space="preserve"> 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The IRS does not initiate contacts with taxpayers via emails. Also, the IRS does not request personal detailed information through email or ask taxpayers for the PIN numbers, passwords, or similar secret access information for their credit card, bank, or other financial accounts.</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 xml:space="preserve">If you receive an unsolicited email claiming to be from the IRS, forward this message to </w:t>
      </w:r>
      <w:r w:rsidRPr="00C23AC3">
        <w:rPr>
          <w:i/>
          <w:iCs/>
          <w:sz w:val="16"/>
          <w:szCs w:val="16"/>
        </w:rPr>
        <w:t>phishing@irs.gov</w:t>
      </w:r>
      <w:r w:rsidRPr="00C23AC3">
        <w:rPr>
          <w:sz w:val="16"/>
          <w:szCs w:val="16"/>
        </w:rPr>
        <w:t xml:space="preserve">. You may also report misuse of the IRS name, logo, or other IRS property to the Treasury Inspector General for Tax Administration at 1-800-366-4484. You can forward suspicious emails to the Federal Trade Commission at: </w:t>
      </w:r>
      <w:r w:rsidRPr="00C23AC3">
        <w:rPr>
          <w:i/>
          <w:iCs/>
          <w:sz w:val="16"/>
          <w:szCs w:val="16"/>
        </w:rPr>
        <w:t>spam@uce.gov</w:t>
      </w:r>
      <w:r w:rsidRPr="00C23AC3">
        <w:rPr>
          <w:sz w:val="16"/>
          <w:szCs w:val="16"/>
        </w:rPr>
        <w:t xml:space="preserve"> or contact them at </w:t>
      </w:r>
      <w:r w:rsidRPr="00C23AC3">
        <w:rPr>
          <w:i/>
          <w:iCs/>
          <w:sz w:val="16"/>
          <w:szCs w:val="16"/>
        </w:rPr>
        <w:t>www.ftc.gov/idtheft</w:t>
      </w:r>
      <w:r w:rsidRPr="00C23AC3">
        <w:rPr>
          <w:sz w:val="16"/>
          <w:szCs w:val="16"/>
        </w:rPr>
        <w:t xml:space="preserve"> or 1-877-IDTHEFT (1-877-438-4338).</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Visit IRS.gov to learn more about identity theft and how to reduce your risk.</w:t>
      </w:r>
    </w:p>
    <w:p w:rsidR="003C03D9" w:rsidRDefault="003C03D9" w:rsidP="00A426DF">
      <w:pPr>
        <w:keepNext/>
        <w:keepLines/>
        <w:widowControl/>
        <w:tabs>
          <w:tab w:val="left" w:pos="-720"/>
          <w:tab w:val="left" w:pos="720"/>
          <w:tab w:val="left" w:pos="1440"/>
        </w:tabs>
        <w:suppressAutoHyphens/>
        <w:spacing w:after="240"/>
        <w:rPr>
          <w:b/>
          <w:bCs/>
        </w:rPr>
        <w:sectPr w:rsidR="003C03D9" w:rsidSect="003C03D9">
          <w:type w:val="continuous"/>
          <w:pgSz w:w="12240" w:h="15840"/>
          <w:pgMar w:top="1080" w:right="1080" w:bottom="1080" w:left="1080" w:header="720" w:footer="720" w:gutter="0"/>
          <w:pgNumType w:start="1"/>
          <w:cols w:num="2" w:space="360"/>
          <w:docGrid w:linePitch="299"/>
        </w:sectPr>
      </w:pPr>
    </w:p>
    <w:p w:rsidR="003C03D9" w:rsidRPr="00F71642" w:rsidRDefault="003C03D9" w:rsidP="003C03D9">
      <w:pPr>
        <w:keepNext/>
        <w:keepLines/>
        <w:widowControl/>
        <w:pBdr>
          <w:bottom w:val="single" w:sz="12" w:space="1" w:color="auto"/>
        </w:pBdr>
        <w:tabs>
          <w:tab w:val="left" w:pos="-720"/>
          <w:tab w:val="left" w:pos="720"/>
          <w:tab w:val="left" w:pos="1440"/>
        </w:tabs>
        <w:suppressAutoHyphens/>
        <w:spacing w:after="60"/>
        <w:rPr>
          <w:b/>
          <w:bCs/>
          <w:sz w:val="10"/>
          <w:szCs w:val="10"/>
        </w:rPr>
      </w:pPr>
    </w:p>
    <w:p w:rsidR="003C03D9" w:rsidRPr="00A426DF" w:rsidRDefault="003C03D9" w:rsidP="003C03D9">
      <w:pPr>
        <w:keepNext/>
        <w:keepLines/>
        <w:widowControl/>
        <w:tabs>
          <w:tab w:val="left" w:pos="-720"/>
          <w:tab w:val="left" w:pos="720"/>
          <w:tab w:val="left" w:pos="1440"/>
        </w:tabs>
        <w:suppressAutoHyphens/>
        <w:spacing w:after="60"/>
        <w:rPr>
          <w:b/>
          <w:bCs/>
        </w:rPr>
      </w:pPr>
      <w:r w:rsidRPr="00A426DF">
        <w:rPr>
          <w:b/>
          <w:bCs/>
        </w:rPr>
        <w:t>Privacy Act Notice</w:t>
      </w:r>
    </w:p>
    <w:p w:rsidR="003C03D9" w:rsidRPr="006713D0" w:rsidRDefault="003C03D9" w:rsidP="00A426DF">
      <w:pPr>
        <w:widowControl/>
        <w:tabs>
          <w:tab w:val="left" w:pos="-720"/>
        </w:tabs>
        <w:suppressAutoHyphens/>
        <w:spacing w:after="240"/>
        <w:rPr>
          <w:sz w:val="15"/>
          <w:szCs w:val="15"/>
        </w:rPr>
      </w:pPr>
      <w:r w:rsidRPr="006713D0">
        <w:rPr>
          <w:sz w:val="15"/>
          <w:szCs w:val="15"/>
        </w:rPr>
        <w:t>Section 6109 of the Internal Revenue Code requires you to provide 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IRA, Archer MSA, or HSA. The person collecting this form uses the information on the form to file information returns with the IRS, reporting the above information. Routine uses of this information include giving it to the Department of Justice for civil and criminal litigation and to cities, states, the District of Columbia, and U.S. possessions for use in administering their laws. The information also may be disclosed to other countries under a treaty, to federal and state agencies to enforce civil and criminal laws, or to federal law enforcement and intelligence agencies to combat terrorism. You must provide your TIN whether or not you are required to file a tax return. Under section 3406, payers must generally withhold a percentage of taxable interest, dividend, and certain other payments to a payee who does not give a TIN to the payer. Certain penalties may also apply for providing false or fraudulent information.</w:t>
      </w: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br w:type="page"/>
      </w:r>
      <w:r w:rsidRPr="00A426DF">
        <w:rPr>
          <w:b/>
          <w:bCs/>
        </w:rPr>
        <w:lastRenderedPageBreak/>
        <w:t>Exhibit 99.2</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NOTICE OF GUARANTEED DELIVERY</w:t>
      </w:r>
    </w:p>
    <w:p w:rsidR="003C03D9" w:rsidRPr="00A426DF" w:rsidRDefault="003C03D9" w:rsidP="00A426DF">
      <w:pPr>
        <w:widowControl/>
        <w:tabs>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OFFER TO EXCHANGE</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w:t>
      </w:r>
    </w:p>
    <w:p w:rsidR="003C03D9" w:rsidRPr="00A426DF" w:rsidRDefault="003C03D9" w:rsidP="00A426DF">
      <w:pPr>
        <w:widowControl/>
        <w:tabs>
          <w:tab w:val="center" w:pos="5400"/>
        </w:tabs>
        <w:suppressAutoHyphens/>
        <w:jc w:val="center"/>
        <w:rPr>
          <w:b/>
          <w:bCs/>
        </w:rPr>
      </w:pPr>
      <w:r w:rsidRPr="00A426DF">
        <w:rPr>
          <w:b/>
          <w:bCs/>
        </w:rPr>
        <w:t>6.875% SENIOR SECURED NOTES DUE 2019 (CUSIP NUMBER 29977HAD2) WHICH HAVE BEEN</w:t>
      </w:r>
    </w:p>
    <w:p w:rsidR="003C03D9" w:rsidRPr="00A426DF" w:rsidRDefault="003C03D9" w:rsidP="00A426DF">
      <w:pPr>
        <w:widowControl/>
        <w:tabs>
          <w:tab w:val="center" w:pos="5400"/>
        </w:tabs>
        <w:suppressAutoHyphens/>
        <w:jc w:val="center"/>
        <w:rPr>
          <w:b/>
          <w:bCs/>
        </w:rPr>
      </w:pP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6.875% SENIOR SECURED NOTES DUE 2019 (CUSIP NUMBERS 29977HAC4/U2993NAB7)</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w:t>
      </w:r>
    </w:p>
    <w:p w:rsidR="003C03D9" w:rsidRPr="00A426DF" w:rsidRDefault="003C03D9" w:rsidP="00A426DF">
      <w:pPr>
        <w:widowControl/>
        <w:tabs>
          <w:tab w:val="center" w:pos="5400"/>
        </w:tabs>
        <w:suppressAutoHyphens/>
        <w:jc w:val="center"/>
        <w:rPr>
          <w:b/>
          <w:bCs/>
        </w:rPr>
      </w:pPr>
      <w:r w:rsidRPr="00A426DF">
        <w:rPr>
          <w:b/>
          <w:bCs/>
        </w:rPr>
        <w:t xml:space="preserve">9.375% SENIOR NOTES DUE 2020 (CUSIP NUMBER 29977HAB6) WHICH HAVE BEEN </w:t>
      </w:r>
      <w:r>
        <w:rPr>
          <w:b/>
          <w:bCs/>
        </w:rPr>
        <w:br/>
      </w: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9.375% SENIOR NOTES DUE 2020 (CUSIP NUMBERS 29977HAA8/U2993NAA9) and</w:t>
      </w:r>
    </w:p>
    <w:p w:rsidR="003C03D9" w:rsidRPr="00A426DF" w:rsidRDefault="003C03D9" w:rsidP="00A426DF">
      <w:pPr>
        <w:widowControl/>
        <w:tabs>
          <w:tab w:val="center" w:pos="5400"/>
        </w:tabs>
        <w:suppressAutoHyphens/>
        <w:jc w:val="center"/>
        <w:rPr>
          <w:b/>
          <w:bCs/>
        </w:rPr>
      </w:pPr>
      <w:r w:rsidRPr="00A426DF">
        <w:rPr>
          <w:b/>
          <w:bCs/>
        </w:rPr>
        <w:t>$350,000,000 AGGREGATE PRINCIPAL AMOUNT OF THEIR</w:t>
      </w:r>
    </w:p>
    <w:p w:rsidR="003C03D9" w:rsidRPr="00A426DF" w:rsidRDefault="003C03D9" w:rsidP="00A426DF">
      <w:pPr>
        <w:widowControl/>
        <w:tabs>
          <w:tab w:val="center" w:pos="5400"/>
        </w:tabs>
        <w:suppressAutoHyphens/>
        <w:jc w:val="center"/>
        <w:rPr>
          <w:b/>
          <w:bCs/>
        </w:rPr>
      </w:pPr>
      <w:r w:rsidRPr="00A426DF">
        <w:rPr>
          <w:b/>
          <w:bCs/>
        </w:rPr>
        <w:t xml:space="preserve">7.750% SENIOR NOTES DUE 2022 (CUSIP NUMBER 2268787AB4) WHICH HAVE BEEN </w:t>
      </w:r>
      <w:r>
        <w:rPr>
          <w:b/>
          <w:bCs/>
        </w:rPr>
        <w:br/>
      </w: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7.750% SENIOR NOTES DUE 2022 (CUSIP NUMBERS 268787AA6/U2937LAA2)</w:t>
      </w:r>
    </w:p>
    <w:p w:rsidR="003C03D9" w:rsidRPr="00A426DF" w:rsidRDefault="003C03D9" w:rsidP="00A426DF">
      <w:pPr>
        <w:widowControl/>
        <w:tabs>
          <w:tab w:val="left" w:pos="-720"/>
        </w:tabs>
        <w:suppressAutoHyphens/>
        <w:spacing w:after="240"/>
        <w:ind w:firstLine="720"/>
      </w:pPr>
      <w:r w:rsidRPr="00A426DF">
        <w:t xml:space="preserve">This form or one substantially equivalent hereto must be used to accept the Exchange Offer of EP Energy LLC and Everest Acquisition Finance Inc. (together, the </w:t>
      </w:r>
      <w:r>
        <w:t>“</w:t>
      </w:r>
      <w:r w:rsidRPr="00A426DF">
        <w:t>Companies</w:t>
      </w:r>
      <w:r>
        <w:t>”</w:t>
      </w:r>
      <w:r w:rsidRPr="00A426DF">
        <w:t xml:space="preserve">) made pursuant to the prospectus dated                         , 2012 (the </w:t>
      </w:r>
      <w:r>
        <w:t>“</w:t>
      </w:r>
      <w:r w:rsidRPr="00A426DF">
        <w:t>Prospectus</w:t>
      </w:r>
      <w:r>
        <w:t>”</w:t>
      </w:r>
      <w:r w:rsidRPr="00A426DF">
        <w:t xml:space="preserve">), if certificates for the outstanding $750,000,000 aggregate principal amount of their 6.875% Senior Secured Notes due 2019 (CUSIP Numbers 29977HAC4/U2993NAB7), $2,000,000,000 aggregate principal amount of their 9.375% Senior Notes due 2020 (CUSIP Numbers 29977HAA8/U2993NAA9) or $350,000,000 aggregate principal amount of their 7.750% Senior Notes due 2022 (CUSIP Numbers 268787AA6/U2937LAA2) (collectively, the </w:t>
      </w:r>
      <w:r>
        <w:t>“</w:t>
      </w:r>
      <w:r w:rsidRPr="00A426DF">
        <w:t>Initial Notes</w:t>
      </w:r>
      <w:r>
        <w:t>”</w:t>
      </w:r>
      <w:r w:rsidRPr="00A426DF">
        <w:t>) are not immediately available or if the procedure for book</w:t>
      </w:r>
      <w:r>
        <w:t>-</w:t>
      </w:r>
      <w:r w:rsidRPr="00A426DF">
        <w:t xml:space="preserve">entry transfer cannot be completed on a timely basis or time will not permit all required documents to reach the Companies prior to midnight, New York City time, on the Expiration Date of the Exchange Offer. Such form may be delivered or transmitted by telegram, telex, facsimile transmission, mail or hand delivery to Wilmington Trust, National Association (the </w:t>
      </w:r>
      <w:r>
        <w:t>“</w:t>
      </w:r>
      <w:r w:rsidRPr="00A426DF">
        <w:t>Exchange Agent</w:t>
      </w:r>
      <w:r>
        <w:t>”</w:t>
      </w:r>
      <w:r w:rsidRPr="00A426DF">
        <w:t>) as set forth below. In addition, in order to utilize the guaranteed delivery, a Letter of Transmittal (or facsimile thereof), must also be received by the Exchange Agent prior to midnight, New York City time, on the Expiration Date. Certificates for all tendered Initial Notes in proper form for transfer or a book</w:t>
      </w:r>
      <w:r>
        <w:t>-</w:t>
      </w:r>
      <w:r w:rsidRPr="00A426DF">
        <w:t>entry confirmation, as the case may be, and all other documents required by the Letter of Transmittal must be received by the Exchange Agent within three New York Stock Exchange trading days after the Expiration Date. Capitalized terms not defined herein are defined in the Prospectus.</w:t>
      </w:r>
    </w:p>
    <w:p w:rsidR="003C03D9" w:rsidRPr="00A426DF" w:rsidRDefault="003C03D9" w:rsidP="00A426DF">
      <w:pPr>
        <w:widowControl/>
        <w:tabs>
          <w:tab w:val="center" w:pos="5400"/>
        </w:tabs>
        <w:suppressAutoHyphens/>
        <w:spacing w:after="240"/>
        <w:jc w:val="center"/>
      </w:pPr>
      <w:r w:rsidRPr="00A426DF">
        <w:rPr>
          <w:i/>
          <w:iCs/>
          <w:u w:val="single"/>
        </w:rPr>
        <w:t>Delivery to:</w:t>
      </w:r>
    </w:p>
    <w:p w:rsidR="003C03D9" w:rsidRPr="00A426DF" w:rsidRDefault="003C03D9" w:rsidP="00A426DF">
      <w:pPr>
        <w:widowControl/>
        <w:tabs>
          <w:tab w:val="center" w:pos="5400"/>
        </w:tabs>
        <w:suppressAutoHyphens/>
        <w:jc w:val="center"/>
        <w:rPr>
          <w:b/>
          <w:bCs/>
        </w:rPr>
      </w:pPr>
      <w:r w:rsidRPr="00A426DF">
        <w:rPr>
          <w:b/>
          <w:bCs/>
        </w:rPr>
        <w:t>WILMINGTON TRUST, NATIONAL ASSOCIATION</w:t>
      </w:r>
    </w:p>
    <w:p w:rsidR="003C03D9" w:rsidRPr="00A426DF" w:rsidRDefault="003C03D9" w:rsidP="00A426DF">
      <w:pPr>
        <w:widowControl/>
        <w:tabs>
          <w:tab w:val="center" w:pos="5400"/>
        </w:tabs>
        <w:suppressAutoHyphens/>
        <w:spacing w:after="240"/>
        <w:jc w:val="center"/>
        <w:rPr>
          <w:i/>
          <w:iCs/>
        </w:rPr>
      </w:pPr>
      <w:r w:rsidRPr="00A426DF">
        <w:rPr>
          <w:i/>
          <w:iCs/>
        </w:rPr>
        <w:t>Exchange Agent</w:t>
      </w:r>
    </w:p>
    <w:p w:rsidR="003C03D9" w:rsidRDefault="003C03D9" w:rsidP="00A426DF">
      <w:pPr>
        <w:widowControl/>
        <w:tabs>
          <w:tab w:val="center" w:pos="5400"/>
        </w:tabs>
        <w:suppressAutoHyphens/>
        <w:jc w:val="center"/>
        <w:rPr>
          <w:i/>
          <w:iCs/>
          <w:u w:val="single"/>
        </w:rPr>
        <w:sectPr w:rsidR="003C03D9" w:rsidSect="003C03D9">
          <w:type w:val="continuous"/>
          <w:pgSz w:w="12240" w:h="15840"/>
          <w:pgMar w:top="1080" w:right="1080" w:bottom="1080" w:left="1080" w:header="720" w:footer="720" w:gutter="0"/>
          <w:pgNumType w:start="1"/>
          <w:cols w:space="720"/>
          <w:docGrid w:linePitch="299"/>
        </w:sectPr>
      </w:pPr>
    </w:p>
    <w:p w:rsidR="003C03D9" w:rsidRPr="00A426DF" w:rsidRDefault="003C03D9" w:rsidP="00A426DF">
      <w:pPr>
        <w:widowControl/>
        <w:tabs>
          <w:tab w:val="center" w:pos="5400"/>
        </w:tabs>
        <w:suppressAutoHyphens/>
        <w:jc w:val="center"/>
      </w:pPr>
      <w:r w:rsidRPr="00A426DF">
        <w:rPr>
          <w:i/>
          <w:iCs/>
          <w:u w:val="single"/>
        </w:rPr>
        <w:lastRenderedPageBreak/>
        <w:t>By overnight delivery, courier or hand or certified or registered mail:</w:t>
      </w:r>
    </w:p>
    <w:p w:rsidR="003C03D9" w:rsidRPr="00A426DF" w:rsidRDefault="003C03D9" w:rsidP="00A426DF">
      <w:pPr>
        <w:widowControl/>
        <w:tabs>
          <w:tab w:val="center" w:pos="5400"/>
        </w:tabs>
        <w:suppressAutoHyphens/>
        <w:jc w:val="center"/>
      </w:pPr>
      <w:r w:rsidRPr="00A426DF">
        <w:t>Wilmington Trust, National Association</w:t>
      </w:r>
    </w:p>
    <w:p w:rsidR="003C03D9" w:rsidRPr="00A426DF" w:rsidRDefault="003C03D9" w:rsidP="00A426DF">
      <w:pPr>
        <w:widowControl/>
        <w:tabs>
          <w:tab w:val="center" w:pos="5400"/>
        </w:tabs>
        <w:suppressAutoHyphens/>
        <w:jc w:val="center"/>
      </w:pPr>
      <w:r w:rsidRPr="00A426DF">
        <w:t>c/o Wilmington Trust Company</w:t>
      </w:r>
    </w:p>
    <w:p w:rsidR="003C03D9" w:rsidRPr="00A426DF" w:rsidRDefault="003C03D9" w:rsidP="00A426DF">
      <w:pPr>
        <w:widowControl/>
        <w:tabs>
          <w:tab w:val="center" w:pos="5400"/>
        </w:tabs>
        <w:suppressAutoHyphens/>
        <w:jc w:val="center"/>
      </w:pPr>
      <w:r w:rsidRPr="00A426DF">
        <w:t>Rodney Square North</w:t>
      </w:r>
    </w:p>
    <w:p w:rsidR="003C03D9" w:rsidRPr="00A426DF" w:rsidRDefault="003C03D9" w:rsidP="00A426DF">
      <w:pPr>
        <w:widowControl/>
        <w:tabs>
          <w:tab w:val="center" w:pos="5400"/>
        </w:tabs>
        <w:suppressAutoHyphens/>
        <w:jc w:val="center"/>
      </w:pPr>
      <w:r w:rsidRPr="00A426DF">
        <w:t>1100 North Market Street</w:t>
      </w:r>
    </w:p>
    <w:p w:rsidR="003C03D9" w:rsidRPr="00A426DF" w:rsidRDefault="003C03D9" w:rsidP="00A426DF">
      <w:pPr>
        <w:widowControl/>
        <w:tabs>
          <w:tab w:val="center" w:pos="5400"/>
        </w:tabs>
        <w:suppressAutoHyphens/>
        <w:spacing w:after="240"/>
        <w:jc w:val="center"/>
      </w:pPr>
      <w:r w:rsidRPr="00A426DF">
        <w:t>Wilmington, DE 19890</w:t>
      </w:r>
      <w:r>
        <w:t>-</w:t>
      </w:r>
      <w:r w:rsidRPr="00A426DF">
        <w:t>1626</w:t>
      </w:r>
    </w:p>
    <w:p w:rsidR="003C03D9" w:rsidRPr="00A426DF" w:rsidRDefault="003C03D9" w:rsidP="00A426DF">
      <w:pPr>
        <w:widowControl/>
        <w:tabs>
          <w:tab w:val="center" w:pos="5400"/>
        </w:tabs>
        <w:suppressAutoHyphens/>
        <w:spacing w:after="240"/>
        <w:jc w:val="center"/>
      </w:pPr>
      <w:r w:rsidRPr="00A426DF">
        <w:t>Attention: Sam Hamed</w:t>
      </w:r>
    </w:p>
    <w:p w:rsidR="003C03D9" w:rsidRPr="00A426DF" w:rsidRDefault="003C03D9" w:rsidP="00A426DF">
      <w:pPr>
        <w:widowControl/>
        <w:tabs>
          <w:tab w:val="center" w:pos="5400"/>
        </w:tabs>
        <w:suppressAutoHyphens/>
        <w:jc w:val="center"/>
      </w:pPr>
      <w:r w:rsidRPr="00A426DF">
        <w:rPr>
          <w:i/>
          <w:iCs/>
          <w:u w:val="single"/>
        </w:rPr>
        <w:t>By facsimile (for eligible institutions only):</w:t>
      </w:r>
    </w:p>
    <w:p w:rsidR="003C03D9" w:rsidRPr="00A426DF" w:rsidRDefault="003C03D9" w:rsidP="00A426DF">
      <w:pPr>
        <w:widowControl/>
        <w:tabs>
          <w:tab w:val="center" w:pos="5400"/>
        </w:tabs>
        <w:suppressAutoHyphens/>
        <w:spacing w:after="240"/>
        <w:jc w:val="center"/>
      </w:pPr>
      <w:r w:rsidRPr="00A426DF">
        <w:t>(302) 636</w:t>
      </w:r>
      <w:r>
        <w:t>-</w:t>
      </w:r>
      <w:r w:rsidRPr="00A426DF">
        <w:t>4139, Attention: Sam Hamed</w:t>
      </w:r>
    </w:p>
    <w:p w:rsidR="003C03D9" w:rsidRPr="00A426DF" w:rsidRDefault="003C03D9" w:rsidP="00A426DF">
      <w:pPr>
        <w:widowControl/>
        <w:tabs>
          <w:tab w:val="center" w:pos="5400"/>
        </w:tabs>
        <w:suppressAutoHyphens/>
        <w:jc w:val="center"/>
        <w:rPr>
          <w:i/>
          <w:iCs/>
        </w:rPr>
      </w:pPr>
      <w:r w:rsidRPr="00A426DF">
        <w:rPr>
          <w:i/>
          <w:iCs/>
          <w:u w:val="single"/>
        </w:rPr>
        <w:t>For information or confirmation by telephone:</w:t>
      </w:r>
    </w:p>
    <w:p w:rsidR="003C03D9" w:rsidRPr="00A426DF" w:rsidRDefault="003C03D9" w:rsidP="00A426DF">
      <w:pPr>
        <w:widowControl/>
        <w:tabs>
          <w:tab w:val="center" w:pos="5400"/>
        </w:tabs>
        <w:suppressAutoHyphens/>
        <w:spacing w:after="240"/>
        <w:jc w:val="center"/>
      </w:pPr>
      <w:r w:rsidRPr="00A426DF">
        <w:t>(302) 636</w:t>
      </w:r>
      <w:r>
        <w:t>-</w:t>
      </w:r>
      <w:r w:rsidRPr="00A426DF">
        <w:t>6181</w:t>
      </w:r>
    </w:p>
    <w:p w:rsidR="003C03D9" w:rsidRPr="00A426DF" w:rsidRDefault="003C03D9" w:rsidP="00A426DF">
      <w:pPr>
        <w:widowControl/>
        <w:tabs>
          <w:tab w:val="left" w:pos="-720"/>
        </w:tabs>
        <w:suppressAutoHyphens/>
        <w:spacing w:after="240"/>
        <w:ind w:firstLine="720"/>
      </w:pPr>
      <w:r w:rsidRPr="00A426DF">
        <w:rPr>
          <w:b/>
          <w:bCs/>
        </w:rPr>
        <w:t>Delivery of this instrument to an address other than as set forth above, or transmission of instructions via facsimile other than as set forth above, will not constitute a valid delivery.</w:t>
      </w:r>
    </w:p>
    <w:p w:rsidR="003C03D9" w:rsidRPr="00A426DF" w:rsidRDefault="003C03D9" w:rsidP="00A426DF">
      <w:pPr>
        <w:widowControl/>
        <w:tabs>
          <w:tab w:val="left" w:pos="-720"/>
        </w:tabs>
        <w:suppressAutoHyphens/>
        <w:spacing w:after="240"/>
      </w:pPr>
      <w:r w:rsidRPr="00A426DF">
        <w:t>Ladies and Gentlemen:</w:t>
      </w:r>
    </w:p>
    <w:p w:rsidR="003C03D9" w:rsidRPr="00A426DF" w:rsidRDefault="003C03D9" w:rsidP="00A426DF">
      <w:pPr>
        <w:widowControl/>
        <w:tabs>
          <w:tab w:val="left" w:pos="-720"/>
        </w:tabs>
        <w:suppressAutoHyphens/>
        <w:spacing w:after="240"/>
        <w:ind w:firstLine="720"/>
      </w:pPr>
      <w:r w:rsidRPr="00A426DF">
        <w:t xml:space="preserve">Upon the terms and conditions set forth in the Prospectus and the accompanying Letter of Transmittal, the undersigned hereby tenders to the Companies the principal amount of Initial Notes set forth below, pursuant to the guaranteed delivery procedure described in </w:t>
      </w:r>
      <w:r>
        <w:t>“</w:t>
      </w:r>
      <w:r w:rsidRPr="00A426DF">
        <w:t>The Exchange Offer</w:t>
      </w:r>
      <w:r>
        <w:t>—</w:t>
      </w:r>
      <w:r w:rsidRPr="00A426DF">
        <w:t>Procedures for Tendering Initial Notes</w:t>
      </w:r>
      <w:r>
        <w:t>”</w:t>
      </w:r>
      <w:r w:rsidRPr="00A426DF">
        <w:t xml:space="preserve"> section of the Prospectus.</w:t>
      </w:r>
    </w:p>
    <w:tbl>
      <w:tblPr>
        <w:tblW w:w="5000" w:type="pct"/>
        <w:tblCellMar>
          <w:left w:w="72" w:type="dxa"/>
          <w:right w:w="72" w:type="dxa"/>
        </w:tblCellMar>
        <w:tblLook w:val="0000"/>
      </w:tblPr>
      <w:tblGrid>
        <w:gridCol w:w="317"/>
        <w:gridCol w:w="4108"/>
        <w:gridCol w:w="1691"/>
        <w:gridCol w:w="4108"/>
      </w:tblGrid>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6.875% Senior Secured Notes due 2019 Initial Notes Tendered(1)</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br/>
            </w:r>
            <w:r w:rsidRPr="00A426DF">
              <w:t>Total Principal Amount Represented by Initial 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entry transfer to The Depository Trust Company, provide account number.</w:t>
            </w:r>
          </w:p>
        </w:tc>
      </w:tr>
      <w:tr w:rsidR="003C03D9" w:rsidRPr="00A426DF">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9.375% Senior Notes due 2020 Initial Notes Tendered(2)</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bl>
    <w:p w:rsidR="003C03D9" w:rsidRDefault="00955435" w:rsidP="00A426DF">
      <w:r>
        <w:pict>
          <v:rect id="_x0000_i1042"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Must be in denominations of principal amount of $2,000 and integral multiples of $1,000 in excess thereof.</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Must be in denominations of principal amount of $2,000 and integral multiples of $1,000 in excess thereof.</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pPr>
      <w:r w:rsidRPr="00A426DF">
        <w:br w:type="page"/>
      </w:r>
    </w:p>
    <w:tbl>
      <w:tblPr>
        <w:tblW w:w="5000" w:type="pct"/>
        <w:tblCellMar>
          <w:left w:w="72" w:type="dxa"/>
          <w:right w:w="72" w:type="dxa"/>
        </w:tblCellMar>
        <w:tblLook w:val="0000"/>
      </w:tblPr>
      <w:tblGrid>
        <w:gridCol w:w="317"/>
        <w:gridCol w:w="4108"/>
        <w:gridCol w:w="1691"/>
        <w:gridCol w:w="4108"/>
      </w:tblGrid>
      <w:tr w:rsidR="003C03D9" w:rsidRPr="00A426DF">
        <w:trPr>
          <w:cantSplit/>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lastRenderedPageBreak/>
              <w:t xml:space="preserve">Total Principal Amount Represented by Initial </w:t>
            </w:r>
            <w:r>
              <w:br/>
            </w:r>
            <w:r w:rsidRPr="00A426DF">
              <w:t>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entry transfer to The Depository Trust Company, provide account number.</w:t>
            </w:r>
          </w:p>
        </w:tc>
      </w:tr>
      <w:tr w:rsidR="003C03D9" w:rsidRPr="00A426DF">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7.750% Senior Notes due 2022 Initial Notes Tendered(3)</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0A67C4" w:rsidRPr="00A426DF">
        <w:trPr>
          <w:cantSplit/>
        </w:trPr>
        <w:tc>
          <w:tcPr>
            <w:tcW w:w="1" w:type="pct"/>
            <w:gridSpan w:val="2"/>
            <w:tcBorders>
              <w:top w:val="nil"/>
              <w:left w:val="nil"/>
              <w:bottom w:val="nil"/>
              <w:right w:val="nil"/>
            </w:tcBorders>
          </w:tcPr>
          <w:p w:rsidR="000A67C4" w:rsidRPr="00A426DF" w:rsidRDefault="000A67C4" w:rsidP="000A67C4">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827" w:type="pct"/>
            <w:tcBorders>
              <w:top w:val="nil"/>
              <w:left w:val="nil"/>
              <w:bottom w:val="nil"/>
              <w:right w:val="nil"/>
            </w:tcBorders>
            <w:vAlign w:val="bottom"/>
          </w:tcPr>
          <w:p w:rsidR="000A67C4" w:rsidRPr="00A426DF" w:rsidRDefault="000A67C4" w:rsidP="000A67C4">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0A67C4" w:rsidRPr="00A426DF" w:rsidRDefault="000A67C4" w:rsidP="000A67C4">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trPr>
        <w:tc>
          <w:tcPr>
            <w:tcW w:w="1" w:type="pct"/>
            <w:gridSpan w:val="2"/>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 xml:space="preserve">Total Principal Amount Represented by Initial </w:t>
            </w:r>
            <w:r>
              <w:br/>
            </w:r>
            <w:r w:rsidRPr="00A426DF">
              <w:t>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 xml:space="preserve">entry </w:t>
            </w:r>
            <w:r>
              <w:br/>
            </w:r>
            <w:r w:rsidRPr="00A426DF">
              <w:t xml:space="preserve">transfer to The Depository Trust Company, </w:t>
            </w:r>
            <w:r>
              <w:br/>
            </w:r>
            <w:r w:rsidRPr="00A426DF">
              <w:t>provide account number.</w:t>
            </w:r>
          </w:p>
        </w:tc>
      </w:tr>
      <w:tr w:rsidR="003C03D9" w:rsidRPr="00A426DF">
        <w:trPr>
          <w:cantSplit/>
        </w:trPr>
        <w:tc>
          <w:tcPr>
            <w:tcW w:w="155" w:type="pct"/>
            <w:tcBorders>
              <w:top w:val="nil"/>
              <w:left w:val="nil"/>
              <w:bottom w:val="nil"/>
              <w:right w:val="nil"/>
            </w:tcBorders>
          </w:tcPr>
          <w:p w:rsidR="003C03D9" w:rsidRPr="00A426DF" w:rsidRDefault="003C03D9" w:rsidP="00DB7D4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DB7D41">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DB7D4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DB7D41">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720"/>
        </w:tabs>
        <w:suppressAutoHyphens/>
        <w:spacing w:before="240" w:after="240"/>
      </w:pPr>
      <w:r w:rsidRPr="00A426DF">
        <w:rPr>
          <w:b/>
          <w:bCs/>
        </w:rPr>
        <w:t>ANY AUTHORITY HEREIN CONFERRED OR AGREED TO BE CONFERRED SHALL SURVIVE THE DEATH OR INCAPACITY OF THE UNDERSIGNED AND EVERY OBLIGATION OF THE UNDERSIGNED HEREUNDER SHALL BE BINDING UPON THE HEIRS, PERSONAL REPRESENTATIVES, SUCCESSORS AND ASSIGNS OF THE UNDERSIGNED.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PLEASE SIGN HERE</w:t>
      </w:r>
    </w:p>
    <w:tbl>
      <w:tblPr>
        <w:tblW w:w="5000" w:type="pct"/>
        <w:jc w:val="center"/>
        <w:tblCellMar>
          <w:left w:w="72" w:type="dxa"/>
          <w:right w:w="72" w:type="dxa"/>
        </w:tblCellMar>
        <w:tblLook w:val="0000"/>
      </w:tblPr>
      <w:tblGrid>
        <w:gridCol w:w="316"/>
        <w:gridCol w:w="4955"/>
        <w:gridCol w:w="4953"/>
      </w:tblGrid>
      <w:tr w:rsidR="003C03D9" w:rsidRPr="00A426DF">
        <w:trPr>
          <w:cantSplit/>
          <w:jc w:val="center"/>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X</w:t>
            </w:r>
          </w:p>
        </w:tc>
        <w:tc>
          <w:tcPr>
            <w:tcW w:w="24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42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X</w:t>
            </w:r>
          </w:p>
        </w:tc>
        <w:tc>
          <w:tcPr>
            <w:tcW w:w="24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42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Signature(s) of Owner(s) or Authorized Signatory</w:t>
            </w: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Date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3486"/>
        <w:gridCol w:w="3370"/>
        <w:gridCol w:w="3368"/>
      </w:tblGrid>
      <w:tr w:rsidR="003C03D9" w:rsidRPr="00A426DF">
        <w:trPr>
          <w:cantSplit/>
          <w:jc w:val="center"/>
        </w:trPr>
        <w:tc>
          <w:tcPr>
            <w:tcW w:w="170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64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64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170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Area Code and Telephone Number:</w:t>
            </w:r>
          </w:p>
        </w:tc>
        <w:tc>
          <w:tcPr>
            <w:tcW w:w="1648"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1648"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720"/>
        </w:tabs>
        <w:suppressAutoHyphens/>
        <w:spacing w:before="240" w:after="240"/>
        <w:ind w:firstLine="720"/>
      </w:pPr>
      <w:r w:rsidRPr="00A426DF">
        <w:t>Must be signed by the holder(s) of Initial Notes as their name(s) appear(s) on certificate(s) for Initial Notes or on a security position listing, or by person(s) authorized to become registered holder(s) by endorsement and documents transmitted with this Notice of Guaranteed Delivery. If signature is by a trustee, executor, administrator, guardian, attorney</w:t>
      </w:r>
      <w:r>
        <w:t>-</w:t>
      </w:r>
      <w:r w:rsidRPr="00A426DF">
        <w:t>in</w:t>
      </w:r>
      <w:r>
        <w:t>-</w:t>
      </w:r>
      <w:r w:rsidRPr="00A426DF">
        <w:t>fact, officer or other person acting in a fiduciary or representative capacity, such person must set forth his or her full title below.</w:t>
      </w:r>
    </w:p>
    <w:p w:rsidR="003C03D9" w:rsidRDefault="00955435" w:rsidP="00A426DF">
      <w:r>
        <w:pict>
          <v:rect id="_x0000_i1043"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Must be in denominations of principal amount of $2,000 and integral multiples of $1,000 in excess thereof.</w:t>
      </w:r>
    </w:p>
    <w:p w:rsidR="003C03D9" w:rsidRPr="00A426DF" w:rsidRDefault="003C03D9" w:rsidP="00A426DF">
      <w:pPr>
        <w:widowControl/>
        <w:tabs>
          <w:tab w:val="left" w:pos="-720"/>
        </w:tabs>
        <w:suppressAutoHyphens/>
        <w:spacing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PLEASE PRINT NAME(S) AND ADDRESS(ES)</w:t>
      </w:r>
    </w:p>
    <w:tbl>
      <w:tblPr>
        <w:tblW w:w="5000" w:type="pct"/>
        <w:jc w:val="center"/>
        <w:tblCellMar>
          <w:left w:w="72" w:type="dxa"/>
          <w:right w:w="72" w:type="dxa"/>
        </w:tblCellMar>
        <w:tblLook w:val="0000"/>
      </w:tblPr>
      <w:tblGrid>
        <w:gridCol w:w="1740"/>
        <w:gridCol w:w="8484"/>
      </w:tblGrid>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Name(s):</w:t>
            </w:r>
          </w:p>
        </w:tc>
        <w:tc>
          <w:tcPr>
            <w:tcW w:w="4149" w:type="pct"/>
            <w:tcBorders>
              <w:top w:val="nil"/>
              <w:left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pPr>
          </w:p>
        </w:tc>
        <w:tc>
          <w:tcPr>
            <w:tcW w:w="4149"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Capacity:</w:t>
            </w: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Address(es):</w:t>
            </w: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GUARANTEE</w:t>
      </w:r>
    </w:p>
    <w:p w:rsidR="003C03D9" w:rsidRPr="00A426DF" w:rsidRDefault="003C03D9" w:rsidP="00A426DF">
      <w:pPr>
        <w:widowControl/>
        <w:tabs>
          <w:tab w:val="left" w:pos="-720"/>
        </w:tabs>
        <w:suppressAutoHyphens/>
        <w:spacing w:after="240"/>
        <w:ind w:firstLine="720"/>
      </w:pPr>
      <w:r w:rsidRPr="00A426DF">
        <w:t>The undersigned, a member of a registered national securities exchange, or a member of the Financial Industry Regulatory Authority, Inc., or a commercial bank or trust company having an office or correspondent in the United States, hereby guarantees that the certificates representing the principal amount of Initial Notes tendered hereby in proper form for transfer, or timely confirmation of the book</w:t>
      </w:r>
      <w:r>
        <w:t>-</w:t>
      </w:r>
      <w:r w:rsidRPr="00A426DF">
        <w:t>entry transfer of such Initial Notes into the Exchange Agent</w:t>
      </w:r>
      <w:r>
        <w:t>’</w:t>
      </w:r>
      <w:r w:rsidRPr="00A426DF">
        <w:t xml:space="preserve">s account at The Depository Trust Company pursuant to the procedures set forth in </w:t>
      </w:r>
      <w:r>
        <w:t>“</w:t>
      </w:r>
      <w:r w:rsidRPr="00A426DF">
        <w:t>The Exchange Offer</w:t>
      </w:r>
      <w:r>
        <w:t>—</w:t>
      </w:r>
      <w:r w:rsidRPr="00A426DF">
        <w:t>Procedures for Tendering Initial Notes</w:t>
      </w:r>
      <w:r>
        <w:t>”</w:t>
      </w:r>
      <w:r w:rsidRPr="00A426DF">
        <w:t xml:space="preserve"> section of the Prospectus, together with a properly completed and duly executed Letter of Transmittal (or a manually signed facsimile thereof) with any required signature guarantee and any other documents required by the Letter of Transmittal, will be received by the Exchange Agent at the address set forth above, no later than three New York Stock Exchange trading days after the date of execution hereof.</w:t>
      </w:r>
    </w:p>
    <w:tbl>
      <w:tblPr>
        <w:tblW w:w="5000" w:type="pct"/>
        <w:jc w:val="center"/>
        <w:tblCellMar>
          <w:left w:w="72" w:type="dxa"/>
          <w:right w:w="72" w:type="dxa"/>
        </w:tblCellMar>
        <w:tblLook w:val="0000"/>
      </w:tblPr>
      <w:tblGrid>
        <w:gridCol w:w="2272"/>
        <w:gridCol w:w="2750"/>
        <w:gridCol w:w="460"/>
        <w:gridCol w:w="810"/>
        <w:gridCol w:w="3932"/>
      </w:tblGrid>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25"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319"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Name of Firm</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Authorized Signature</w:t>
            </w: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2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319"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Address</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Title</w:t>
            </w: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br/>
            </w:r>
          </w:p>
        </w:tc>
        <w:tc>
          <w:tcPr>
            <w:tcW w:w="22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396"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w:t>
            </w:r>
          </w:p>
        </w:tc>
        <w:tc>
          <w:tcPr>
            <w:tcW w:w="19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 xml:space="preserve"> </w:t>
            </w:r>
            <w:r>
              <w:br/>
            </w:r>
          </w:p>
        </w:tc>
      </w:tr>
      <w:tr w:rsidR="003C03D9" w:rsidRPr="00A426DF">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 xml:space="preserve">                                 </w:t>
            </w:r>
            <w:r>
              <w:t>                                  </w:t>
            </w:r>
            <w:r w:rsidRPr="00A426DF">
              <w:t xml:space="preserve">    Zip Code</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(Please Type or Print)</w:t>
            </w:r>
          </w:p>
        </w:tc>
      </w:tr>
      <w:tr w:rsidR="003C03D9" w:rsidRPr="00A426DF">
        <w:trPr>
          <w:cantSplit/>
          <w:jc w:val="center"/>
        </w:trPr>
        <w:tc>
          <w:tcPr>
            <w:tcW w:w="1111"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Area Code and Tel. No.</w:t>
            </w:r>
          </w:p>
        </w:tc>
        <w:tc>
          <w:tcPr>
            <w:tcW w:w="1345"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br/>
            </w:r>
          </w:p>
        </w:tc>
        <w:tc>
          <w:tcPr>
            <w:tcW w:w="22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396"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Dated:</w:t>
            </w:r>
          </w:p>
        </w:tc>
        <w:tc>
          <w:tcPr>
            <w:tcW w:w="19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 xml:space="preserve"> </w:t>
            </w:r>
            <w:r>
              <w:br/>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778"/>
        <w:gridCol w:w="9446"/>
      </w:tblGrid>
      <w:tr w:rsidR="003C03D9" w:rsidRPr="00A426DF">
        <w:trPr>
          <w:cantSplit/>
          <w:jc w:val="center"/>
        </w:trPr>
        <w:tc>
          <w:tcPr>
            <w:tcW w:w="362"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b/>
                <w:bCs/>
              </w:rPr>
              <w:t>NOTE:</w:t>
            </w:r>
          </w:p>
        </w:tc>
        <w:tc>
          <w:tcPr>
            <w:tcW w:w="463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DO NOT SEND CERTIFICATES FOR INITIAL NOTES WITH THIS FORM. CERTIFICATES FOR INITIAL NOTES SHOULD ONLY BE SENT WITH YOUR LETTER OF TRANSMITTAL.</w:t>
            </w: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sectPr w:rsidR="003C03D9" w:rsidSect="003C03D9">
          <w:footerReference w:type="default" r:id="rId19"/>
          <w:pgSz w:w="12240" w:h="15840"/>
          <w:pgMar w:top="1080" w:right="1080" w:bottom="1080" w:left="1080" w:header="720" w:footer="720" w:gutter="0"/>
          <w:pgNumType w:start="2"/>
          <w:cols w:space="720"/>
          <w:docGrid w:linePitch="299"/>
        </w:sectPr>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99.3</w:t>
      </w:r>
    </w:p>
    <w:p w:rsidR="003C03D9" w:rsidRPr="00A426DF" w:rsidRDefault="003C03D9" w:rsidP="00A426DF">
      <w:pPr>
        <w:widowControl/>
        <w:tabs>
          <w:tab w:val="left" w:pos="5400"/>
        </w:tabs>
        <w:suppressAutoHyphens/>
        <w:ind w:firstLine="720"/>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widowControl/>
        <w:tabs>
          <w:tab w:val="center" w:pos="5400"/>
        </w:tabs>
        <w:suppressAutoHyphens/>
        <w:jc w:val="center"/>
        <w:rPr>
          <w:b/>
          <w:bCs/>
        </w:rPr>
      </w:pPr>
      <w:r w:rsidRPr="00A426DF">
        <w:rPr>
          <w:b/>
          <w:bCs/>
        </w:rPr>
        <w:t>Offer to Exchange up to</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 6.875% Senior Secured Notes Due 2019</w:t>
      </w:r>
    </w:p>
    <w:p w:rsidR="003C03D9" w:rsidRPr="00A426DF" w:rsidRDefault="003C03D9" w:rsidP="00A426DF">
      <w:pPr>
        <w:widowControl/>
        <w:tabs>
          <w:tab w:val="center" w:pos="5400"/>
        </w:tabs>
        <w:suppressAutoHyphens/>
        <w:jc w:val="center"/>
        <w:rPr>
          <w:b/>
          <w:bCs/>
        </w:rPr>
      </w:pPr>
      <w:r w:rsidRPr="00A426DF">
        <w:rPr>
          <w:b/>
          <w:bCs/>
        </w:rPr>
        <w:t>For Any and All of Their Outstanding 6.875% Senior Secured Notes Due 2019,</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 9.375% Senior Notes Due 2020</w:t>
      </w:r>
    </w:p>
    <w:p w:rsidR="003C03D9" w:rsidRPr="00A426DF" w:rsidRDefault="003C03D9" w:rsidP="00A426DF">
      <w:pPr>
        <w:widowControl/>
        <w:tabs>
          <w:tab w:val="center" w:pos="5400"/>
        </w:tabs>
        <w:suppressAutoHyphens/>
        <w:jc w:val="center"/>
        <w:rPr>
          <w:b/>
          <w:bCs/>
        </w:rPr>
      </w:pPr>
      <w:r w:rsidRPr="00A426DF">
        <w:rPr>
          <w:b/>
          <w:bCs/>
        </w:rPr>
        <w:t>For Any and All of Their Outstanding 9.375% Senior Notes Due 2020</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jc w:val="center"/>
        <w:rPr>
          <w:b/>
          <w:bCs/>
        </w:rPr>
      </w:pPr>
      <w:r w:rsidRPr="00A426DF">
        <w:rPr>
          <w:b/>
          <w:bCs/>
        </w:rPr>
        <w:t>$350,000,000 Aggregate Principal Amount of their 7.750% Senior Notes Due 2022</w:t>
      </w:r>
    </w:p>
    <w:p w:rsidR="003C03D9" w:rsidRPr="00A426DF" w:rsidRDefault="003C03D9" w:rsidP="00A426DF">
      <w:pPr>
        <w:widowControl/>
        <w:tabs>
          <w:tab w:val="center" w:pos="5400"/>
        </w:tabs>
        <w:suppressAutoHyphens/>
        <w:spacing w:after="240"/>
        <w:jc w:val="center"/>
        <w:rPr>
          <w:b/>
          <w:bCs/>
        </w:rPr>
      </w:pPr>
      <w:r w:rsidRPr="00A426DF">
        <w:rPr>
          <w:b/>
          <w:bCs/>
        </w:rPr>
        <w:t>For Any and All of Their Outstanding 7.750% Senior Notes Due 2022</w:t>
      </w:r>
    </w:p>
    <w:p w:rsidR="003C03D9" w:rsidRPr="00A426DF" w:rsidRDefault="003C03D9" w:rsidP="00A426DF">
      <w:pPr>
        <w:widowControl/>
        <w:tabs>
          <w:tab w:val="center" w:pos="5400"/>
        </w:tabs>
        <w:suppressAutoHyphens/>
        <w:jc w:val="center"/>
        <w:rPr>
          <w:b/>
          <w:bCs/>
        </w:rPr>
      </w:pPr>
      <w:r w:rsidRPr="00A426DF">
        <w:rPr>
          <w:b/>
          <w:bCs/>
        </w:rPr>
        <w:t>THE EXCHANGE OFFER WILL EXPIRE AT MIDNIGHT, NEW YORK</w:t>
      </w:r>
    </w:p>
    <w:p w:rsidR="003C03D9" w:rsidRPr="00A426DF" w:rsidRDefault="003C03D9" w:rsidP="00A426DF">
      <w:pPr>
        <w:widowControl/>
        <w:tabs>
          <w:tab w:val="center" w:pos="5400"/>
        </w:tabs>
        <w:suppressAutoHyphens/>
        <w:spacing w:after="240"/>
        <w:jc w:val="center"/>
        <w:rPr>
          <w:b/>
          <w:bCs/>
        </w:rPr>
      </w:pPr>
      <w:r w:rsidRPr="00A426DF">
        <w:rPr>
          <w:b/>
          <w:bCs/>
        </w:rPr>
        <w:t>CITY TIME, AT THE END OF       , 2012, UNLESS EXTENDED.</w:t>
      </w:r>
    </w:p>
    <w:p w:rsidR="003C03D9" w:rsidRPr="00A426DF" w:rsidRDefault="003C03D9" w:rsidP="00A426DF">
      <w:pPr>
        <w:widowControl/>
        <w:tabs>
          <w:tab w:val="right" w:pos="10800"/>
        </w:tabs>
        <w:suppressAutoHyphens/>
        <w:spacing w:after="240"/>
        <w:jc w:val="right"/>
      </w:pPr>
      <w:r w:rsidRPr="00A426DF">
        <w:t xml:space="preserve">   , 2012</w:t>
      </w:r>
    </w:p>
    <w:p w:rsidR="003C03D9" w:rsidRPr="00A426DF" w:rsidRDefault="003C03D9" w:rsidP="00A426DF">
      <w:pPr>
        <w:widowControl/>
        <w:tabs>
          <w:tab w:val="left" w:pos="-720"/>
        </w:tabs>
        <w:suppressAutoHyphens/>
      </w:pPr>
      <w:r w:rsidRPr="00A426DF">
        <w:t>To Brokers, Dealers, Commercial Banks,</w:t>
      </w:r>
    </w:p>
    <w:p w:rsidR="003C03D9" w:rsidRPr="00A426DF" w:rsidRDefault="003C03D9" w:rsidP="00A426DF">
      <w:pPr>
        <w:widowControl/>
        <w:tabs>
          <w:tab w:val="left" w:pos="-720"/>
        </w:tabs>
        <w:suppressAutoHyphens/>
        <w:spacing w:after="240"/>
      </w:pPr>
      <w:r w:rsidRPr="00A426DF">
        <w:t>Trust Companies and Other Nominees:</w:t>
      </w:r>
    </w:p>
    <w:p w:rsidR="003C03D9" w:rsidRPr="00A426DF" w:rsidRDefault="003C03D9" w:rsidP="00A426DF">
      <w:pPr>
        <w:widowControl/>
        <w:tabs>
          <w:tab w:val="left" w:pos="-720"/>
        </w:tabs>
        <w:suppressAutoHyphens/>
        <w:spacing w:after="240"/>
        <w:ind w:firstLine="720"/>
      </w:pPr>
      <w:r w:rsidRPr="00A426DF">
        <w:t xml:space="preserve">EP Energy LLC and Everest Acquisition Finance Inc. (together, the </w:t>
      </w:r>
      <w:r>
        <w:t>“</w:t>
      </w:r>
      <w:r w:rsidRPr="00A426DF">
        <w:t>Issuers</w:t>
      </w:r>
      <w:r>
        <w:t>”</w:t>
      </w:r>
      <w:r w:rsidRPr="00A426DF">
        <w:t xml:space="preserve">) are offering, upon the terms and subject to the conditions set forth in the Prospectus dated                         , 2012 (the </w:t>
      </w:r>
      <w:r>
        <w:t>“</w:t>
      </w:r>
      <w:r w:rsidRPr="00A426DF">
        <w:t>Prospectus</w:t>
      </w:r>
      <w:r>
        <w:t>”</w:t>
      </w:r>
      <w:r w:rsidRPr="00A426DF">
        <w:t xml:space="preserve">) and the accompanying Letter of Transmittal enclosed herewith (which together constitute the </w:t>
      </w:r>
      <w:r>
        <w:t>“</w:t>
      </w:r>
      <w:r w:rsidRPr="00A426DF">
        <w:t>Exchange Offer</w:t>
      </w:r>
      <w:r>
        <w:t>”</w:t>
      </w:r>
      <w:r w:rsidRPr="00A426DF">
        <w:t xml:space="preserve">) to exchange their 6.875% Senior Secured Notes due 2019, 9.375% Senior Notes due 2020 and 7.750% Senior Notes due 2022 (collectively, the </w:t>
      </w:r>
      <w:r>
        <w:t>“</w:t>
      </w:r>
      <w:r w:rsidRPr="00A426DF">
        <w:t>Initial Notes</w:t>
      </w:r>
      <w:r>
        <w:t>”</w:t>
      </w:r>
      <w:r w:rsidRPr="00A426DF">
        <w:t xml:space="preserve">) for a corresponding and equal aggregate principal amount of new 6.875% Senior Secured Notes due 2019, new 9.375% Senior Notes due 2020 and new 7.750% Senior Notes due 2022 (collectively, the </w:t>
      </w:r>
      <w:r>
        <w:t>“</w:t>
      </w:r>
      <w:r w:rsidRPr="00A426DF">
        <w:t>Exchange Notes</w:t>
      </w:r>
      <w:r>
        <w:t>”</w:t>
      </w:r>
      <w:r w:rsidRPr="00A426DF">
        <w:t xml:space="preserve">), which have been registered under the Securities Act of 1933, as amended (the </w:t>
      </w:r>
      <w:r>
        <w:t>“</w:t>
      </w:r>
      <w:r w:rsidRPr="00A426DF">
        <w:t>Securities Act</w:t>
      </w:r>
      <w:r>
        <w:t>”</w:t>
      </w:r>
      <w:r w:rsidRPr="00A426DF">
        <w:t>). As set forth in the Prospectus, the terms of the Exchange Notes are identical in all material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(a) the Registration Rights Agreement, dated April 24, 2012, among the Issuers, the subsidiary guarantors party thereto and the initial purchasers of the initial 6.875% Senior Secured Notes due 2019, (b) the Registration Rights Agreement, dated April 24, 2012, among the Issuers, the subsidiary guarantors party thereto and the initial purchasers of the initial 9.375% Senior Notes due 2020 and (c) the Registration Rights Agreement, dated August 13, 2012, among the Issuers, the subsidiary guarantors party thereto and the initial purchasers of the initial 7.750% Senior Notes due 2022.</w:t>
      </w:r>
    </w:p>
    <w:p w:rsidR="003C03D9" w:rsidRPr="00A426DF" w:rsidRDefault="003C03D9" w:rsidP="00A426DF">
      <w:pPr>
        <w:widowControl/>
        <w:tabs>
          <w:tab w:val="left" w:pos="-720"/>
        </w:tabs>
        <w:suppressAutoHyphens/>
        <w:spacing w:after="240"/>
        <w:ind w:firstLine="720"/>
      </w:pPr>
      <w:r w:rsidRPr="00A426DF">
        <w:rPr>
          <w:b/>
          <w:bCs/>
        </w:rPr>
        <w:t xml:space="preserve">The Exchange Offer is subject to certain customary conditions. See </w:t>
      </w:r>
      <w:r>
        <w:rPr>
          <w:b/>
          <w:bCs/>
        </w:rPr>
        <w:t>“</w:t>
      </w:r>
      <w:r w:rsidRPr="00A426DF">
        <w:rPr>
          <w:b/>
          <w:bCs/>
        </w:rPr>
        <w:t>The Exchange Offer</w:t>
      </w:r>
      <w:r>
        <w:rPr>
          <w:b/>
          <w:bCs/>
        </w:rPr>
        <w:t>—</w:t>
      </w:r>
      <w:r w:rsidRPr="00A426DF">
        <w:rPr>
          <w:b/>
          <w:bCs/>
        </w:rPr>
        <w:t>Conditions to the Exchange Offer</w:t>
      </w:r>
      <w:r>
        <w:rPr>
          <w:b/>
          <w:bCs/>
        </w:rPr>
        <w:t>”</w:t>
      </w:r>
      <w:r w:rsidRPr="00A426DF">
        <w:rPr>
          <w:b/>
          <w:bCs/>
        </w:rPr>
        <w:t xml:space="preserve"> in the Prospectus.</w:t>
      </w:r>
    </w:p>
    <w:p w:rsidR="003C03D9" w:rsidRPr="00A426DF" w:rsidRDefault="003C03D9" w:rsidP="00A426DF">
      <w:pPr>
        <w:widowControl/>
        <w:tabs>
          <w:tab w:val="left" w:pos="-720"/>
        </w:tabs>
        <w:suppressAutoHyphens/>
        <w:spacing w:after="240"/>
        <w:ind w:firstLine="720"/>
      </w:pPr>
      <w:r w:rsidRPr="00A426DF">
        <w:t>Enclosed herewith for your information and forwarding to your clients are copies of the following documents:</w:t>
      </w:r>
    </w:p>
    <w:p w:rsidR="003C03D9" w:rsidRPr="00A426DF" w:rsidRDefault="003C03D9" w:rsidP="00A426DF">
      <w:pPr>
        <w:widowControl/>
        <w:tabs>
          <w:tab w:val="left" w:pos="-720"/>
        </w:tabs>
        <w:suppressAutoHyphens/>
        <w:spacing w:after="240"/>
        <w:ind w:left="720" w:firstLine="720"/>
      </w:pPr>
      <w:r w:rsidRPr="00A426DF">
        <w:t>1.</w:t>
      </w:r>
      <w:r w:rsidRPr="00A426DF">
        <w:tab/>
        <w:t>The Prospectus, dated             , 2012;</w:t>
      </w:r>
    </w:p>
    <w:p w:rsidR="003C03D9" w:rsidRPr="00A426DF" w:rsidRDefault="003C03D9" w:rsidP="00A426DF">
      <w:pPr>
        <w:widowControl/>
        <w:tabs>
          <w:tab w:val="left" w:pos="-720"/>
        </w:tabs>
        <w:suppressAutoHyphens/>
        <w:spacing w:after="240"/>
        <w:ind w:left="720" w:firstLine="720"/>
      </w:pPr>
      <w:r w:rsidRPr="00A426DF">
        <w:t>2.</w:t>
      </w:r>
      <w:r w:rsidRPr="00A426DF">
        <w:tab/>
        <w:t>The Letter of Transmittal for your use (unless Initial Notes are tendered by an Agent</w:t>
      </w:r>
      <w:r>
        <w:t>’</w:t>
      </w:r>
      <w:r w:rsidRPr="00A426DF">
        <w:t>s Message) and for the information of your clients (including Guidelines of the Internal Revenue Service for Certification of Taxpayer Identification Number on Substitute Form W</w:t>
      </w:r>
      <w:r>
        <w:t>-</w:t>
      </w:r>
      <w:r w:rsidRPr="00A426DF">
        <w:t>9) (facsimile copies of the Letter of Transmittal may be used to tender Initial Notes);</w:t>
      </w:r>
    </w:p>
    <w:p w:rsidR="003C03D9" w:rsidRPr="00A426DF" w:rsidRDefault="003C03D9" w:rsidP="00A426DF">
      <w:pPr>
        <w:widowControl/>
        <w:tabs>
          <w:tab w:val="left" w:pos="-720"/>
        </w:tabs>
        <w:suppressAutoHyphens/>
        <w:spacing w:after="240"/>
        <w:ind w:left="720" w:firstLine="720"/>
      </w:pPr>
      <w:r w:rsidRPr="00A426DF">
        <w:t>3.</w:t>
      </w:r>
      <w:r w:rsidRPr="00A426DF">
        <w:tab/>
        <w:t>A form of letter which may be sent to your clients for whose accounts you hold Initial Notes registered in your name or in the name of your nominee, with space provided for obtaining such clients</w:t>
      </w:r>
      <w:r>
        <w:t>’</w:t>
      </w:r>
      <w:r w:rsidRPr="00A426DF">
        <w:t xml:space="preserve"> instructions with regard to the Exchange Offer; and</w:t>
      </w:r>
    </w:p>
    <w:p w:rsidR="003C03D9" w:rsidRPr="00A426DF" w:rsidRDefault="003C03D9" w:rsidP="00A426DF">
      <w:pPr>
        <w:widowControl/>
        <w:tabs>
          <w:tab w:val="left" w:pos="-720"/>
        </w:tabs>
        <w:suppressAutoHyphens/>
        <w:spacing w:after="240"/>
        <w:ind w:left="720" w:firstLine="720"/>
      </w:pPr>
      <w:r w:rsidRPr="00A426DF">
        <w:t>4.</w:t>
      </w:r>
      <w:r w:rsidRPr="00A426DF">
        <w:tab/>
        <w:t>A Notice of Guaranteed Delivery.</w:t>
      </w:r>
    </w:p>
    <w:p w:rsidR="004E50B9" w:rsidRDefault="004E50B9" w:rsidP="00A426DF">
      <w:pPr>
        <w:widowControl/>
        <w:tabs>
          <w:tab w:val="left" w:pos="-720"/>
        </w:tabs>
        <w:suppressAutoHyphens/>
        <w:spacing w:after="240"/>
        <w:ind w:firstLine="720"/>
        <w:rPr>
          <w:b/>
          <w:bCs/>
        </w:rPr>
        <w:sectPr w:rsidR="004E50B9" w:rsidSect="003C03D9">
          <w:footerReference w:type="default" r:id="rId20"/>
          <w:pgSz w:w="12240" w:h="15840"/>
          <w:pgMar w:top="1080" w:right="1080" w:bottom="1080" w:left="1080" w:header="720" w:footer="720" w:gutter="0"/>
          <w:pgNumType w:start="1"/>
          <w:cols w:space="720"/>
          <w:docGrid w:linePitch="299"/>
        </w:sectPr>
      </w:pPr>
    </w:p>
    <w:p w:rsidR="003C03D9" w:rsidRPr="00A426DF" w:rsidRDefault="003C03D9" w:rsidP="00A426DF">
      <w:pPr>
        <w:widowControl/>
        <w:tabs>
          <w:tab w:val="left" w:pos="-720"/>
        </w:tabs>
        <w:suppressAutoHyphens/>
        <w:spacing w:after="240"/>
        <w:ind w:firstLine="720"/>
      </w:pPr>
      <w:r w:rsidRPr="00A426DF">
        <w:rPr>
          <w:b/>
          <w:bCs/>
        </w:rPr>
        <w:lastRenderedPageBreak/>
        <w:t>Your prompt action is requested. Please note the Exchange Offer will expire at midnight, New York City time, at the end of             , 2012, unless extended. Please furnish copies of the enclosed materials to those of your clients for whom you hold Initial Notes registered in your name or in the name of your nominee as quickly as possible.</w:t>
      </w:r>
    </w:p>
    <w:p w:rsidR="003C03D9" w:rsidRPr="00A426DF" w:rsidRDefault="003C03D9" w:rsidP="00A426DF">
      <w:pPr>
        <w:widowControl/>
        <w:tabs>
          <w:tab w:val="left" w:pos="-720"/>
        </w:tabs>
        <w:suppressAutoHyphens/>
        <w:spacing w:after="240"/>
        <w:ind w:firstLine="720"/>
      </w:pPr>
      <w:r w:rsidRPr="00A426DF">
        <w:t>In all cases, exchange of Initial Notes accepted for exchange pursuant to the Exchange Offer will be made only after timely receipt by the Exchange Agent of (a) certificates representing such Initial Notes, or confirmation of book entry transfer of such Initial Notes, as the case may be, (b) the Letter of Transmittal (or facsimile thereof), properly completed and duly executed, or an Agent</w:t>
      </w:r>
      <w:r>
        <w:t>’</w:t>
      </w:r>
      <w:r w:rsidRPr="00A426DF">
        <w:t>s Message and (c) any other required documents.</w:t>
      </w:r>
    </w:p>
    <w:p w:rsidR="003C03D9" w:rsidRPr="00A426DF" w:rsidRDefault="003C03D9" w:rsidP="00A426DF">
      <w:pPr>
        <w:widowControl/>
        <w:tabs>
          <w:tab w:val="left" w:pos="-720"/>
        </w:tabs>
        <w:suppressAutoHyphens/>
        <w:spacing w:after="240"/>
        <w:ind w:firstLine="720"/>
      </w:pPr>
      <w:r w:rsidRPr="00A426DF">
        <w:t>Holders who wish to tender their Initial Notes and (i) whose Initial Notes are not immediately available or (ii) who cannot deliver their Initial Notes, the Letter of Transmittal or an Agent</w:t>
      </w:r>
      <w:r>
        <w:t>’</w:t>
      </w:r>
      <w:r w:rsidRPr="00A426DF">
        <w:t xml:space="preserve">s Message and in either case together with any other documents required by the Letter of Transmittal to the Exchange Agent prior to the Expiration Date must tender their Initial Notes according to the guaranteed delivery procedures set forth under the caption </w:t>
      </w:r>
      <w:r>
        <w:t>“</w:t>
      </w:r>
      <w:r w:rsidRPr="00A426DF">
        <w:t>The Exchange Offer</w:t>
      </w:r>
      <w:r>
        <w:t>—</w:t>
      </w:r>
      <w:r w:rsidRPr="00A426DF">
        <w:t>Procedures for Tendering Initial Notes</w:t>
      </w:r>
      <w:r>
        <w:rPr>
          <w:b/>
          <w:bCs/>
        </w:rPr>
        <w:t>—</w:t>
      </w:r>
      <w:r w:rsidRPr="00A426DF">
        <w:t>Guaranteed Delivery Procedure</w:t>
      </w:r>
      <w:r>
        <w:t>”</w:t>
      </w:r>
      <w:r w:rsidRPr="00A426DF">
        <w:t xml:space="preserve"> in the Prospectus.</w:t>
      </w:r>
    </w:p>
    <w:p w:rsidR="003C03D9" w:rsidRPr="00A426DF" w:rsidRDefault="003C03D9" w:rsidP="00A426DF">
      <w:pPr>
        <w:widowControl/>
        <w:tabs>
          <w:tab w:val="left" w:pos="-720"/>
        </w:tabs>
        <w:suppressAutoHyphens/>
        <w:spacing w:after="240"/>
        <w:ind w:firstLine="720"/>
      </w:pPr>
      <w:r w:rsidRPr="00A426DF">
        <w:t>The Exchange Offer is not being made to, nor will tenders be accepted from or on behalf of, holders of Initial Notes residing in any jurisdiction in which the making of the Exchange Offer or the acceptance thereof would not be in compliance with the laws of such jurisdiction.</w:t>
      </w:r>
    </w:p>
    <w:p w:rsidR="003C03D9" w:rsidRPr="00A426DF" w:rsidRDefault="003C03D9" w:rsidP="00A426DF">
      <w:pPr>
        <w:widowControl/>
        <w:tabs>
          <w:tab w:val="left" w:pos="-720"/>
        </w:tabs>
        <w:suppressAutoHyphens/>
        <w:spacing w:after="240"/>
        <w:ind w:firstLine="720"/>
      </w:pPr>
      <w:r w:rsidRPr="00A426DF">
        <w:t>The Issuers will not pay any fees or commissions to brokers, dealers or other persons for soliciting exchange of Initial Notes pursuant to the Exchange Offer. The Issuers will, however, upon request, reimburse you for customary clerical and mailing expenses incurred by you in forwarding any of the enclosed materials to your clients. The Issuers will pay or cause to be paid any transfer taxes payable on the transfer of Initial Notes to them except as otherwise provided in Instruction 6 of the Letter of Transmittal.</w:t>
      </w:r>
    </w:p>
    <w:p w:rsidR="003C03D9" w:rsidRPr="00A426DF" w:rsidRDefault="003C03D9" w:rsidP="00A426DF">
      <w:pPr>
        <w:widowControl/>
        <w:tabs>
          <w:tab w:val="left" w:pos="-720"/>
        </w:tabs>
        <w:suppressAutoHyphens/>
        <w:spacing w:after="240"/>
        <w:ind w:firstLine="720"/>
      </w:pPr>
      <w:r w:rsidRPr="00A426DF">
        <w:t>Questions and requests for assistance with respect to the Exchange Offer or for copies of the Prospectus and Letter of Transmittal may be directed to the Exchange Agent by telephone at (302) 636</w:t>
      </w:r>
      <w:r>
        <w:t>-</w:t>
      </w:r>
      <w:r w:rsidRPr="00A426DF">
        <w:t>6181 (Attention: Sam Hamed) or by facsimile (for eligible institutions only) at (302) 636</w:t>
      </w:r>
      <w:r>
        <w:t>-</w:t>
      </w:r>
      <w:r w:rsidRPr="00A426DF">
        <w:t>4139 (Attention: Sam Hamed).</w:t>
      </w:r>
    </w:p>
    <w:tbl>
      <w:tblPr>
        <w:tblW w:w="5000" w:type="pct"/>
        <w:jc w:val="center"/>
        <w:tblCellMar>
          <w:left w:w="72" w:type="dxa"/>
          <w:right w:w="72" w:type="dxa"/>
        </w:tblCellMar>
        <w:tblLook w:val="0000"/>
      </w:tblPr>
      <w:tblGrid>
        <w:gridCol w:w="5112"/>
        <w:gridCol w:w="5112"/>
      </w:tblGrid>
      <w:tr w:rsidR="003C03D9" w:rsidRPr="00A426DF">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Very truly yours,</w:t>
            </w:r>
          </w:p>
        </w:tc>
      </w:tr>
      <w:tr w:rsidR="003C03D9" w:rsidRPr="00A426DF">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EP Energy LLC and</w:t>
            </w:r>
          </w:p>
        </w:tc>
      </w:tr>
      <w:tr w:rsidR="003C03D9" w:rsidRPr="00A426DF">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Everest Acquisition Finance Inc.</w:t>
            </w:r>
          </w:p>
        </w:tc>
      </w:tr>
    </w:tbl>
    <w:p w:rsidR="003C03D9" w:rsidRDefault="003C03D9" w:rsidP="00A426DF">
      <w:pPr>
        <w:widowControl/>
        <w:tabs>
          <w:tab w:val="left" w:pos="-720"/>
        </w:tabs>
        <w:suppressAutoHyphens/>
        <w:spacing w:before="240" w:after="240"/>
        <w:ind w:firstLine="720"/>
        <w:rPr>
          <w:b/>
          <w:bCs/>
        </w:rPr>
        <w:sectPr w:rsidR="003C03D9" w:rsidSect="004E50B9">
          <w:footerReference w:type="default" r:id="rId21"/>
          <w:pgSz w:w="12240" w:h="15840"/>
          <w:pgMar w:top="1080" w:right="1080" w:bottom="1080" w:left="1080" w:header="720" w:footer="720" w:gutter="0"/>
          <w:pgNumType w:start="2"/>
          <w:cols w:space="720"/>
          <w:docGrid w:linePitch="299"/>
        </w:sectPr>
      </w:pPr>
      <w:r w:rsidRPr="00A426DF">
        <w:rPr>
          <w:b/>
          <w:bCs/>
        </w:rPr>
        <w:t>Nothing contained herein or in the enclosed documents shall constitute you or any other person as the agent, of the Issuers or any affiliate thereof, or authorize you or any other person to make any statements or use any document on behalf of any of the Issuers in connection with the Exchange Offer other than the enclosed documents and the statements contained therein.</w:t>
      </w: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99.4</w:t>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widowControl/>
        <w:tabs>
          <w:tab w:val="left" w:pos="5400"/>
        </w:tabs>
        <w:suppressAutoHyphens/>
        <w:ind w:firstLine="720"/>
        <w:jc w:val="center"/>
        <w:rPr>
          <w:b/>
          <w:bCs/>
        </w:rPr>
      </w:pPr>
      <w:r w:rsidRPr="00A426DF">
        <w:rPr>
          <w:b/>
          <w:bCs/>
        </w:rPr>
        <w:t>Offer to Exchange up to</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 6.875% Senior Secured Notes Due 2019</w:t>
      </w:r>
    </w:p>
    <w:p w:rsidR="003C03D9" w:rsidRPr="00A426DF" w:rsidRDefault="003C03D9" w:rsidP="00A426DF">
      <w:pPr>
        <w:widowControl/>
        <w:tabs>
          <w:tab w:val="center" w:pos="5400"/>
        </w:tabs>
        <w:suppressAutoHyphens/>
        <w:jc w:val="center"/>
        <w:rPr>
          <w:b/>
          <w:bCs/>
        </w:rPr>
      </w:pPr>
      <w:r w:rsidRPr="00A426DF">
        <w:rPr>
          <w:b/>
          <w:bCs/>
        </w:rPr>
        <w:t>For Any and All of Their Outstanding 6.875% Senior Secured Notes Due 2019,</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 9.375% Senior Notes Due 2020</w:t>
      </w:r>
    </w:p>
    <w:p w:rsidR="003C03D9" w:rsidRPr="00A426DF" w:rsidRDefault="003C03D9" w:rsidP="00A426DF">
      <w:pPr>
        <w:widowControl/>
        <w:tabs>
          <w:tab w:val="center" w:pos="5400"/>
        </w:tabs>
        <w:suppressAutoHyphens/>
        <w:jc w:val="center"/>
        <w:rPr>
          <w:b/>
          <w:bCs/>
        </w:rPr>
      </w:pPr>
      <w:r w:rsidRPr="00A426DF">
        <w:rPr>
          <w:b/>
          <w:bCs/>
        </w:rPr>
        <w:t>For Any and All of Their Outstanding 9.375% Senior Notes Due 2020</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jc w:val="center"/>
        <w:rPr>
          <w:b/>
          <w:bCs/>
        </w:rPr>
      </w:pPr>
      <w:r w:rsidRPr="00A426DF">
        <w:rPr>
          <w:b/>
          <w:bCs/>
        </w:rPr>
        <w:t>$350,000,000 Aggregate Principal Amount of their 7.750% Senior Notes Due 2022</w:t>
      </w:r>
    </w:p>
    <w:p w:rsidR="003C03D9" w:rsidRPr="00A426DF" w:rsidRDefault="003C03D9" w:rsidP="00A426DF">
      <w:pPr>
        <w:widowControl/>
        <w:tabs>
          <w:tab w:val="center" w:pos="5400"/>
        </w:tabs>
        <w:suppressAutoHyphens/>
        <w:spacing w:after="240"/>
        <w:jc w:val="center"/>
        <w:rPr>
          <w:b/>
          <w:bCs/>
        </w:rPr>
      </w:pPr>
      <w:r w:rsidRPr="00A426DF">
        <w:rPr>
          <w:b/>
          <w:bCs/>
        </w:rPr>
        <w:t>For Any and All of Their Outstanding 7.750% Senior Notes Due 2022</w:t>
      </w:r>
    </w:p>
    <w:p w:rsidR="003C03D9" w:rsidRPr="00A426DF" w:rsidRDefault="003C03D9" w:rsidP="00A426DF">
      <w:pPr>
        <w:widowControl/>
        <w:tabs>
          <w:tab w:val="center" w:pos="5400"/>
        </w:tabs>
        <w:suppressAutoHyphens/>
        <w:jc w:val="center"/>
        <w:rPr>
          <w:b/>
          <w:bCs/>
        </w:rPr>
      </w:pPr>
      <w:r w:rsidRPr="00A426DF">
        <w:rPr>
          <w:b/>
          <w:bCs/>
        </w:rPr>
        <w:t>THE EXCHANGE OFFER WILL EXPIRE AT MIDNIGHT,</w:t>
      </w:r>
    </w:p>
    <w:p w:rsidR="003C03D9" w:rsidRPr="00A426DF" w:rsidRDefault="003C03D9" w:rsidP="00A426DF">
      <w:pPr>
        <w:widowControl/>
        <w:tabs>
          <w:tab w:val="center" w:pos="5400"/>
        </w:tabs>
        <w:suppressAutoHyphens/>
        <w:spacing w:after="240"/>
        <w:jc w:val="center"/>
        <w:rPr>
          <w:b/>
          <w:bCs/>
        </w:rPr>
      </w:pPr>
      <w:r w:rsidRPr="00A426DF">
        <w:rPr>
          <w:b/>
          <w:bCs/>
        </w:rPr>
        <w:t>NEW YORK CITY TIME, AT THE END OF                     , 2012 UNLESS EXTENDED.</w:t>
      </w:r>
    </w:p>
    <w:p w:rsidR="003C03D9" w:rsidRPr="00A426DF" w:rsidRDefault="003C03D9" w:rsidP="00A426DF">
      <w:pPr>
        <w:widowControl/>
        <w:tabs>
          <w:tab w:val="right" w:pos="10800"/>
        </w:tabs>
        <w:suppressAutoHyphens/>
        <w:spacing w:after="240"/>
        <w:jc w:val="right"/>
      </w:pPr>
      <w:r w:rsidRPr="00A426DF">
        <w:t xml:space="preserve">   , 2012</w:t>
      </w:r>
    </w:p>
    <w:p w:rsidR="003C03D9" w:rsidRPr="00A426DF" w:rsidRDefault="003C03D9" w:rsidP="00A426DF">
      <w:pPr>
        <w:widowControl/>
        <w:tabs>
          <w:tab w:val="left" w:pos="-720"/>
        </w:tabs>
        <w:suppressAutoHyphens/>
        <w:spacing w:after="240"/>
      </w:pPr>
      <w:r w:rsidRPr="00A426DF">
        <w:t>To Our Clients:</w:t>
      </w:r>
    </w:p>
    <w:p w:rsidR="003C03D9" w:rsidRPr="00A426DF" w:rsidRDefault="003C03D9" w:rsidP="00A426DF">
      <w:pPr>
        <w:widowControl/>
        <w:tabs>
          <w:tab w:val="left" w:pos="-720"/>
        </w:tabs>
        <w:suppressAutoHyphens/>
        <w:spacing w:after="240"/>
        <w:ind w:firstLine="720"/>
      </w:pPr>
      <w:r w:rsidRPr="00A426DF">
        <w:t xml:space="preserve">Enclosed for your consideration is a Prospectus dated                     , 2012 (the </w:t>
      </w:r>
      <w:r>
        <w:t>“</w:t>
      </w:r>
      <w:r w:rsidRPr="00A426DF">
        <w:t>Prospectus</w:t>
      </w:r>
      <w:r>
        <w:t>”</w:t>
      </w:r>
      <w:r w:rsidRPr="00A426DF">
        <w:t xml:space="preserve">) and a Letter of Transmittal (which together constitute the </w:t>
      </w:r>
      <w:r>
        <w:t>“</w:t>
      </w:r>
      <w:r w:rsidRPr="00A426DF">
        <w:t>Exchange Offer</w:t>
      </w:r>
      <w:r>
        <w:t>”</w:t>
      </w:r>
      <w:r w:rsidRPr="00A426DF">
        <w:t xml:space="preserve">) relating to the offer by EP Energy LLC and Everest Acquisition Finance Inc. (together, the </w:t>
      </w:r>
      <w:r>
        <w:t>“</w:t>
      </w:r>
      <w:r w:rsidRPr="00A426DF">
        <w:t>Issuers</w:t>
      </w:r>
      <w:r>
        <w:t>”</w:t>
      </w:r>
      <w:r w:rsidRPr="00A426DF">
        <w:t xml:space="preserve">) to exchange their 6.875% Senior Secured Notes due 2019, 9.375% Senior Notes due 2020 and 7.750% Senior Notes due 2022 (collectively, the </w:t>
      </w:r>
      <w:r>
        <w:t>“</w:t>
      </w:r>
      <w:r w:rsidRPr="00A426DF">
        <w:t>Initial Notes</w:t>
      </w:r>
      <w:r>
        <w:t>”</w:t>
      </w:r>
      <w:r w:rsidRPr="00A426DF">
        <w:t xml:space="preserve">) for a corresponding and equal aggregate principal amount of new 6.875% Senior Secured Notes due 2019, new 9.375% Senior Notes due 2020 and new 7.750% Senior Notes due 2022 (collectively, the </w:t>
      </w:r>
      <w:r>
        <w:t>“</w:t>
      </w:r>
      <w:r w:rsidRPr="00A426DF">
        <w:t>Exchange Notes</w:t>
      </w:r>
      <w:r>
        <w:t>”</w:t>
      </w:r>
      <w:r w:rsidRPr="00A426DF">
        <w:t xml:space="preserve">), which have been registered under the Securities Act of 1933, as amended (the </w:t>
      </w:r>
      <w:r>
        <w:t>“</w:t>
      </w:r>
      <w:r w:rsidRPr="00A426DF">
        <w:t>Securities Act</w:t>
      </w:r>
      <w:r>
        <w:t>”</w:t>
      </w:r>
      <w:r w:rsidRPr="00A426DF">
        <w:t xml:space="preserve">). As set forth in the Prospectus, the terms of the Exchange Notes are identical in all material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(a) the Registration Rights Agreement, dated April 24, 2012, among the Issuers, the subsidiary guarantors party thereto and the initial purchasers of the initial 6.875% Senior Secured Notes due 2019, (b) the Registration Rights Agreement, dated April 24, 2012, among the Issuers, the subsidiary guarantors party thereto and the initial purchasers of the initial 9.375% Senior Notes due 2020 and (c) the Registration Rights Agreement, dated August 13, 2012, among the Issuers, the subsidiary guarantors party thereto and the initial purchasers of the initial 7.750% Senior Notes due 2022 (collectively, the </w:t>
      </w:r>
      <w:r>
        <w:t>“</w:t>
      </w:r>
      <w:r w:rsidRPr="00A426DF">
        <w:t>Registration Rights Agreements</w:t>
      </w:r>
      <w:r>
        <w:t>”</w:t>
      </w:r>
      <w:r w:rsidRPr="00A426DF">
        <w:t>).</w:t>
      </w:r>
    </w:p>
    <w:p w:rsidR="003C03D9" w:rsidRPr="00A426DF" w:rsidRDefault="003C03D9" w:rsidP="00A426DF">
      <w:pPr>
        <w:widowControl/>
        <w:tabs>
          <w:tab w:val="left" w:pos="-720"/>
        </w:tabs>
        <w:suppressAutoHyphens/>
        <w:spacing w:after="240"/>
        <w:ind w:firstLine="720"/>
      </w:pPr>
      <w:r w:rsidRPr="00A426DF">
        <w:t>The enclosed material is being forwarded to you as the beneficial owner of Initial Notes carried by us for your account or benefit but not registered in your name. An exchange of any Initial Notes may only be made by us as the registered Holder and pursuant to your instructions. Therefore, we urge beneficial owners of Initial Notes registered in the name of a broker, dealer, commercial bank, trust company or other nominee to contact such Holder promptly if they wish to exchange Initial Notes in the Exchange Offer.</w:t>
      </w:r>
    </w:p>
    <w:p w:rsidR="003C03D9" w:rsidRPr="00A426DF" w:rsidRDefault="003C03D9" w:rsidP="00A426DF">
      <w:pPr>
        <w:widowControl/>
        <w:tabs>
          <w:tab w:val="left" w:pos="-720"/>
        </w:tabs>
        <w:suppressAutoHyphens/>
        <w:spacing w:after="240"/>
        <w:ind w:firstLine="720"/>
      </w:pPr>
      <w:r w:rsidRPr="00A426DF">
        <w:t>Accordingly, we request instructions as to whether you wish us to exchange any or all such Initial Notes held by us for your account or benefit, pursuant to the terms and conditions set forth in the Prospectus and Letter of Transmittal. We urge you to read carefully the Prospectus and Letter of Transmittal before instructing us to exchange your Initial Notes.</w:t>
      </w:r>
    </w:p>
    <w:p w:rsidR="003C03D9" w:rsidRDefault="003C03D9" w:rsidP="00A426DF">
      <w:pPr>
        <w:widowControl/>
        <w:tabs>
          <w:tab w:val="left" w:pos="-720"/>
        </w:tabs>
        <w:suppressAutoHyphens/>
        <w:spacing w:after="240"/>
        <w:ind w:firstLine="720"/>
      </w:pPr>
      <w:r w:rsidRPr="00A426DF">
        <w:t xml:space="preserve">Your instructions to us should be forwarded as promptly as possible in order to permit us to exchange Initial Notes on your behalf in accordance with the provisions of the Exchange Offer. The Exchange Offer expires at midnight, New York City time, at the end of                     , 2012, unless extended. The term </w:t>
      </w:r>
      <w:r>
        <w:t>“</w:t>
      </w:r>
      <w:r w:rsidRPr="00A426DF">
        <w:t>Expiration Date</w:t>
      </w:r>
      <w:r>
        <w:t>”</w:t>
      </w:r>
      <w:r w:rsidRPr="00A426DF">
        <w:t xml:space="preserve"> shall mean midnight, New York City time, at the end of                     , 2012, unless the Exchange Offer is extended as provided in the Prospectus, in which case the term </w:t>
      </w:r>
      <w:r>
        <w:t>“</w:t>
      </w:r>
      <w:r w:rsidRPr="00A426DF">
        <w:t>Expiration Date</w:t>
      </w:r>
      <w:r>
        <w:t>”</w:t>
      </w:r>
      <w:r w:rsidRPr="00A426DF">
        <w:t xml:space="preserve"> shall mean the latest date and time to which the Exchange Offer is extended. A tender of Initial Notes may be withdrawn at any time prior to midnight, New York City time, on the Expiration Date.</w:t>
      </w:r>
    </w:p>
    <w:p w:rsidR="003C03D9" w:rsidRDefault="003C03D9" w:rsidP="00A426DF">
      <w:pPr>
        <w:widowControl/>
        <w:tabs>
          <w:tab w:val="left" w:pos="-720"/>
        </w:tabs>
        <w:suppressAutoHyphens/>
        <w:spacing w:after="240"/>
        <w:ind w:firstLine="720"/>
        <w:sectPr w:rsidR="003C03D9" w:rsidSect="003C03D9">
          <w:footerReference w:type="default" r:id="rId22"/>
          <w:pgSz w:w="12240" w:h="15840"/>
          <w:pgMar w:top="1080" w:right="1080" w:bottom="1080" w:left="1080" w:header="720" w:footer="720" w:gutter="0"/>
          <w:pgNumType w:start="1"/>
          <w:cols w:space="720"/>
          <w:docGrid w:linePitch="299"/>
        </w:sectPr>
      </w:pPr>
    </w:p>
    <w:p w:rsidR="003C03D9" w:rsidRPr="00A426DF" w:rsidRDefault="003C03D9" w:rsidP="003C03D9">
      <w:pPr>
        <w:keepNext/>
        <w:keepLines/>
        <w:widowControl/>
        <w:tabs>
          <w:tab w:val="left" w:pos="-720"/>
        </w:tabs>
        <w:suppressAutoHyphens/>
        <w:spacing w:after="240"/>
        <w:ind w:firstLine="720"/>
      </w:pPr>
      <w:r w:rsidRPr="00A426DF">
        <w:lastRenderedPageBreak/>
        <w:t>Your attention is directed to the following:</w:t>
      </w:r>
    </w:p>
    <w:p w:rsidR="003C03D9" w:rsidRPr="00A426DF" w:rsidRDefault="003C03D9" w:rsidP="003C03D9">
      <w:pPr>
        <w:keepNext/>
        <w:keepLines/>
        <w:widowControl/>
        <w:tabs>
          <w:tab w:val="left" w:pos="-720"/>
          <w:tab w:val="left" w:pos="0"/>
        </w:tabs>
        <w:suppressAutoHyphens/>
        <w:spacing w:after="240"/>
        <w:ind w:left="1440" w:hanging="720"/>
      </w:pPr>
      <w:r w:rsidRPr="00A426DF">
        <w:t>1.</w:t>
      </w:r>
      <w:r w:rsidRPr="00A426DF">
        <w:tab/>
        <w:t>The Issuers will issue a like principal amount of Exchange Notes in exchange for the principal amount of corresponding Initial Notes surrendered pursuant to the Exchange Offer, of which $3,100,000,000 aggregate principal amount of Initial Notes was outstanding as of the date of the Prospectus. The terms of the Exchange Notes are identical in all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the Registration Rights Agreements.</w:t>
      </w:r>
    </w:p>
    <w:p w:rsidR="003C03D9" w:rsidRPr="00A426DF" w:rsidRDefault="003C03D9" w:rsidP="00A426DF">
      <w:pPr>
        <w:widowControl/>
        <w:tabs>
          <w:tab w:val="left" w:pos="-720"/>
          <w:tab w:val="left" w:pos="0"/>
        </w:tabs>
        <w:suppressAutoHyphens/>
        <w:spacing w:after="240"/>
        <w:ind w:left="1440" w:hanging="720"/>
      </w:pPr>
      <w:r w:rsidRPr="00A426DF">
        <w:t>2.</w:t>
      </w:r>
      <w:r w:rsidRPr="00A426DF">
        <w:tab/>
        <w:t xml:space="preserve">THE EXCHANGE OFFER IS SUBJECT TO CERTAIN CUSTOMARY CONDITIONS. SEE </w:t>
      </w:r>
      <w:r>
        <w:t>“</w:t>
      </w:r>
      <w:r w:rsidRPr="00A426DF">
        <w:t>THE EXCHANGE OFFER</w:t>
      </w:r>
      <w:r>
        <w:t>—</w:t>
      </w:r>
      <w:r w:rsidRPr="00A426DF">
        <w:t>CONDITIONS TO THE EXCHANGE OFFER</w:t>
      </w:r>
      <w:r>
        <w:t>”</w:t>
      </w:r>
      <w:r w:rsidRPr="00A426DF">
        <w:t xml:space="preserve"> IN THE PROSPECTUS.</w:t>
      </w:r>
    </w:p>
    <w:p w:rsidR="003C03D9" w:rsidRPr="00A426DF" w:rsidRDefault="003C03D9" w:rsidP="00A426DF">
      <w:pPr>
        <w:widowControl/>
        <w:tabs>
          <w:tab w:val="left" w:pos="-720"/>
          <w:tab w:val="left" w:pos="0"/>
        </w:tabs>
        <w:suppressAutoHyphens/>
        <w:spacing w:after="240"/>
        <w:ind w:left="1440" w:hanging="720"/>
      </w:pPr>
      <w:r w:rsidRPr="00A426DF">
        <w:t>3.</w:t>
      </w:r>
      <w:r w:rsidRPr="00A426DF">
        <w:tab/>
        <w:t>The Exchange Offer and withdrawal rights will expire at midnight, New York City time, at the end of</w:t>
      </w:r>
      <w:r>
        <w:t>                            </w:t>
      </w:r>
      <w:r w:rsidRPr="00A426DF">
        <w:t>, 2012, unless extended.</w:t>
      </w:r>
    </w:p>
    <w:p w:rsidR="003C03D9" w:rsidRPr="00A426DF" w:rsidRDefault="003C03D9" w:rsidP="00A426DF">
      <w:pPr>
        <w:widowControl/>
        <w:tabs>
          <w:tab w:val="left" w:pos="-720"/>
          <w:tab w:val="left" w:pos="0"/>
        </w:tabs>
        <w:suppressAutoHyphens/>
        <w:spacing w:after="240"/>
        <w:ind w:left="1440" w:hanging="720"/>
      </w:pPr>
      <w:r w:rsidRPr="00A426DF">
        <w:t>4.</w:t>
      </w:r>
      <w:r w:rsidRPr="00A426DF">
        <w:tab/>
        <w:t>The Issuers have agreed to pay the expenses of the Exchange Offer.</w:t>
      </w:r>
    </w:p>
    <w:p w:rsidR="003C03D9" w:rsidRPr="00A426DF" w:rsidRDefault="003C03D9" w:rsidP="00A426DF">
      <w:pPr>
        <w:widowControl/>
        <w:tabs>
          <w:tab w:val="left" w:pos="-720"/>
          <w:tab w:val="left" w:pos="0"/>
        </w:tabs>
        <w:suppressAutoHyphens/>
        <w:spacing w:after="240"/>
        <w:ind w:left="1440" w:hanging="720"/>
      </w:pPr>
      <w:r w:rsidRPr="00A426DF">
        <w:t>5.</w:t>
      </w:r>
      <w:r w:rsidRPr="00A426DF">
        <w:tab/>
        <w:t>Any transfer taxes incident to the transfer of Initial Notes from the tendering Holder to us will be paid by the Issuers, except as provided in the Prospectus and the Letter of Transmittal.</w:t>
      </w:r>
    </w:p>
    <w:p w:rsidR="003C03D9" w:rsidRPr="00A426DF" w:rsidRDefault="003C03D9" w:rsidP="00A426DF">
      <w:pPr>
        <w:widowControl/>
        <w:tabs>
          <w:tab w:val="left" w:pos="-720"/>
        </w:tabs>
        <w:suppressAutoHyphens/>
        <w:spacing w:after="240"/>
        <w:ind w:firstLine="720"/>
      </w:pPr>
      <w:r w:rsidRPr="00A426DF">
        <w:t>The Exchange Offer is not being made to, nor will tenders be accepted from or on behalf of, holders of Initial Notes residing in any jurisdiction in which the making of the Exchange Offer or the acceptance thereof would not be in compliance with the laws of such jurisdiction.</w:t>
      </w:r>
    </w:p>
    <w:p w:rsidR="003C03D9" w:rsidRPr="00A426DF" w:rsidRDefault="003C03D9" w:rsidP="00A426DF">
      <w:pPr>
        <w:widowControl/>
        <w:tabs>
          <w:tab w:val="left" w:pos="-720"/>
        </w:tabs>
        <w:suppressAutoHyphens/>
        <w:spacing w:after="240"/>
        <w:ind w:firstLine="720"/>
      </w:pPr>
      <w:r w:rsidRPr="00A426DF">
        <w:t>If you wish us to tender any or all of your Initial Notes held by us for your account or benefit, please so instruct us by completing, executing and returning to us the attached instruction form. The accompanying Letter of Transmittal is furnished to you for informational purposes only and may not be used by you to exchange Initial Notes held by us and registered in our name for your account or benefit.</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INSTRUCTIONS</w:t>
      </w:r>
    </w:p>
    <w:p w:rsidR="003C03D9" w:rsidRPr="00A426DF" w:rsidRDefault="003C03D9" w:rsidP="00A426DF">
      <w:pPr>
        <w:widowControl/>
        <w:tabs>
          <w:tab w:val="left" w:pos="-720"/>
        </w:tabs>
        <w:suppressAutoHyphens/>
        <w:spacing w:after="240"/>
        <w:ind w:firstLine="720"/>
      </w:pPr>
      <w:r w:rsidRPr="00A426DF">
        <w:t>The undersigned acknowledge(s) receipt of your letter and the enclosed material referred to therein relating to the Exchange Offer of EP Energy LLC and Everest Acquisition Finance Inc.</w:t>
      </w:r>
    </w:p>
    <w:p w:rsidR="003C03D9" w:rsidRPr="00A426DF" w:rsidRDefault="003C03D9" w:rsidP="00A426DF">
      <w:pPr>
        <w:widowControl/>
        <w:tabs>
          <w:tab w:val="left" w:pos="-720"/>
        </w:tabs>
        <w:suppressAutoHyphens/>
        <w:spacing w:after="240"/>
        <w:ind w:firstLine="720"/>
      </w:pPr>
      <w:r w:rsidRPr="00A426DF">
        <w:t>This will instruct you to tender for exchange the aggregate principal amount of Initial Notes indicated below (or, if no aggregate principal amount is indicated below, all Initial Notes) held by you for the account or benefit of the undersigned, pursuant to the terms of and conditions set forth in the Prospectus and the Letter of Transmittal.</w:t>
      </w:r>
    </w:p>
    <w:p w:rsidR="003C03D9" w:rsidRPr="00A426DF" w:rsidRDefault="003C03D9" w:rsidP="00A426DF">
      <w:pPr>
        <w:widowControl/>
        <w:tabs>
          <w:tab w:val="center" w:pos="5400"/>
        </w:tabs>
        <w:suppressAutoHyphens/>
        <w:spacing w:after="240"/>
        <w:jc w:val="center"/>
      </w:pPr>
      <w:r w:rsidRPr="00A426DF">
        <w:t>Aggregate Principal Amount of 6.875% Senior Secured Notes Due 2019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A426DF">
      <w:pPr>
        <w:widowControl/>
        <w:tabs>
          <w:tab w:val="center" w:pos="5400"/>
        </w:tabs>
        <w:suppressAutoHyphens/>
        <w:spacing w:after="240"/>
        <w:jc w:val="center"/>
      </w:pPr>
      <w:r w:rsidRPr="00A426DF">
        <w:t>Aggregate Principal Amount of 9.375% Senior Notes Due 2020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A426DF">
      <w:pPr>
        <w:widowControl/>
        <w:tabs>
          <w:tab w:val="center" w:pos="5400"/>
        </w:tabs>
        <w:suppressAutoHyphens/>
        <w:spacing w:after="240"/>
        <w:jc w:val="center"/>
      </w:pPr>
      <w:r w:rsidRPr="00A426DF">
        <w:t>Aggregate Principal Amount of 7.750% Senior Notes Due 2022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3C03D9">
      <w:pPr>
        <w:pageBreakBefore/>
        <w:widowControl/>
        <w:tabs>
          <w:tab w:val="left" w:pos="-720"/>
        </w:tabs>
        <w:suppressAutoHyphens/>
        <w:spacing w:after="240"/>
        <w:ind w:firstLine="720"/>
      </w:pPr>
      <w:r w:rsidRPr="00A426DF">
        <w:lastRenderedPageBreak/>
        <w:t>* I (we) understand that if I (we) sign this instruction form without indicating an aggregate principal amount of Initial Notes in the space above, all Initial Notes held by you for my (our) account will be tendered for exchange.</w:t>
      </w:r>
    </w:p>
    <w:tbl>
      <w:tblPr>
        <w:tblW w:w="5000" w:type="pct"/>
        <w:jc w:val="center"/>
        <w:tblLayout w:type="fixed"/>
        <w:tblCellMar>
          <w:left w:w="72" w:type="dxa"/>
          <w:right w:w="72" w:type="dxa"/>
        </w:tblCellMar>
        <w:tblLook w:val="0000"/>
      </w:tblPr>
      <w:tblGrid>
        <w:gridCol w:w="10224"/>
      </w:tblGrid>
      <w:tr w:rsidR="003C03D9" w:rsidRPr="00A426DF">
        <w:trPr>
          <w:cantSplit/>
          <w:jc w:val="center"/>
        </w:trPr>
        <w:tc>
          <w:tcPr>
            <w:tcW w:w="1" w:type="dxa"/>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Signature(s)</w:t>
            </w: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Capacity (full title), if signing in a fiduciary or representative capacity</w:t>
            </w: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Name(s) and address, including zip code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740"/>
        <w:gridCol w:w="4742"/>
        <w:gridCol w:w="4742"/>
      </w:tblGrid>
      <w:tr w:rsidR="003C03D9" w:rsidRPr="00A426DF">
        <w:trPr>
          <w:cantSplit/>
          <w:jc w:val="center"/>
        </w:trPr>
        <w:tc>
          <w:tcPr>
            <w:tcW w:w="36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Date:</w:t>
            </w:r>
          </w:p>
        </w:tc>
        <w:tc>
          <w:tcPr>
            <w:tcW w:w="231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31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Layout w:type="fixed"/>
        <w:tblCellMar>
          <w:left w:w="72" w:type="dxa"/>
          <w:right w:w="72" w:type="dxa"/>
        </w:tblCellMar>
        <w:tblLook w:val="0000"/>
      </w:tblPr>
      <w:tblGrid>
        <w:gridCol w:w="10224"/>
      </w:tblGrid>
      <w:tr w:rsidR="003C03D9" w:rsidRPr="00A426DF">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Area Code and Telephone Number</w:t>
            </w: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Taxpayer Identification or Social Security No.</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095E1A" w:rsidRPr="00A426DF" w:rsidRDefault="00095E1A" w:rsidP="000E3BEC">
      <w:pPr>
        <w:keepNext/>
        <w:keepLines/>
        <w:widowControl/>
        <w:tabs>
          <w:tab w:val="left" w:pos="720"/>
          <w:tab w:val="left" w:pos="1440"/>
          <w:tab w:val="center" w:pos="5400"/>
        </w:tabs>
        <w:suppressAutoHyphens/>
        <w:spacing w:after="240"/>
        <w:jc w:val="center"/>
      </w:pPr>
    </w:p>
    <w:sectPr w:rsidR="00095E1A" w:rsidRPr="00A426DF" w:rsidSect="003C03D9">
      <w:footerReference w:type="default" r:id="rId23"/>
      <w:pgSz w:w="12240" w:h="15840"/>
      <w:pgMar w:top="1080" w:right="1080" w:bottom="1080" w:left="1080" w:header="720" w:footer="720" w:gutter="0"/>
      <w:pgNumType w:start="2"/>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AA5" w:rsidRDefault="00E92AA5">
      <w:pPr>
        <w:widowControl/>
        <w:spacing w:line="20" w:lineRule="exact"/>
        <w:rPr>
          <w:sz w:val="24"/>
          <w:szCs w:val="24"/>
        </w:rPr>
      </w:pPr>
    </w:p>
  </w:endnote>
  <w:endnote w:type="continuationSeparator" w:id="0">
    <w:p w:rsidR="00E92AA5" w:rsidRDefault="00E92AA5" w:rsidP="00095E1A">
      <w:r>
        <w:rPr>
          <w:sz w:val="24"/>
          <w:szCs w:val="24"/>
        </w:rPr>
        <w:t xml:space="preserve"> </w:t>
      </w:r>
    </w:p>
  </w:endnote>
  <w:endnote w:type="continuationNotice" w:id="1">
    <w:p w:rsidR="00E92AA5" w:rsidRDefault="00E92AA5" w:rsidP="00095E1A">
      <w:r>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955435" w:rsidP="00617BED">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E663D1">
      <w:rPr>
        <w:rStyle w:val="PageNumber"/>
        <w:noProof/>
      </w:rPr>
      <w:t>1</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Pr="00977114" w:rsidRDefault="004140F2" w:rsidP="003C03D9">
    <w:pPr>
      <w:widowControl/>
      <w:pBdr>
        <w:top w:val="single" w:sz="4" w:space="1" w:color="auto"/>
      </w:pBdr>
      <w:tabs>
        <w:tab w:val="left" w:pos="4320"/>
      </w:tabs>
      <w:suppressAutoHyphens/>
      <w:spacing w:after="240"/>
      <w:ind w:firstLine="720"/>
      <w:jc w:val="right"/>
      <w:rPr>
        <w:sz w:val="16"/>
        <w:szCs w:val="16"/>
      </w:rPr>
    </w:pPr>
    <w:r w:rsidRPr="00977114">
      <w:rPr>
        <w:sz w:val="16"/>
        <w:szCs w:val="16"/>
      </w:rPr>
      <w:t>Cat. No. 10231X</w:t>
    </w:r>
    <w:r w:rsidRPr="00977114">
      <w:rPr>
        <w:sz w:val="16"/>
        <w:szCs w:val="16"/>
      </w:rPr>
      <w:tab/>
      <w:t xml:space="preserve">Form </w:t>
    </w:r>
    <w:r w:rsidRPr="00977114">
      <w:rPr>
        <w:b/>
        <w:bCs/>
        <w:sz w:val="16"/>
        <w:szCs w:val="16"/>
      </w:rPr>
      <w:t>W-9</w:t>
    </w:r>
    <w:r w:rsidRPr="00977114">
      <w:rPr>
        <w:sz w:val="16"/>
        <w:szCs w:val="16"/>
      </w:rPr>
      <w:t xml:space="preserve"> (Rev. 12-2011)</w:t>
    </w:r>
  </w:p>
  <w:p w:rsidR="004140F2" w:rsidRDefault="004140F2" w:rsidP="003C03D9">
    <w:pPr>
      <w:pStyle w:val="Footer"/>
      <w:jc w:val="cen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955435" w:rsidP="003C03D9">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E663D1">
      <w:rPr>
        <w:rStyle w:val="PageNumber"/>
        <w:noProof/>
      </w:rPr>
      <w:t>5</w:t>
    </w:r>
    <w:r>
      <w:rPr>
        <w:rStyle w:val="PageNumber"/>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B9" w:rsidRDefault="00955435" w:rsidP="003C03D9">
    <w:pPr>
      <w:pStyle w:val="Footer"/>
      <w:jc w:val="center"/>
    </w:pPr>
    <w:r>
      <w:rPr>
        <w:rStyle w:val="PageNumber"/>
      </w:rPr>
      <w:fldChar w:fldCharType="begin"/>
    </w:r>
    <w:r w:rsidR="004E50B9">
      <w:rPr>
        <w:rStyle w:val="PageNumber"/>
      </w:rPr>
      <w:instrText xml:space="preserve"> PAGE </w:instrText>
    </w:r>
    <w:r>
      <w:rPr>
        <w:rStyle w:val="PageNumber"/>
      </w:rPr>
      <w:fldChar w:fldCharType="separate"/>
    </w:r>
    <w:r w:rsidR="00E663D1">
      <w:rPr>
        <w:rStyle w:val="PageNumber"/>
        <w:noProof/>
      </w:rPr>
      <w:t>2</w:t>
    </w:r>
    <w:r>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B9" w:rsidRDefault="00955435" w:rsidP="003C03D9">
    <w:pPr>
      <w:pStyle w:val="Footer"/>
      <w:jc w:val="center"/>
    </w:pPr>
    <w:r>
      <w:rPr>
        <w:rStyle w:val="PageNumber"/>
      </w:rPr>
      <w:fldChar w:fldCharType="begin"/>
    </w:r>
    <w:r w:rsidR="004E50B9">
      <w:rPr>
        <w:rStyle w:val="PageNumber"/>
      </w:rPr>
      <w:instrText xml:space="preserve"> PAGE </w:instrText>
    </w:r>
    <w:r>
      <w:rPr>
        <w:rStyle w:val="PageNumber"/>
      </w:rPr>
      <w:fldChar w:fldCharType="separate"/>
    </w:r>
    <w:r w:rsidR="00E663D1">
      <w:rPr>
        <w:rStyle w:val="PageNumber"/>
        <w:noProof/>
      </w:rPr>
      <w:t>1</w:t>
    </w:r>
    <w:r>
      <w:rPr>
        <w:rStyle w:val="PageNumber"/>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955435" w:rsidP="003C03D9">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E663D1">
      <w:rPr>
        <w:rStyle w:val="PageNumber"/>
        <w:noProof/>
      </w:rPr>
      <w:t>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r>
      <w:rPr>
        <w:rStyle w:val="PageNumber"/>
      </w:rPr>
      <w:t>A-</w:t>
    </w:r>
    <w:r w:rsidR="00955435">
      <w:rPr>
        <w:rStyle w:val="PageNumber"/>
      </w:rPr>
      <w:fldChar w:fldCharType="begin"/>
    </w:r>
    <w:r>
      <w:rPr>
        <w:rStyle w:val="PageNumber"/>
      </w:rPr>
      <w:instrText xml:space="preserve"> PAGE </w:instrText>
    </w:r>
    <w:r w:rsidR="00955435">
      <w:rPr>
        <w:rStyle w:val="PageNumber"/>
      </w:rPr>
      <w:fldChar w:fldCharType="separate"/>
    </w:r>
    <w:r w:rsidR="00E663D1">
      <w:rPr>
        <w:rStyle w:val="PageNumber"/>
        <w:noProof/>
      </w:rPr>
      <w:t>2</w:t>
    </w:r>
    <w:r w:rsidR="00955435">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t>F-</w:t>
    </w:r>
    <w:r w:rsidR="00955435">
      <w:rPr>
        <w:rStyle w:val="PageNumber"/>
      </w:rPr>
      <w:fldChar w:fldCharType="begin"/>
    </w:r>
    <w:r>
      <w:rPr>
        <w:rStyle w:val="PageNumber"/>
      </w:rPr>
      <w:instrText xml:space="preserve"> PAGE </w:instrText>
    </w:r>
    <w:r w:rsidR="00955435">
      <w:rPr>
        <w:rStyle w:val="PageNumber"/>
      </w:rPr>
      <w:fldChar w:fldCharType="separate"/>
    </w:r>
    <w:r w:rsidR="00E663D1">
      <w:rPr>
        <w:rStyle w:val="PageNumber"/>
        <w:noProof/>
      </w:rPr>
      <w:t>76</w:t>
    </w:r>
    <w:r w:rsidR="00955435">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t>II-</w:t>
    </w:r>
    <w:r w:rsidR="00955435">
      <w:rPr>
        <w:rStyle w:val="PageNumber"/>
      </w:rPr>
      <w:fldChar w:fldCharType="begin"/>
    </w:r>
    <w:r>
      <w:rPr>
        <w:rStyle w:val="PageNumber"/>
      </w:rPr>
      <w:instrText xml:space="preserve"> PAGE </w:instrText>
    </w:r>
    <w:r w:rsidR="00955435">
      <w:rPr>
        <w:rStyle w:val="PageNumber"/>
      </w:rPr>
      <w:fldChar w:fldCharType="separate"/>
    </w:r>
    <w:r w:rsidR="00E663D1">
      <w:rPr>
        <w:rStyle w:val="PageNumber"/>
        <w:noProof/>
      </w:rPr>
      <w:t>16</w:t>
    </w:r>
    <w:r w:rsidR="00955435">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955435" w:rsidP="003C03D9">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E663D1">
      <w:rPr>
        <w:rStyle w:val="PageNumber"/>
        <w:noProof/>
      </w:rPr>
      <w:t>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955435" w:rsidP="003C03D9">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E663D1">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AA5" w:rsidRDefault="00E92AA5" w:rsidP="00095E1A">
      <w:r>
        <w:rPr>
          <w:sz w:val="24"/>
          <w:szCs w:val="24"/>
        </w:rPr>
        <w:separator/>
      </w:r>
    </w:p>
  </w:footnote>
  <w:footnote w:type="continuationSeparator" w:id="0">
    <w:p w:rsidR="00E92AA5" w:rsidRDefault="00E92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8EACA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trackRevisions/>
  <w:defaultTabStop w:val="720"/>
  <w:hyphenationZone w:val="1096"/>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 w:id="1"/>
  </w:endnotePr>
  <w:compat/>
  <w:docVars>
    <w:docVar w:name="Addin" w:val="DL Readback - Formatted.dot"/>
    <w:docVar w:name="ReadbackLevel" w:val="2"/>
  </w:docVars>
  <w:rsids>
    <w:rsidRoot w:val="00095E1A"/>
    <w:rsid w:val="00026AE4"/>
    <w:rsid w:val="00037F27"/>
    <w:rsid w:val="0004455E"/>
    <w:rsid w:val="00056C03"/>
    <w:rsid w:val="00074F93"/>
    <w:rsid w:val="00082587"/>
    <w:rsid w:val="00095E1A"/>
    <w:rsid w:val="000A002E"/>
    <w:rsid w:val="000A67C4"/>
    <w:rsid w:val="000B3001"/>
    <w:rsid w:val="000C1835"/>
    <w:rsid w:val="000E3BEC"/>
    <w:rsid w:val="00110274"/>
    <w:rsid w:val="00121892"/>
    <w:rsid w:val="00134C2A"/>
    <w:rsid w:val="001377BF"/>
    <w:rsid w:val="00173733"/>
    <w:rsid w:val="00175D77"/>
    <w:rsid w:val="001A7166"/>
    <w:rsid w:val="001C2EFD"/>
    <w:rsid w:val="001E743F"/>
    <w:rsid w:val="001F4189"/>
    <w:rsid w:val="00204C38"/>
    <w:rsid w:val="00215608"/>
    <w:rsid w:val="00222771"/>
    <w:rsid w:val="002374CF"/>
    <w:rsid w:val="00244031"/>
    <w:rsid w:val="00250E72"/>
    <w:rsid w:val="0026004D"/>
    <w:rsid w:val="002772D5"/>
    <w:rsid w:val="00281091"/>
    <w:rsid w:val="002874C0"/>
    <w:rsid w:val="002A04DF"/>
    <w:rsid w:val="002B3D9A"/>
    <w:rsid w:val="002B6978"/>
    <w:rsid w:val="002B6A12"/>
    <w:rsid w:val="002C07FC"/>
    <w:rsid w:val="002F23FF"/>
    <w:rsid w:val="00304B93"/>
    <w:rsid w:val="00311414"/>
    <w:rsid w:val="0031395F"/>
    <w:rsid w:val="003357A6"/>
    <w:rsid w:val="00341CE7"/>
    <w:rsid w:val="00350466"/>
    <w:rsid w:val="00356B94"/>
    <w:rsid w:val="00392224"/>
    <w:rsid w:val="003A706C"/>
    <w:rsid w:val="003B0BCB"/>
    <w:rsid w:val="003B13E2"/>
    <w:rsid w:val="003B5673"/>
    <w:rsid w:val="003C03D9"/>
    <w:rsid w:val="00402A74"/>
    <w:rsid w:val="004140F2"/>
    <w:rsid w:val="004142AD"/>
    <w:rsid w:val="00435BB5"/>
    <w:rsid w:val="004B5918"/>
    <w:rsid w:val="004C318D"/>
    <w:rsid w:val="004D0F86"/>
    <w:rsid w:val="004E50B9"/>
    <w:rsid w:val="004F3084"/>
    <w:rsid w:val="004F58A3"/>
    <w:rsid w:val="00500B87"/>
    <w:rsid w:val="00530525"/>
    <w:rsid w:val="005312CE"/>
    <w:rsid w:val="00551053"/>
    <w:rsid w:val="00561663"/>
    <w:rsid w:val="00564A9E"/>
    <w:rsid w:val="005B337F"/>
    <w:rsid w:val="005C175C"/>
    <w:rsid w:val="005D6353"/>
    <w:rsid w:val="005E7D45"/>
    <w:rsid w:val="006016B4"/>
    <w:rsid w:val="00617BED"/>
    <w:rsid w:val="00617BF4"/>
    <w:rsid w:val="00652EDA"/>
    <w:rsid w:val="006559B1"/>
    <w:rsid w:val="00667B51"/>
    <w:rsid w:val="006747A6"/>
    <w:rsid w:val="006C24B0"/>
    <w:rsid w:val="006C6766"/>
    <w:rsid w:val="006E2A43"/>
    <w:rsid w:val="006F2739"/>
    <w:rsid w:val="006F2A09"/>
    <w:rsid w:val="006F2BA3"/>
    <w:rsid w:val="00714D68"/>
    <w:rsid w:val="00734A56"/>
    <w:rsid w:val="0073600E"/>
    <w:rsid w:val="00741C07"/>
    <w:rsid w:val="00773E80"/>
    <w:rsid w:val="00787FBD"/>
    <w:rsid w:val="007B49EC"/>
    <w:rsid w:val="007C3497"/>
    <w:rsid w:val="007F3862"/>
    <w:rsid w:val="007F5607"/>
    <w:rsid w:val="00800882"/>
    <w:rsid w:val="00801FB0"/>
    <w:rsid w:val="0081623B"/>
    <w:rsid w:val="0085126D"/>
    <w:rsid w:val="00871CEE"/>
    <w:rsid w:val="00881D0A"/>
    <w:rsid w:val="00883FBC"/>
    <w:rsid w:val="008852C2"/>
    <w:rsid w:val="008974FF"/>
    <w:rsid w:val="008A7EEC"/>
    <w:rsid w:val="008D72FC"/>
    <w:rsid w:val="008E38B1"/>
    <w:rsid w:val="008E5F48"/>
    <w:rsid w:val="008F4626"/>
    <w:rsid w:val="00901B24"/>
    <w:rsid w:val="00904A78"/>
    <w:rsid w:val="00924A0B"/>
    <w:rsid w:val="009352E0"/>
    <w:rsid w:val="00935AD1"/>
    <w:rsid w:val="00947A5B"/>
    <w:rsid w:val="00955435"/>
    <w:rsid w:val="00964831"/>
    <w:rsid w:val="00977A9A"/>
    <w:rsid w:val="00994827"/>
    <w:rsid w:val="009A2384"/>
    <w:rsid w:val="009A6806"/>
    <w:rsid w:val="009D22AA"/>
    <w:rsid w:val="009E5691"/>
    <w:rsid w:val="009E77FD"/>
    <w:rsid w:val="00A426DF"/>
    <w:rsid w:val="00A44CCD"/>
    <w:rsid w:val="00A51424"/>
    <w:rsid w:val="00A60FF7"/>
    <w:rsid w:val="00A673DB"/>
    <w:rsid w:val="00A75054"/>
    <w:rsid w:val="00A80CAC"/>
    <w:rsid w:val="00A94317"/>
    <w:rsid w:val="00AD3577"/>
    <w:rsid w:val="00AE2E87"/>
    <w:rsid w:val="00AE644F"/>
    <w:rsid w:val="00B25955"/>
    <w:rsid w:val="00B27520"/>
    <w:rsid w:val="00B31F8F"/>
    <w:rsid w:val="00B41E80"/>
    <w:rsid w:val="00BB6991"/>
    <w:rsid w:val="00BF4900"/>
    <w:rsid w:val="00C03971"/>
    <w:rsid w:val="00C2630D"/>
    <w:rsid w:val="00C70A2A"/>
    <w:rsid w:val="00C951AA"/>
    <w:rsid w:val="00CC7578"/>
    <w:rsid w:val="00D41E56"/>
    <w:rsid w:val="00D52816"/>
    <w:rsid w:val="00D61481"/>
    <w:rsid w:val="00DB7D41"/>
    <w:rsid w:val="00DD63A4"/>
    <w:rsid w:val="00E00C17"/>
    <w:rsid w:val="00E00F0F"/>
    <w:rsid w:val="00E13047"/>
    <w:rsid w:val="00E25AAE"/>
    <w:rsid w:val="00E51E37"/>
    <w:rsid w:val="00E56BF5"/>
    <w:rsid w:val="00E56C45"/>
    <w:rsid w:val="00E64DA2"/>
    <w:rsid w:val="00E663D1"/>
    <w:rsid w:val="00E70113"/>
    <w:rsid w:val="00E72E0B"/>
    <w:rsid w:val="00E83226"/>
    <w:rsid w:val="00E83CB4"/>
    <w:rsid w:val="00E92AA5"/>
    <w:rsid w:val="00EA607C"/>
    <w:rsid w:val="00EC36DD"/>
    <w:rsid w:val="00EC5C51"/>
    <w:rsid w:val="00EC5E05"/>
    <w:rsid w:val="00F1459B"/>
    <w:rsid w:val="00F26683"/>
    <w:rsid w:val="00F76AB3"/>
    <w:rsid w:val="00F80ACB"/>
    <w:rsid w:val="00F92131"/>
    <w:rsid w:val="00FA52F9"/>
    <w:rsid w:val="00FD3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435"/>
    <w:pPr>
      <w:widowControl w:val="0"/>
      <w:autoSpaceDE w:val="0"/>
      <w:autoSpaceDN w:val="0"/>
      <w:adjustRightInd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955435"/>
    <w:rPr>
      <w:sz w:val="24"/>
      <w:szCs w:val="24"/>
    </w:rPr>
  </w:style>
  <w:style w:type="character" w:styleId="EndnoteReference">
    <w:name w:val="endnote reference"/>
    <w:basedOn w:val="DefaultParagraphFont"/>
    <w:rsid w:val="00955435"/>
    <w:rPr>
      <w:vertAlign w:val="superscript"/>
    </w:rPr>
  </w:style>
  <w:style w:type="paragraph" w:styleId="FootnoteText">
    <w:name w:val="footnote text"/>
    <w:basedOn w:val="Normal"/>
    <w:rsid w:val="00955435"/>
    <w:rPr>
      <w:sz w:val="24"/>
      <w:szCs w:val="24"/>
    </w:rPr>
  </w:style>
  <w:style w:type="character" w:styleId="FootnoteReference">
    <w:name w:val="footnote reference"/>
    <w:basedOn w:val="DefaultParagraphFont"/>
    <w:rsid w:val="00955435"/>
    <w:rPr>
      <w:vertAlign w:val="superscript"/>
    </w:rPr>
  </w:style>
  <w:style w:type="paragraph" w:styleId="TOC1">
    <w:name w:val="toc 1"/>
    <w:basedOn w:val="Normal"/>
    <w:next w:val="Normal"/>
    <w:rsid w:val="00955435"/>
    <w:pPr>
      <w:tabs>
        <w:tab w:val="right" w:leader="dot" w:pos="9360"/>
      </w:tabs>
      <w:suppressAutoHyphens/>
      <w:spacing w:before="480" w:line="240" w:lineRule="atLeast"/>
      <w:ind w:left="720" w:right="720" w:hanging="720"/>
    </w:pPr>
  </w:style>
  <w:style w:type="paragraph" w:styleId="TOC2">
    <w:name w:val="toc 2"/>
    <w:basedOn w:val="Normal"/>
    <w:next w:val="Normal"/>
    <w:rsid w:val="00955435"/>
    <w:pPr>
      <w:tabs>
        <w:tab w:val="right" w:leader="dot" w:pos="9360"/>
      </w:tabs>
      <w:suppressAutoHyphens/>
      <w:spacing w:line="240" w:lineRule="atLeast"/>
      <w:ind w:left="720" w:right="720"/>
    </w:pPr>
  </w:style>
  <w:style w:type="paragraph" w:styleId="TOC3">
    <w:name w:val="toc 3"/>
    <w:basedOn w:val="Normal"/>
    <w:next w:val="Normal"/>
    <w:rsid w:val="00955435"/>
    <w:pPr>
      <w:tabs>
        <w:tab w:val="right" w:leader="dot" w:pos="9360"/>
      </w:tabs>
      <w:suppressAutoHyphens/>
      <w:spacing w:line="240" w:lineRule="atLeast"/>
      <w:ind w:left="720" w:right="720"/>
    </w:pPr>
  </w:style>
  <w:style w:type="paragraph" w:styleId="TOC4">
    <w:name w:val="toc 4"/>
    <w:basedOn w:val="Normal"/>
    <w:next w:val="Normal"/>
    <w:rsid w:val="00955435"/>
    <w:pPr>
      <w:tabs>
        <w:tab w:val="right" w:leader="dot" w:pos="9360"/>
      </w:tabs>
      <w:suppressAutoHyphens/>
      <w:spacing w:line="240" w:lineRule="atLeast"/>
      <w:ind w:left="720" w:right="720"/>
    </w:pPr>
  </w:style>
  <w:style w:type="paragraph" w:styleId="TOC5">
    <w:name w:val="toc 5"/>
    <w:basedOn w:val="Normal"/>
    <w:next w:val="Normal"/>
    <w:rsid w:val="00955435"/>
    <w:pPr>
      <w:tabs>
        <w:tab w:val="right" w:leader="dot" w:pos="9360"/>
      </w:tabs>
      <w:suppressAutoHyphens/>
      <w:spacing w:line="240" w:lineRule="atLeast"/>
      <w:ind w:left="720" w:right="720"/>
    </w:pPr>
  </w:style>
  <w:style w:type="paragraph" w:styleId="TOC6">
    <w:name w:val="toc 6"/>
    <w:basedOn w:val="Normal"/>
    <w:next w:val="Normal"/>
    <w:rsid w:val="00955435"/>
    <w:pPr>
      <w:tabs>
        <w:tab w:val="right" w:pos="9360"/>
      </w:tabs>
      <w:suppressAutoHyphens/>
      <w:spacing w:line="240" w:lineRule="atLeast"/>
      <w:ind w:left="720" w:hanging="720"/>
    </w:pPr>
  </w:style>
  <w:style w:type="paragraph" w:styleId="TOC7">
    <w:name w:val="toc 7"/>
    <w:basedOn w:val="Normal"/>
    <w:next w:val="Normal"/>
    <w:rsid w:val="00955435"/>
    <w:pPr>
      <w:suppressAutoHyphens/>
      <w:spacing w:line="240" w:lineRule="atLeast"/>
      <w:ind w:left="720" w:hanging="720"/>
    </w:pPr>
  </w:style>
  <w:style w:type="paragraph" w:styleId="TOC8">
    <w:name w:val="toc 8"/>
    <w:basedOn w:val="Normal"/>
    <w:next w:val="Normal"/>
    <w:rsid w:val="00955435"/>
    <w:pPr>
      <w:tabs>
        <w:tab w:val="right" w:pos="9360"/>
      </w:tabs>
      <w:suppressAutoHyphens/>
      <w:spacing w:line="240" w:lineRule="atLeast"/>
      <w:ind w:left="720" w:hanging="720"/>
    </w:pPr>
  </w:style>
  <w:style w:type="paragraph" w:styleId="TOC9">
    <w:name w:val="toc 9"/>
    <w:basedOn w:val="Normal"/>
    <w:next w:val="Normal"/>
    <w:rsid w:val="00955435"/>
    <w:pPr>
      <w:tabs>
        <w:tab w:val="right" w:leader="dot" w:pos="9360"/>
      </w:tabs>
      <w:suppressAutoHyphens/>
      <w:spacing w:line="240" w:lineRule="atLeast"/>
      <w:ind w:left="720" w:hanging="720"/>
    </w:pPr>
  </w:style>
  <w:style w:type="paragraph" w:styleId="Index1">
    <w:name w:val="index 1"/>
    <w:basedOn w:val="Normal"/>
    <w:next w:val="Normal"/>
    <w:rsid w:val="00955435"/>
    <w:pPr>
      <w:tabs>
        <w:tab w:val="right" w:leader="dot" w:pos="9360"/>
      </w:tabs>
      <w:suppressAutoHyphens/>
      <w:spacing w:line="240" w:lineRule="atLeast"/>
      <w:ind w:left="720" w:hanging="720"/>
    </w:pPr>
  </w:style>
  <w:style w:type="paragraph" w:styleId="Index2">
    <w:name w:val="index 2"/>
    <w:basedOn w:val="Normal"/>
    <w:next w:val="Normal"/>
    <w:rsid w:val="00955435"/>
    <w:pPr>
      <w:tabs>
        <w:tab w:val="right" w:leader="dot" w:pos="9360"/>
      </w:tabs>
      <w:suppressAutoHyphens/>
      <w:spacing w:line="240" w:lineRule="atLeast"/>
      <w:ind w:left="720"/>
    </w:pPr>
  </w:style>
  <w:style w:type="paragraph" w:styleId="TOAHeading">
    <w:name w:val="toa heading"/>
    <w:basedOn w:val="Normal"/>
    <w:next w:val="Normal"/>
    <w:rsid w:val="00955435"/>
    <w:pPr>
      <w:tabs>
        <w:tab w:val="right" w:pos="9360"/>
      </w:tabs>
      <w:suppressAutoHyphens/>
      <w:spacing w:line="240" w:lineRule="atLeast"/>
    </w:pPr>
  </w:style>
  <w:style w:type="paragraph" w:styleId="Caption">
    <w:name w:val="caption"/>
    <w:basedOn w:val="Normal"/>
    <w:next w:val="Normal"/>
    <w:qFormat/>
    <w:rsid w:val="00955435"/>
    <w:rPr>
      <w:sz w:val="24"/>
      <w:szCs w:val="24"/>
    </w:rPr>
  </w:style>
  <w:style w:type="character" w:customStyle="1" w:styleId="EquationCaption">
    <w:name w:val="_Equation Caption"/>
    <w:rsid w:val="00955435"/>
  </w:style>
  <w:style w:type="paragraph" w:customStyle="1" w:styleId="ReadbackBulletStyle">
    <w:name w:val="ReadbackBulletStyle"/>
    <w:basedOn w:val="ListBullet"/>
    <w:rsid w:val="008852C2"/>
    <w:pPr>
      <w:widowControl/>
      <w:tabs>
        <w:tab w:val="clear" w:pos="360"/>
        <w:tab w:val="left" w:pos="1080"/>
      </w:tabs>
      <w:ind w:left="1080"/>
    </w:pPr>
  </w:style>
  <w:style w:type="paragraph" w:styleId="ListBullet">
    <w:name w:val="List Bullet"/>
    <w:basedOn w:val="Normal"/>
    <w:rsid w:val="008852C2"/>
    <w:pPr>
      <w:numPr>
        <w:numId w:val="2"/>
      </w:numPr>
    </w:pPr>
  </w:style>
  <w:style w:type="paragraph" w:styleId="Header">
    <w:name w:val="header"/>
    <w:basedOn w:val="Normal"/>
    <w:rsid w:val="00617BED"/>
    <w:pPr>
      <w:tabs>
        <w:tab w:val="center" w:pos="4320"/>
        <w:tab w:val="right" w:pos="8640"/>
      </w:tabs>
    </w:pPr>
  </w:style>
  <w:style w:type="paragraph" w:styleId="Footer">
    <w:name w:val="footer"/>
    <w:basedOn w:val="Normal"/>
    <w:rsid w:val="00617BED"/>
    <w:pPr>
      <w:tabs>
        <w:tab w:val="center" w:pos="4320"/>
        <w:tab w:val="right" w:pos="8640"/>
      </w:tabs>
    </w:pPr>
  </w:style>
  <w:style w:type="character" w:styleId="PageNumber">
    <w:name w:val="page number"/>
    <w:basedOn w:val="DefaultParagraphFont"/>
    <w:rsid w:val="00617BED"/>
  </w:style>
  <w:style w:type="table" w:styleId="TableGrid">
    <w:name w:val="Table Grid"/>
    <w:basedOn w:val="TableNormal"/>
    <w:rsid w:val="003C03D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image" Target="media/image1.png"/><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328</Pages>
  <Words>196373</Words>
  <Characters>1119329</Characters>
  <Application>Microsoft Office Word</Application>
  <DocSecurity>0</DocSecurity>
  <Lines>9327</Lines>
  <Paragraphs>2626</Paragraphs>
  <ScaleCrop>false</ScaleCrop>
  <HeadingPairs>
    <vt:vector size="2" baseType="variant">
      <vt:variant>
        <vt:lpstr>Title</vt:lpstr>
      </vt:variant>
      <vt:variant>
        <vt:i4>1</vt:i4>
      </vt:variant>
    </vt:vector>
  </HeadingPairs>
  <TitlesOfParts>
    <vt:vector size="1" baseType="lpstr">
      <vt:lpstr>Merrill Document Readback</vt:lpstr>
    </vt:vector>
  </TitlesOfParts>
  <Company>Merrill Corporation</Company>
  <LinksUpToDate>false</LinksUpToDate>
  <CharactersWithSpaces>1313076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Merrill Document Readback</dc:title>
  <dc:subject/>
  <dc:creator>Cycle 1</dc:creator>
  <cp:keywords/>
  <dc:description/>
  <cp:lastModifiedBy>Justin E. Vines, CPA</cp:lastModifiedBy>
  <cp:revision>4</cp:revision>
  <cp:lastPrinted>2012-09-14T20:26:00Z</cp:lastPrinted>
  <dcterms:created xsi:type="dcterms:W3CDTF">2013-02-01T21:30:00Z</dcterms:created>
  <dcterms:modified xsi:type="dcterms:W3CDTF">2013-02-04T22:26:00Z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rill_CS">
    <vt:lpwstr>HOU</vt:lpwstr>
  </property>
  <property fmtid="{D5CDD505-2E9C-101B-9397-08002B2CF9AE}" pid="3" name="Merrill_TS">
    <vt:lpwstr>13-SEP-2012 11:15 CT</vt:lpwstr>
  </property>
</Properties>
</file>